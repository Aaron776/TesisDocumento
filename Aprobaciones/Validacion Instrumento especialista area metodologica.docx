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FE12" w14:textId="41BDB7F5" w:rsidR="006C1FA9" w:rsidRPr="006C1FA9" w:rsidRDefault="006C1FA9" w:rsidP="006C1FA9">
      <w:pPr>
        <w:autoSpaceDE w:val="0"/>
        <w:autoSpaceDN w:val="0"/>
        <w:adjustRightInd w:val="0"/>
        <w:spacing w:after="0" w:line="240" w:lineRule="auto"/>
        <w:jc w:val="right"/>
        <w:rPr>
          <w:ins w:id="0" w:author="DAGMAR NATALIA MOYA ALBAN" w:date="2023-01-09T09:28:00Z"/>
          <w:rFonts w:ascii="Arial" w:hAnsi="Arial" w:cs="Arial"/>
          <w:bCs/>
          <w:color w:val="000000"/>
          <w:sz w:val="24"/>
          <w:szCs w:val="24"/>
        </w:rPr>
      </w:pPr>
      <w:ins w:id="1" w:author="DAGMAR NATALIA MOYA ALBAN" w:date="2023-01-09T09:28:00Z">
        <w:r w:rsidRPr="006C1FA9">
          <w:rPr>
            <w:rFonts w:ascii="Arial" w:hAnsi="Arial" w:cs="Arial"/>
            <w:bCs/>
            <w:color w:val="000000"/>
            <w:sz w:val="24"/>
            <w:szCs w:val="24"/>
          </w:rPr>
          <w:t xml:space="preserve">Quito, D.M. </w:t>
        </w:r>
      </w:ins>
      <w:ins w:id="2" w:author="DAGMAR NATALIA MOYA ALBAN" w:date="2023-01-09T09:32:00Z">
        <w:r w:rsidR="008E11B8">
          <w:rPr>
            <w:rFonts w:ascii="Arial" w:hAnsi="Arial" w:cs="Arial"/>
            <w:bCs/>
            <w:color w:val="000000"/>
            <w:sz w:val="24"/>
            <w:szCs w:val="24"/>
          </w:rPr>
          <w:t>16</w:t>
        </w:r>
      </w:ins>
      <w:ins w:id="3" w:author="DAGMAR NATALIA MOYA ALBAN" w:date="2023-01-09T09:28:00Z">
        <w:r w:rsidRPr="006C1FA9">
          <w:rPr>
            <w:rFonts w:ascii="Arial" w:hAnsi="Arial" w:cs="Arial"/>
            <w:bCs/>
            <w:color w:val="000000"/>
            <w:sz w:val="24"/>
            <w:szCs w:val="24"/>
          </w:rPr>
          <w:t xml:space="preserve"> de </w:t>
        </w:r>
      </w:ins>
      <w:ins w:id="4" w:author="DAGMAR NATALIA MOYA ALBAN" w:date="2023-01-09T09:32:00Z">
        <w:r w:rsidR="008E11B8">
          <w:rPr>
            <w:rFonts w:ascii="Arial" w:hAnsi="Arial" w:cs="Arial"/>
            <w:bCs/>
            <w:color w:val="000000"/>
            <w:sz w:val="24"/>
            <w:szCs w:val="24"/>
          </w:rPr>
          <w:t>Diciembre</w:t>
        </w:r>
      </w:ins>
      <w:ins w:id="5" w:author="DAGMAR NATALIA MOYA ALBAN" w:date="2023-01-09T09:28:00Z">
        <w:r w:rsidRPr="006C1FA9">
          <w:rPr>
            <w:rFonts w:ascii="Arial" w:hAnsi="Arial" w:cs="Arial"/>
            <w:bCs/>
            <w:color w:val="000000"/>
            <w:sz w:val="24"/>
            <w:szCs w:val="24"/>
          </w:rPr>
          <w:t xml:space="preserve"> de 2023</w:t>
        </w:r>
      </w:ins>
    </w:p>
    <w:p w14:paraId="109BC964" w14:textId="77777777" w:rsidR="006C1FA9" w:rsidRPr="006C1FA9" w:rsidRDefault="006C1FA9" w:rsidP="006C1FA9">
      <w:pPr>
        <w:autoSpaceDE w:val="0"/>
        <w:autoSpaceDN w:val="0"/>
        <w:adjustRightInd w:val="0"/>
        <w:spacing w:after="0" w:line="240" w:lineRule="auto"/>
        <w:jc w:val="right"/>
        <w:rPr>
          <w:ins w:id="6" w:author="DAGMAR NATALIA MOYA ALBAN" w:date="2023-01-09T09:28:00Z"/>
          <w:rFonts w:ascii="Arial" w:hAnsi="Arial" w:cs="Arial"/>
          <w:bCs/>
          <w:color w:val="000000"/>
          <w:sz w:val="24"/>
          <w:szCs w:val="24"/>
        </w:rPr>
      </w:pPr>
    </w:p>
    <w:p w14:paraId="4389B46E" w14:textId="77777777" w:rsidR="006C1FA9" w:rsidRPr="006C1FA9" w:rsidRDefault="006C1FA9" w:rsidP="006C1FA9">
      <w:pPr>
        <w:autoSpaceDE w:val="0"/>
        <w:autoSpaceDN w:val="0"/>
        <w:adjustRightInd w:val="0"/>
        <w:spacing w:after="0" w:line="240" w:lineRule="auto"/>
        <w:jc w:val="right"/>
        <w:rPr>
          <w:ins w:id="7" w:author="DAGMAR NATALIA MOYA ALBAN" w:date="2023-01-09T09:28:00Z"/>
          <w:rFonts w:ascii="Arial" w:hAnsi="Arial" w:cs="Arial"/>
          <w:bCs/>
          <w:color w:val="000000"/>
          <w:sz w:val="24"/>
          <w:szCs w:val="24"/>
        </w:rPr>
      </w:pPr>
    </w:p>
    <w:p w14:paraId="14DBB528" w14:textId="1987A62E" w:rsidR="006C1FA9" w:rsidRPr="006C1FA9" w:rsidRDefault="006C1FA9" w:rsidP="006C1FA9">
      <w:pPr>
        <w:spacing w:after="0" w:line="240" w:lineRule="auto"/>
        <w:jc w:val="both"/>
        <w:rPr>
          <w:ins w:id="8" w:author="DAGMAR NATALIA MOYA ALBAN" w:date="2023-01-09T09:28:00Z"/>
          <w:rFonts w:ascii="Arial" w:hAnsi="Arial" w:cs="Arial"/>
          <w:sz w:val="24"/>
          <w:szCs w:val="24"/>
        </w:rPr>
      </w:pPr>
      <w:ins w:id="9" w:author="DAGMAR NATALIA MOYA ALBAN" w:date="2023-01-09T09:30:00Z">
        <w:r>
          <w:rPr>
            <w:rFonts w:ascii="Arial" w:hAnsi="Arial" w:cs="Arial"/>
            <w:sz w:val="24"/>
            <w:szCs w:val="24"/>
          </w:rPr>
          <w:t>PhD</w:t>
        </w:r>
      </w:ins>
      <w:ins w:id="10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. </w:t>
        </w:r>
      </w:ins>
      <w:ins w:id="11" w:author="DAGMAR NATALIA MOYA ALBAN" w:date="2023-01-09T09:30:00Z">
        <w:r>
          <w:rPr>
            <w:rFonts w:ascii="Arial" w:hAnsi="Arial" w:cs="Arial"/>
            <w:sz w:val="24"/>
            <w:szCs w:val="24"/>
          </w:rPr>
          <w:t>Alicia Elizundia</w:t>
        </w:r>
      </w:ins>
    </w:p>
    <w:p w14:paraId="4BC1872A" w14:textId="77777777" w:rsidR="006C1FA9" w:rsidRPr="006C1FA9" w:rsidRDefault="006C1FA9" w:rsidP="006C1FA9">
      <w:pPr>
        <w:spacing w:after="0" w:line="240" w:lineRule="auto"/>
        <w:jc w:val="both"/>
        <w:rPr>
          <w:ins w:id="12" w:author="DAGMAR NATALIA MOYA ALBAN" w:date="2023-01-09T09:28:00Z"/>
          <w:rFonts w:ascii="Arial" w:hAnsi="Arial" w:cs="Arial"/>
          <w:sz w:val="24"/>
          <w:szCs w:val="24"/>
        </w:rPr>
      </w:pPr>
      <w:ins w:id="13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Presente. - </w:t>
        </w:r>
      </w:ins>
    </w:p>
    <w:p w14:paraId="5A6B229C" w14:textId="77777777" w:rsidR="006C1FA9" w:rsidRPr="006C1FA9" w:rsidRDefault="006C1FA9" w:rsidP="006C1FA9">
      <w:pPr>
        <w:spacing w:after="0" w:line="240" w:lineRule="auto"/>
        <w:jc w:val="both"/>
        <w:rPr>
          <w:ins w:id="14" w:author="DAGMAR NATALIA MOYA ALBAN" w:date="2023-01-09T09:28:00Z"/>
          <w:rFonts w:ascii="Arial" w:hAnsi="Arial" w:cs="Arial"/>
          <w:sz w:val="24"/>
          <w:szCs w:val="24"/>
        </w:rPr>
      </w:pPr>
    </w:p>
    <w:p w14:paraId="5B1B9808" w14:textId="77777777" w:rsidR="006C1FA9" w:rsidRPr="006C1FA9" w:rsidRDefault="006C1FA9" w:rsidP="006C1FA9">
      <w:pPr>
        <w:spacing w:after="0" w:line="360" w:lineRule="auto"/>
        <w:jc w:val="both"/>
        <w:rPr>
          <w:ins w:id="15" w:author="DAGMAR NATALIA MOYA ALBAN" w:date="2023-01-09T09:28:00Z"/>
          <w:rFonts w:ascii="Arial" w:hAnsi="Arial" w:cs="Arial"/>
          <w:sz w:val="24"/>
          <w:szCs w:val="24"/>
        </w:rPr>
      </w:pPr>
      <w:ins w:id="16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Me dirijo a usted, en la oportunidad de solicitar su colaboración, dada su experiencia en el área temática, en la revisión, evaluación y validación del presente instrumento que será aplicado para realizar un trabajo de investigación titulado: Aplicación Web </w:t>
        </w:r>
        <w:r w:rsidRPr="006C1FA9">
          <w:rPr>
            <w:rFonts w:ascii="Arial" w:hAnsi="Arial" w:cs="Arial"/>
            <w:color w:val="000000" w:themeColor="text1"/>
            <w:sz w:val="24"/>
            <w:szCs w:val="24"/>
          </w:rPr>
          <w:t>para el control de docentes invitados en clases virtuales y presenciales en la Universidad Iberoamericana del Ecuador</w:t>
        </w:r>
        <w:r w:rsidRPr="006C1FA9">
          <w:rPr>
            <w:rFonts w:ascii="Arial" w:hAnsi="Arial" w:cs="Arial"/>
            <w:sz w:val="24"/>
            <w:szCs w:val="24"/>
          </w:rPr>
          <w:t xml:space="preserve">, el cual será presentado como Trabajo de Titulación para optar al grado de Software en la Universidad Iberoamericana del Ecuador, UNIB.E. </w:t>
        </w:r>
      </w:ins>
    </w:p>
    <w:p w14:paraId="4CA4512F" w14:textId="77777777" w:rsidR="006C1FA9" w:rsidRPr="006C1FA9" w:rsidRDefault="006C1FA9" w:rsidP="006C1FA9">
      <w:pPr>
        <w:spacing w:after="0" w:line="360" w:lineRule="auto"/>
        <w:jc w:val="both"/>
        <w:rPr>
          <w:ins w:id="17" w:author="DAGMAR NATALIA MOYA ALBAN" w:date="2023-01-09T09:28:00Z"/>
          <w:rFonts w:ascii="Arial" w:hAnsi="Arial" w:cs="Arial"/>
          <w:sz w:val="24"/>
          <w:szCs w:val="24"/>
        </w:rPr>
      </w:pPr>
      <w:ins w:id="18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Los objetivos del estudio son: </w:t>
        </w:r>
      </w:ins>
    </w:p>
    <w:p w14:paraId="56CB4F97" w14:textId="77777777" w:rsidR="006C1FA9" w:rsidRPr="006C1FA9" w:rsidRDefault="006C1FA9" w:rsidP="006C1FA9">
      <w:pPr>
        <w:spacing w:after="0" w:line="360" w:lineRule="auto"/>
        <w:jc w:val="both"/>
        <w:rPr>
          <w:ins w:id="19" w:author="DAGMAR NATALIA MOYA ALBAN" w:date="2023-01-09T09:28:00Z"/>
          <w:rFonts w:ascii="Arial" w:hAnsi="Arial" w:cs="Arial"/>
          <w:sz w:val="24"/>
          <w:szCs w:val="24"/>
        </w:rPr>
      </w:pPr>
      <w:ins w:id="20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Objetivo General: </w:t>
        </w:r>
      </w:ins>
    </w:p>
    <w:p w14:paraId="50B933B0" w14:textId="77777777" w:rsidR="006C1FA9" w:rsidRPr="006C1FA9" w:rsidRDefault="006C1FA9" w:rsidP="006C1FA9">
      <w:pPr>
        <w:pStyle w:val="Prrafodelista"/>
        <w:numPr>
          <w:ilvl w:val="0"/>
          <w:numId w:val="1"/>
        </w:numPr>
        <w:spacing w:line="360" w:lineRule="auto"/>
        <w:jc w:val="both"/>
        <w:rPr>
          <w:ins w:id="21" w:author="DAGMAR NATALIA MOYA ALBAN" w:date="2023-01-09T09:28:00Z"/>
          <w:rFonts w:ascii="Arial" w:hAnsi="Arial" w:cs="Arial"/>
          <w:color w:val="000000" w:themeColor="text1"/>
          <w:sz w:val="24"/>
          <w:szCs w:val="24"/>
        </w:rPr>
      </w:pPr>
      <w:ins w:id="22" w:author="DAGMAR NATALIA MOYA ALBAN" w:date="2023-01-09T09:28:00Z">
        <w:r w:rsidRPr="006C1FA9">
          <w:rPr>
            <w:rFonts w:ascii="Arial" w:hAnsi="Arial" w:cs="Arial"/>
            <w:color w:val="000000" w:themeColor="text1"/>
            <w:sz w:val="24"/>
            <w:szCs w:val="24"/>
          </w:rPr>
          <w:t>Desarrollar una aplicación web para el control de docentes invitados en clases virtuales y presenciales en la Universidad Iberoamericana del Ecuador.</w:t>
        </w:r>
      </w:ins>
    </w:p>
    <w:p w14:paraId="6C00CCFD" w14:textId="77777777" w:rsidR="006C1FA9" w:rsidRPr="006C1FA9" w:rsidRDefault="006C1FA9" w:rsidP="006C1FA9">
      <w:pPr>
        <w:spacing w:after="0" w:line="360" w:lineRule="auto"/>
        <w:jc w:val="both"/>
        <w:rPr>
          <w:ins w:id="23" w:author="DAGMAR NATALIA MOYA ALBAN" w:date="2023-01-09T09:28:00Z"/>
          <w:rFonts w:ascii="Arial" w:hAnsi="Arial" w:cs="Arial"/>
          <w:sz w:val="24"/>
          <w:szCs w:val="24"/>
        </w:rPr>
      </w:pPr>
      <w:ins w:id="24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 xml:space="preserve">Objetivos Específicos: </w:t>
        </w:r>
      </w:ins>
    </w:p>
    <w:p w14:paraId="75C4EEE2" w14:textId="2880B968" w:rsidR="006C1FA9" w:rsidRPr="006C1FA9" w:rsidRDefault="006C1FA9" w:rsidP="006C1FA9">
      <w:pPr>
        <w:pStyle w:val="Prrafodelista"/>
        <w:numPr>
          <w:ilvl w:val="0"/>
          <w:numId w:val="2"/>
        </w:numPr>
        <w:spacing w:line="360" w:lineRule="auto"/>
        <w:jc w:val="both"/>
        <w:rPr>
          <w:ins w:id="25" w:author="DAGMAR NATALIA MOYA ALBAN" w:date="2023-01-09T09:28:00Z"/>
          <w:rFonts w:ascii="Arial" w:hAnsi="Arial" w:cs="Arial"/>
          <w:color w:val="000000" w:themeColor="text1"/>
          <w:sz w:val="24"/>
          <w:szCs w:val="24"/>
        </w:rPr>
      </w:pPr>
      <w:ins w:id="26" w:author="DAGMAR NATALIA MOYA ALBAN" w:date="2023-01-09T09:28:00Z">
        <w:r w:rsidRPr="006C1FA9">
          <w:rPr>
            <w:rFonts w:ascii="Arial" w:hAnsi="Arial" w:cs="Arial"/>
            <w:color w:val="000000" w:themeColor="text1"/>
            <w:sz w:val="24"/>
            <w:szCs w:val="24"/>
          </w:rPr>
          <w:t xml:space="preserve">Determinar los requerimientos funcionales y no funcionales de la aplicación web para el control de docentes invitados en clases virtuales y presenciales en la Universidad Iberoamericana del Ecuador considerando las necesidades de </w:t>
        </w:r>
      </w:ins>
    </w:p>
    <w:p w14:paraId="1F0D4060" w14:textId="77777777" w:rsidR="006C1FA9" w:rsidRPr="006C1FA9" w:rsidRDefault="006C1FA9" w:rsidP="006C1FA9">
      <w:pPr>
        <w:pStyle w:val="Prrafodelista"/>
        <w:numPr>
          <w:ilvl w:val="0"/>
          <w:numId w:val="2"/>
        </w:numPr>
        <w:spacing w:line="360" w:lineRule="auto"/>
        <w:jc w:val="both"/>
        <w:rPr>
          <w:ins w:id="27" w:author="DAGMAR NATALIA MOYA ALBAN" w:date="2023-01-09T09:28:00Z"/>
          <w:rFonts w:ascii="Arial" w:hAnsi="Arial" w:cs="Arial"/>
          <w:sz w:val="24"/>
          <w:szCs w:val="24"/>
        </w:rPr>
      </w:pPr>
      <w:ins w:id="28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>Desarrollar la aplicación web que permita el control de docentes invitados en clases virtuales y presenciales en la Universidad Iberoamericana del Ecuador a través del uso del framework Laravel para backend y el frontend utilizando el lenguaje de programación base PHP y MYSQL para la base de datos.</w:t>
        </w:r>
      </w:ins>
    </w:p>
    <w:p w14:paraId="5A6B687B" w14:textId="77777777" w:rsidR="006C1FA9" w:rsidRPr="006C1FA9" w:rsidRDefault="006C1FA9" w:rsidP="006C1FA9">
      <w:pPr>
        <w:pStyle w:val="Prrafodelista"/>
        <w:numPr>
          <w:ilvl w:val="0"/>
          <w:numId w:val="2"/>
        </w:numPr>
        <w:spacing w:line="360" w:lineRule="auto"/>
        <w:jc w:val="both"/>
        <w:rPr>
          <w:ins w:id="29" w:author="DAGMAR NATALIA MOYA ALBAN" w:date="2023-01-09T09:28:00Z"/>
          <w:rFonts w:ascii="Arial" w:hAnsi="Arial" w:cs="Arial"/>
          <w:sz w:val="24"/>
          <w:szCs w:val="24"/>
        </w:rPr>
      </w:pPr>
      <w:ins w:id="30" w:author="DAGMAR NATALIA MOYA ALBAN" w:date="2023-01-09T09:28:00Z">
        <w:r w:rsidRPr="006C1FA9">
          <w:rPr>
            <w:rFonts w:ascii="Arial" w:hAnsi="Arial" w:cs="Arial"/>
            <w:sz w:val="24"/>
            <w:szCs w:val="24"/>
          </w:rPr>
          <w:t>Realizar las pruebas de la aplicación web para el control de docentes invitados en clases virtuales y presenciales en la Universidad Iberoamericana del Ecuador.</w:t>
        </w:r>
      </w:ins>
    </w:p>
    <w:p w14:paraId="083FE5EF" w14:textId="3B819F47" w:rsidR="006C1FA9" w:rsidRDefault="006C1FA9" w:rsidP="006C1FA9">
      <w:pPr>
        <w:jc w:val="center"/>
        <w:rPr>
          <w:ins w:id="31" w:author="DAGMAR NATALIA MOYA ALBAN" w:date="2023-01-09T09:27:00Z"/>
        </w:rPr>
      </w:pPr>
    </w:p>
    <w:p w14:paraId="76C842E0" w14:textId="41A0AAA7" w:rsidR="006C1FA9" w:rsidRDefault="006C1FA9">
      <w:pPr>
        <w:rPr>
          <w:ins w:id="32" w:author="DAGMAR NATALIA MOYA ALBAN" w:date="2023-01-09T09:31:00Z"/>
        </w:rPr>
      </w:pPr>
    </w:p>
    <w:p w14:paraId="4BBFA940" w14:textId="77777777" w:rsidR="006C1FA9" w:rsidRDefault="006C1FA9">
      <w:pPr>
        <w:rPr>
          <w:ins w:id="33" w:author="DAGMAR NATALIA MOYA ALBAN" w:date="2023-01-09T09:27:00Z"/>
        </w:rPr>
      </w:pPr>
    </w:p>
    <w:p w14:paraId="521F4B26" w14:textId="77777777" w:rsidR="006C1FA9" w:rsidRDefault="006C1FA9">
      <w:pPr>
        <w:rPr>
          <w:ins w:id="34" w:author="DAGMAR NATALIA MOYA ALBAN" w:date="2023-01-09T09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a 1. Descripción de la operacionalización de la variable"/>
      </w:tblPr>
      <w:tblGrid>
        <w:gridCol w:w="1740"/>
        <w:gridCol w:w="1777"/>
        <w:gridCol w:w="1329"/>
        <w:gridCol w:w="1572"/>
        <w:gridCol w:w="1160"/>
        <w:gridCol w:w="1438"/>
      </w:tblGrid>
      <w:tr w:rsidR="002B7C72" w:rsidRPr="00874FEF" w14:paraId="00FCE3BC" w14:textId="77777777" w:rsidTr="003A77B8">
        <w:tc>
          <w:tcPr>
            <w:tcW w:w="0" w:type="auto"/>
          </w:tcPr>
          <w:p w14:paraId="50054529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</w:tcPr>
          <w:p w14:paraId="753B25AF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0" w:type="auto"/>
          </w:tcPr>
          <w:p w14:paraId="7921AB13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Dimensión</w:t>
            </w:r>
          </w:p>
        </w:tc>
        <w:tc>
          <w:tcPr>
            <w:tcW w:w="0" w:type="auto"/>
          </w:tcPr>
          <w:p w14:paraId="1BACE586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0" w:type="auto"/>
          </w:tcPr>
          <w:p w14:paraId="52EE15A1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Ítems o Pregunta</w:t>
            </w:r>
          </w:p>
        </w:tc>
        <w:tc>
          <w:tcPr>
            <w:tcW w:w="0" w:type="auto"/>
          </w:tcPr>
          <w:p w14:paraId="12C09410" w14:textId="77777777" w:rsidR="002B7C72" w:rsidRPr="00874FEF" w:rsidRDefault="002B7C72" w:rsidP="003A77B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4FEF">
              <w:rPr>
                <w:rFonts w:ascii="Arial" w:hAnsi="Arial" w:cs="Arial"/>
                <w:b/>
                <w:sz w:val="20"/>
                <w:szCs w:val="20"/>
              </w:rPr>
              <w:t>Fuente (opcional)</w:t>
            </w:r>
          </w:p>
        </w:tc>
      </w:tr>
      <w:tr w:rsidR="002B7C72" w:rsidRPr="00874FEF" w14:paraId="19EA9D35" w14:textId="77777777" w:rsidTr="003A77B8">
        <w:trPr>
          <w:trHeight w:val="1380"/>
        </w:trPr>
        <w:tc>
          <w:tcPr>
            <w:tcW w:w="0" w:type="auto"/>
            <w:vMerge w:val="restart"/>
          </w:tcPr>
          <w:p w14:paraId="00B96670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 xml:space="preserve">Requerimientos funcionales y no funcionales  </w:t>
            </w:r>
          </w:p>
        </w:tc>
        <w:tc>
          <w:tcPr>
            <w:tcW w:w="0" w:type="auto"/>
            <w:vMerge w:val="restart"/>
          </w:tcPr>
          <w:p w14:paraId="639B8092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>Lo requerimientos funcionales según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742">
              <w:rPr>
                <w:rFonts w:ascii="Arial" w:hAnsi="Arial" w:cs="Arial"/>
                <w:noProof/>
                <w:sz w:val="24"/>
                <w:szCs w:val="24"/>
              </w:rPr>
              <w:t>Sommerville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3575475"/>
                <w:citation/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sz w:val="24"/>
                    <w:szCs w:val="24"/>
                  </w:rPr>
                  <w:instrText xml:space="preserve">CITATION Som11 \n  \t  \l 12298 </w:instrTex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Pr="00CD5288">
                  <w:rPr>
                    <w:rFonts w:ascii="Arial" w:hAnsi="Arial" w:cs="Arial"/>
                    <w:noProof/>
                    <w:sz w:val="24"/>
                    <w:szCs w:val="24"/>
                  </w:rPr>
                  <w:t>(2011)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</w:p>
          <w:p w14:paraId="5FA05AFB" w14:textId="77777777" w:rsidR="002B7C72" w:rsidRPr="00156176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 w:rsidRPr="00156176">
              <w:rPr>
                <w:rFonts w:ascii="Arial" w:hAnsi="Arial" w:cs="Arial"/>
                <w:sz w:val="24"/>
                <w:szCs w:val="24"/>
              </w:rPr>
              <w:t>Son enunciados acerca de servicios que el sistema debe proveer, de cómo debería reaccionar el sistema a entradas particulares y de cómo debería comportarse el sistema en</w:t>
            </w:r>
            <w:r>
              <w:rPr>
                <w:rFonts w:ascii="Arial" w:hAnsi="Arial" w:cs="Arial"/>
                <w:sz w:val="24"/>
                <w:szCs w:val="24"/>
              </w:rPr>
              <w:t xml:space="preserve"> situaciones específicas</w:t>
            </w:r>
            <w:r w:rsidRPr="001561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CF3D08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 (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pág. 84</w:t>
            </w:r>
            <w:r>
              <w:rPr>
                <w:rFonts w:ascii="Arial" w:hAnsi="Arial" w:cs="Arial"/>
                <w:sz w:val="24"/>
                <w:szCs w:val="24"/>
              </w:rPr>
              <w:t>). En otras palabras, son las descripciones del comportamiento que debe tener un producto software</w:t>
            </w:r>
          </w:p>
        </w:tc>
        <w:tc>
          <w:tcPr>
            <w:tcW w:w="0" w:type="auto"/>
            <w:vMerge w:val="restart"/>
          </w:tcPr>
          <w:p w14:paraId="1A651A53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Docentes Invitados</w:t>
            </w:r>
          </w:p>
          <w:p w14:paraId="33AFA165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CF5EDA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76D61D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11FBA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2B12E4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807319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ACC3762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Listado de Docentes Invitados</w:t>
            </w:r>
          </w:p>
        </w:tc>
        <w:tc>
          <w:tcPr>
            <w:tcW w:w="0" w:type="auto"/>
          </w:tcPr>
          <w:p w14:paraId="6775985F" w14:textId="77777777" w:rsidR="002B7C72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635DCA" w14:textId="77777777" w:rsidR="002B7C72" w:rsidRPr="005B0742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7011C9B9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74B903" w14:textId="77777777" w:rsidR="002B7C72" w:rsidRPr="008C5261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Cuestionario</w:t>
            </w:r>
          </w:p>
        </w:tc>
      </w:tr>
      <w:tr w:rsidR="002B7C72" w:rsidRPr="00874FEF" w14:paraId="22A3E818" w14:textId="77777777" w:rsidTr="003A77B8">
        <w:trPr>
          <w:trHeight w:val="599"/>
        </w:trPr>
        <w:tc>
          <w:tcPr>
            <w:tcW w:w="0" w:type="auto"/>
            <w:vMerge/>
          </w:tcPr>
          <w:p w14:paraId="589DAA22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394B6D0" w14:textId="77777777" w:rsidR="002B7C72" w:rsidRDefault="002B7C72" w:rsidP="003A77B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3628F2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7CDAE86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</w:t>
            </w:r>
          </w:p>
        </w:tc>
        <w:tc>
          <w:tcPr>
            <w:tcW w:w="0" w:type="auto"/>
          </w:tcPr>
          <w:p w14:paraId="48ACFFA7" w14:textId="77777777" w:rsidR="002B7C72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4,5,6,7</w:t>
            </w:r>
          </w:p>
        </w:tc>
        <w:tc>
          <w:tcPr>
            <w:tcW w:w="0" w:type="auto"/>
            <w:vMerge/>
            <w:vAlign w:val="center"/>
          </w:tcPr>
          <w:p w14:paraId="2FD8939E" w14:textId="77777777" w:rsidR="002B7C72" w:rsidRPr="008C5261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C72" w:rsidRPr="00874FEF" w14:paraId="206227B8" w14:textId="77777777" w:rsidTr="003A77B8">
        <w:trPr>
          <w:trHeight w:val="705"/>
        </w:trPr>
        <w:tc>
          <w:tcPr>
            <w:tcW w:w="0" w:type="auto"/>
            <w:vMerge/>
          </w:tcPr>
          <w:p w14:paraId="050BB671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D62B8BC" w14:textId="77777777" w:rsidR="002B7C72" w:rsidRDefault="002B7C72" w:rsidP="003A77B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F55DA2A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B9F5D3D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</w:t>
            </w:r>
          </w:p>
        </w:tc>
        <w:tc>
          <w:tcPr>
            <w:tcW w:w="0" w:type="auto"/>
          </w:tcPr>
          <w:p w14:paraId="0BC8E127" w14:textId="77777777" w:rsidR="002B7C72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34724F8A" w14:textId="77777777" w:rsidR="002B7C72" w:rsidRPr="008C5261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C72" w:rsidRPr="00874FEF" w14:paraId="584191CC" w14:textId="77777777" w:rsidTr="003A77B8">
        <w:trPr>
          <w:trHeight w:val="7740"/>
        </w:trPr>
        <w:tc>
          <w:tcPr>
            <w:tcW w:w="0" w:type="auto"/>
            <w:vMerge/>
          </w:tcPr>
          <w:p w14:paraId="709A755D" w14:textId="77777777" w:rsidR="002B7C72" w:rsidRPr="005B074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095617A" w14:textId="77777777" w:rsidR="002B7C72" w:rsidRDefault="002B7C72" w:rsidP="003A77B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DC9665B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2686D3A" w14:textId="77777777" w:rsidR="002B7C72" w:rsidRDefault="002B7C72" w:rsidP="003A77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Alertas</w:t>
            </w:r>
          </w:p>
        </w:tc>
        <w:tc>
          <w:tcPr>
            <w:tcW w:w="0" w:type="auto"/>
          </w:tcPr>
          <w:p w14:paraId="1B331E71" w14:textId="77777777" w:rsidR="002B7C72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14:paraId="13239CC3" w14:textId="77777777" w:rsidR="002B7C72" w:rsidRPr="008C5261" w:rsidRDefault="002B7C72" w:rsidP="003A7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C72" w:rsidRPr="00874FEF" w14:paraId="4366CF08" w14:textId="77777777" w:rsidTr="003A77B8">
        <w:trPr>
          <w:trHeight w:val="735"/>
        </w:trPr>
        <w:tc>
          <w:tcPr>
            <w:tcW w:w="0" w:type="auto"/>
            <w:vMerge/>
          </w:tcPr>
          <w:p w14:paraId="66831859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49F4FC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requerimientos no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funcionales según 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Sommerville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96076730"/>
                <w:citation/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sz w:val="24"/>
                    <w:szCs w:val="24"/>
                  </w:rPr>
                  <w:instrText xml:space="preserve">CITATION Som11 \n  \t  \l 12298 </w:instrTex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Pr="00CD5288">
                  <w:rPr>
                    <w:rFonts w:ascii="Arial" w:hAnsi="Arial" w:cs="Arial"/>
                    <w:noProof/>
                    <w:sz w:val="24"/>
                    <w:szCs w:val="24"/>
                  </w:rPr>
                  <w:t>(2011)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>”Son limitaciones sobre servicios o funciones que ofrece el sistema. Incluyen restricciones tanto de temporización y del proceso de desarrollo, como impuestas por los estándares” (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pág. 8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). En otras palabras, hacen referencia a las propiedades del producto software o del sistema en sí.</w:t>
            </w:r>
          </w:p>
        </w:tc>
        <w:tc>
          <w:tcPr>
            <w:tcW w:w="0" w:type="auto"/>
            <w:vMerge w:val="restart"/>
          </w:tcPr>
          <w:p w14:paraId="06483B8C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Seguridad</w:t>
            </w:r>
          </w:p>
        </w:tc>
        <w:tc>
          <w:tcPr>
            <w:tcW w:w="0" w:type="auto"/>
          </w:tcPr>
          <w:p w14:paraId="1C210EBA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</w:t>
            </w:r>
          </w:p>
          <w:p w14:paraId="3B3EB722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0046AB7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</w:tcPr>
          <w:p w14:paraId="747EE6BD" w14:textId="77777777" w:rsidR="002B7C72" w:rsidRPr="00874FEF" w:rsidRDefault="002B7C72" w:rsidP="003A77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7C72" w:rsidRPr="00874FEF" w14:paraId="26C6CEFE" w14:textId="77777777" w:rsidTr="003A77B8">
        <w:trPr>
          <w:trHeight w:val="990"/>
        </w:trPr>
        <w:tc>
          <w:tcPr>
            <w:tcW w:w="0" w:type="auto"/>
            <w:vMerge/>
          </w:tcPr>
          <w:p w14:paraId="5A212ECF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60DB149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657218D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7AEE482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Recuperación de Contraseña</w:t>
            </w:r>
          </w:p>
        </w:tc>
        <w:tc>
          <w:tcPr>
            <w:tcW w:w="0" w:type="auto"/>
          </w:tcPr>
          <w:p w14:paraId="7B81113C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217F2BFA" w14:textId="77777777" w:rsidR="002B7C72" w:rsidRPr="00874FEF" w:rsidRDefault="002B7C72" w:rsidP="003A77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7C72" w:rsidRPr="00874FEF" w14:paraId="7B047ACB" w14:textId="77777777" w:rsidTr="003A77B8">
        <w:trPr>
          <w:trHeight w:val="6390"/>
        </w:trPr>
        <w:tc>
          <w:tcPr>
            <w:tcW w:w="0" w:type="auto"/>
            <w:vMerge/>
          </w:tcPr>
          <w:p w14:paraId="33FFB074" w14:textId="77777777" w:rsidR="002B7C72" w:rsidRPr="005B074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321253C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99E597E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ADC29CA" w14:textId="77777777" w:rsidR="002B7C72" w:rsidRDefault="002B7C72" w:rsidP="003A77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B3BFD41" w14:textId="77777777" w:rsidR="002B7C72" w:rsidRPr="005B0742" w:rsidRDefault="002B7C72" w:rsidP="003A77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76F7C68" w14:textId="77777777" w:rsidR="002B7C72" w:rsidRPr="00874FEF" w:rsidRDefault="002B7C72" w:rsidP="003A77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E7B5DA" w14:textId="77777777" w:rsidR="002B7C72" w:rsidRDefault="002B7C72" w:rsidP="002B7C72">
      <w:pPr>
        <w:spacing w:line="360" w:lineRule="auto"/>
        <w:rPr>
          <w:rFonts w:ascii="Arial" w:hAnsi="Arial" w:cs="Arial"/>
          <w:b/>
          <w:sz w:val="24"/>
        </w:rPr>
      </w:pPr>
    </w:p>
    <w:p w14:paraId="553872FE" w14:textId="77777777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1A04B6B" w14:textId="77777777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D7A3D36" w14:textId="77777777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ENCUESTA</w:t>
      </w:r>
    </w:p>
    <w:p w14:paraId="458B057A" w14:textId="77777777" w:rsidR="002B7C72" w:rsidRPr="0087479B" w:rsidRDefault="002B7C72" w:rsidP="002B7C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Objetivo del Instrumento: </w:t>
      </w:r>
      <w:r>
        <w:rPr>
          <w:rFonts w:ascii="Arial" w:hAnsi="Arial" w:cs="Arial"/>
          <w:sz w:val="24"/>
        </w:rPr>
        <w:t>Determinar los requerimientos funcionales y no funcionales para el desarrollo de la aplicación web para el control de los docentes invitados en clases presenciales y virtuales en la Universidad Iberoamericana del Ecuador.</w:t>
      </w:r>
      <w:r>
        <w:rPr>
          <w:rFonts w:ascii="Arial" w:hAnsi="Arial" w:cs="Arial"/>
          <w:b/>
          <w:sz w:val="24"/>
        </w:rPr>
        <w:t xml:space="preserve"> </w:t>
      </w:r>
    </w:p>
    <w:p w14:paraId="015DF064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b/>
          <w:bCs/>
          <w:sz w:val="24"/>
          <w:szCs w:val="24"/>
        </w:rPr>
        <w:t>Instrucciones</w:t>
      </w:r>
      <w:r w:rsidRPr="003D0383">
        <w:rPr>
          <w:rFonts w:ascii="Arial" w:hAnsi="Arial" w:cs="Arial"/>
          <w:sz w:val="24"/>
          <w:szCs w:val="24"/>
        </w:rPr>
        <w:t>: Lea detenidamente cada ítem. En cada pregunta usted podrá elegir una posibilidad, seleccionando el casillero de la respuesta que considere adecuada. Se agradece su sinceridad en cada respuesta emitida.</w:t>
      </w:r>
    </w:p>
    <w:p w14:paraId="0BDBE25B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>Cuestionario</w:t>
      </w:r>
    </w:p>
    <w:p w14:paraId="0D876F1E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3D0383">
        <w:rPr>
          <w:rFonts w:ascii="Arial" w:hAnsi="Arial" w:cs="Arial"/>
          <w:bCs/>
          <w:sz w:val="24"/>
          <w:szCs w:val="24"/>
        </w:rPr>
        <w:t xml:space="preserve">. ¿Cuál de los siguientes métodos </w:t>
      </w:r>
      <w:r>
        <w:rPr>
          <w:rFonts w:ascii="Arial" w:hAnsi="Arial" w:cs="Arial"/>
          <w:bCs/>
          <w:sz w:val="24"/>
          <w:szCs w:val="24"/>
        </w:rPr>
        <w:t xml:space="preserve">de seguridad </w:t>
      </w:r>
      <w:r w:rsidRPr="003D0383">
        <w:rPr>
          <w:rFonts w:ascii="Arial" w:hAnsi="Arial" w:cs="Arial"/>
          <w:bCs/>
          <w:sz w:val="24"/>
          <w:szCs w:val="24"/>
        </w:rPr>
        <w:t>prefiere al momento de iniciar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Pr="003D0383">
        <w:rPr>
          <w:rFonts w:ascii="Arial" w:hAnsi="Arial" w:cs="Arial"/>
          <w:bCs/>
          <w:sz w:val="24"/>
          <w:szCs w:val="24"/>
        </w:rPr>
        <w:t xml:space="preserve"> sesión en</w:t>
      </w:r>
      <w:r>
        <w:rPr>
          <w:rFonts w:ascii="Arial" w:hAnsi="Arial" w:cs="Arial"/>
          <w:bCs/>
          <w:sz w:val="24"/>
          <w:szCs w:val="24"/>
        </w:rPr>
        <w:t xml:space="preserve"> el sistema?</w:t>
      </w:r>
    </w:p>
    <w:p w14:paraId="1FBE7767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3D0383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Cédula </w:t>
      </w:r>
      <w:r w:rsidRPr="003D0383">
        <w:rPr>
          <w:rFonts w:ascii="Arial" w:hAnsi="Arial" w:cs="Arial"/>
          <w:bCs/>
          <w:sz w:val="24"/>
          <w:szCs w:val="24"/>
        </w:rPr>
        <w:t>y contraseña</w:t>
      </w:r>
    </w:p>
    <w:p w14:paraId="68F76DAA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Pr="003D0383">
        <w:rPr>
          <w:rFonts w:ascii="Arial" w:hAnsi="Arial" w:cs="Arial"/>
          <w:bCs/>
          <w:sz w:val="24"/>
          <w:szCs w:val="24"/>
        </w:rPr>
        <w:t>. Correo electrónico y contraseña</w:t>
      </w:r>
    </w:p>
    <w:p w14:paraId="773700A3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</w:t>
      </w:r>
      <w:r w:rsidRPr="003D0383">
        <w:rPr>
          <w:rFonts w:ascii="Arial" w:hAnsi="Arial" w:cs="Arial"/>
          <w:bCs/>
          <w:sz w:val="24"/>
          <w:szCs w:val="24"/>
        </w:rPr>
        <w:t>. ¿</w:t>
      </w:r>
      <w:r>
        <w:rPr>
          <w:rFonts w:ascii="Arial" w:hAnsi="Arial" w:cs="Arial"/>
          <w:bCs/>
          <w:sz w:val="24"/>
          <w:szCs w:val="24"/>
        </w:rPr>
        <w:t>Desea</w:t>
      </w:r>
      <w:r w:rsidRPr="003D0383">
        <w:rPr>
          <w:rFonts w:ascii="Arial" w:hAnsi="Arial" w:cs="Arial"/>
          <w:bCs/>
          <w:sz w:val="24"/>
          <w:szCs w:val="24"/>
        </w:rPr>
        <w:t xml:space="preserve"> recuperar su contraseña</w:t>
      </w:r>
      <w:r>
        <w:rPr>
          <w:rFonts w:ascii="Arial" w:hAnsi="Arial" w:cs="Arial"/>
          <w:bCs/>
          <w:sz w:val="24"/>
          <w:szCs w:val="24"/>
        </w:rPr>
        <w:t xml:space="preserve"> a través de un mensaje que se le envíe al correo electrónico con el cual se registró en el sistema</w:t>
      </w:r>
      <w:r w:rsidRPr="003D0383">
        <w:rPr>
          <w:rFonts w:ascii="Arial" w:hAnsi="Arial" w:cs="Arial"/>
          <w:bCs/>
          <w:sz w:val="24"/>
          <w:szCs w:val="24"/>
        </w:rPr>
        <w:t>?</w:t>
      </w:r>
    </w:p>
    <w:p w14:paraId="142068B3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D0383"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Si</w:t>
      </w:r>
    </w:p>
    <w:p w14:paraId="3A5D5BB1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D0383"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No</w:t>
      </w:r>
    </w:p>
    <w:p w14:paraId="2A9365C7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3. </w:t>
      </w:r>
      <w:r w:rsidRPr="00A65AB9">
        <w:rPr>
          <w:rFonts w:ascii="Arial" w:hAnsi="Arial" w:cs="Arial"/>
          <w:bCs/>
          <w:sz w:val="24"/>
        </w:rPr>
        <w:t>¿</w:t>
      </w:r>
      <w:r>
        <w:rPr>
          <w:rFonts w:ascii="Arial" w:hAnsi="Arial" w:cs="Arial"/>
          <w:bCs/>
          <w:sz w:val="24"/>
        </w:rPr>
        <w:t>Le parece conveniente que el sistema muestre una lista de todos los docentes invitados?</w:t>
      </w:r>
    </w:p>
    <w:p w14:paraId="73B439EA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Si</w:t>
      </w:r>
    </w:p>
    <w:p w14:paraId="641EAFCE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084B5DF6" w14:textId="049C039D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4. ¿</w:t>
      </w:r>
      <w:r w:rsidRPr="00C83E45">
        <w:rPr>
          <w:rFonts w:ascii="Arial" w:hAnsi="Arial" w:cs="Arial"/>
          <w:sz w:val="24"/>
          <w:szCs w:val="24"/>
        </w:rPr>
        <w:t xml:space="preserve">El sistema de control actual permite a los docentes dar un seguimiento bajo reportes sobre </w:t>
      </w:r>
      <w:r w:rsidR="00892685">
        <w:rPr>
          <w:rFonts w:ascii="Arial" w:hAnsi="Arial" w:cs="Arial"/>
          <w:sz w:val="24"/>
          <w:szCs w:val="24"/>
        </w:rPr>
        <w:t>su asistencia</w:t>
      </w:r>
      <w:r>
        <w:rPr>
          <w:rFonts w:ascii="Arial" w:hAnsi="Arial" w:cs="Arial"/>
          <w:bCs/>
          <w:sz w:val="24"/>
        </w:rPr>
        <w:t>?</w:t>
      </w:r>
      <w:r w:rsidR="00900262">
        <w:rPr>
          <w:rFonts w:ascii="Arial" w:hAnsi="Arial" w:cs="Arial"/>
          <w:bCs/>
          <w:sz w:val="24"/>
        </w:rPr>
        <w:t xml:space="preserve"> </w:t>
      </w:r>
    </w:p>
    <w:p w14:paraId="4E605DF7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a. Si</w:t>
      </w:r>
    </w:p>
    <w:p w14:paraId="62019E07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b. No</w:t>
      </w:r>
    </w:p>
    <w:p w14:paraId="73184F74" w14:textId="77777777" w:rsidR="002B7C72" w:rsidRPr="007B12FE" w:rsidRDefault="002B7C72" w:rsidP="002B7C72">
      <w:pPr>
        <w:spacing w:line="360" w:lineRule="auto"/>
        <w:jc w:val="both"/>
      </w:pPr>
      <w:r>
        <w:rPr>
          <w:rFonts w:ascii="Arial" w:hAnsi="Arial" w:cs="Arial"/>
          <w:bCs/>
          <w:sz w:val="24"/>
        </w:rPr>
        <w:t>5.</w:t>
      </w:r>
      <w:r w:rsidRPr="007B12FE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¿</w:t>
      </w:r>
      <w:r w:rsidRPr="007B12FE">
        <w:rPr>
          <w:rFonts w:ascii="Arial" w:hAnsi="Arial" w:cs="Arial"/>
          <w:sz w:val="24"/>
          <w:szCs w:val="24"/>
        </w:rPr>
        <w:t>Le parece adecuado que el sistema genere un reporte de asistencia de los docentes invitados clasificados por las clases presenciales y virtuales</w:t>
      </w:r>
      <w:r>
        <w:rPr>
          <w:rFonts w:ascii="Arial" w:hAnsi="Arial" w:cs="Arial"/>
          <w:sz w:val="24"/>
          <w:szCs w:val="24"/>
        </w:rPr>
        <w:t>?</w:t>
      </w:r>
    </w:p>
    <w:p w14:paraId="06ACF7FA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a. Sí</w:t>
      </w:r>
    </w:p>
    <w:p w14:paraId="34B1D56A" w14:textId="77777777" w:rsidR="002B7C72" w:rsidRPr="007F3B34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b. No</w:t>
      </w:r>
    </w:p>
    <w:p w14:paraId="255501B3" w14:textId="77777777" w:rsidR="002B7C72" w:rsidRPr="007B12FE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7B12FE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En qué formato considera más oportuno que deben generarse los reportes</w:t>
      </w:r>
      <w:r w:rsidRPr="007B12FE">
        <w:rPr>
          <w:rFonts w:ascii="Arial" w:hAnsi="Arial" w:cs="Arial"/>
          <w:sz w:val="24"/>
          <w:szCs w:val="24"/>
        </w:rPr>
        <w:t>?</w:t>
      </w:r>
    </w:p>
    <w:p w14:paraId="492F00BA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>a.</w:t>
      </w:r>
      <w:r>
        <w:rPr>
          <w:rFonts w:ascii="Arial" w:hAnsi="Arial" w:cs="Arial"/>
          <w:bCs/>
          <w:sz w:val="24"/>
        </w:rPr>
        <w:t xml:space="preserve"> Excel</w:t>
      </w:r>
    </w:p>
    <w:p w14:paraId="2B3BAB1A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>b.</w:t>
      </w:r>
      <w:r>
        <w:rPr>
          <w:rFonts w:ascii="Arial" w:hAnsi="Arial" w:cs="Arial"/>
          <w:bCs/>
          <w:sz w:val="24"/>
        </w:rPr>
        <w:t xml:space="preserve"> PDF</w:t>
      </w:r>
    </w:p>
    <w:p w14:paraId="2B1FBB85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7B12FE">
        <w:rPr>
          <w:rFonts w:ascii="Arial" w:hAnsi="Arial" w:cs="Arial"/>
          <w:sz w:val="24"/>
          <w:szCs w:val="24"/>
        </w:rPr>
        <w:t xml:space="preserve">. ¿Estaría de acuerdo que el reporte de asistencia de clases virtuales y presenciales se </w:t>
      </w:r>
      <w:r>
        <w:rPr>
          <w:rFonts w:ascii="Arial" w:hAnsi="Arial" w:cs="Arial"/>
          <w:sz w:val="24"/>
          <w:szCs w:val="24"/>
        </w:rPr>
        <w:t>pueda</w:t>
      </w:r>
      <w:r w:rsidRPr="007B12FE">
        <w:rPr>
          <w:rFonts w:ascii="Arial" w:hAnsi="Arial" w:cs="Arial"/>
          <w:sz w:val="24"/>
          <w:szCs w:val="24"/>
        </w:rPr>
        <w:t xml:space="preserve"> generar según el corte de cada mes</w:t>
      </w:r>
      <w:r>
        <w:rPr>
          <w:rFonts w:ascii="Arial" w:hAnsi="Arial" w:cs="Arial"/>
          <w:sz w:val="24"/>
          <w:szCs w:val="24"/>
        </w:rPr>
        <w:t>?</w:t>
      </w:r>
    </w:p>
    <w:p w14:paraId="7B69A432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1ECD0BED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3B4F3D05" w14:textId="77777777" w:rsidR="002B7C72" w:rsidRPr="007B12FE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7B12FE">
        <w:rPr>
          <w:rFonts w:ascii="Arial" w:hAnsi="Arial" w:cs="Arial"/>
          <w:sz w:val="24"/>
          <w:szCs w:val="24"/>
        </w:rPr>
        <w:t>. ¿Considera oportuno que el sistema cuente con notificaciones</w:t>
      </w:r>
      <w:r>
        <w:rPr>
          <w:rFonts w:ascii="Arial" w:hAnsi="Arial" w:cs="Arial"/>
          <w:sz w:val="24"/>
          <w:szCs w:val="24"/>
        </w:rPr>
        <w:t xml:space="preserve"> relevantes en un área específica del sistema</w:t>
      </w:r>
      <w:r w:rsidRPr="007B12FE">
        <w:rPr>
          <w:rFonts w:ascii="Arial" w:hAnsi="Arial" w:cs="Arial"/>
          <w:sz w:val="24"/>
          <w:szCs w:val="24"/>
        </w:rPr>
        <w:t>?</w:t>
      </w:r>
    </w:p>
    <w:p w14:paraId="69E4ABF3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04A57FE5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5C2815E8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9. </w:t>
      </w:r>
      <w:r w:rsidRPr="00504BC0">
        <w:rPr>
          <w:rFonts w:ascii="Arial" w:hAnsi="Arial" w:cs="Arial"/>
          <w:bCs/>
          <w:sz w:val="24"/>
        </w:rPr>
        <w:t>¿Considera oportuno que el sistema indique mediante alertas si el día a timbrar es un día laboral, feriado o cambio de modalidad por alguna eventualidad?</w:t>
      </w:r>
    </w:p>
    <w:p w14:paraId="08DD5B72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2F09E90D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4752D6BF" w14:textId="5A63EE80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6C17A85" w14:textId="078607E0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BE8E1C2" w14:textId="7029B0F5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A768CE9" w14:textId="01087B53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D6FC6DD" w14:textId="042CF078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B11E4EA" w14:textId="0887BD21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A6F3F7A" w14:textId="78E316C4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AED492D" w14:textId="77777777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A80FCF4" w14:textId="4F8BF56B" w:rsidR="00EC31A0" w:rsidRDefault="00EC31A0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JUICIO DE EXPERTO</w:t>
      </w:r>
    </w:p>
    <w:p w14:paraId="217515CD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INSTRUCCIONES:</w:t>
      </w:r>
    </w:p>
    <w:p w14:paraId="23D2284D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Coloque una “X” en la casilla correspondiente a su apreciación según los criterios que se detallan a continuación.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0"/>
        <w:gridCol w:w="1675"/>
        <w:gridCol w:w="1608"/>
        <w:gridCol w:w="1697"/>
        <w:gridCol w:w="1776"/>
      </w:tblGrid>
      <w:tr w:rsidR="00EC31A0" w14:paraId="677CAE5B" w14:textId="77777777" w:rsidTr="003A77B8">
        <w:trPr>
          <w:trHeight w:val="361"/>
        </w:trPr>
        <w:tc>
          <w:tcPr>
            <w:tcW w:w="1253" w:type="pct"/>
            <w:vMerge w:val="restart"/>
          </w:tcPr>
          <w:p w14:paraId="5060C8BF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CRITERIOS</w:t>
            </w:r>
          </w:p>
        </w:tc>
        <w:tc>
          <w:tcPr>
            <w:tcW w:w="3747" w:type="pct"/>
            <w:gridSpan w:val="4"/>
          </w:tcPr>
          <w:p w14:paraId="2C0218C3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APRECIACIÓN CUALITATIVA</w:t>
            </w:r>
          </w:p>
        </w:tc>
      </w:tr>
      <w:tr w:rsidR="00EC31A0" w14:paraId="66E4F126" w14:textId="77777777" w:rsidTr="003A77B8">
        <w:trPr>
          <w:trHeight w:val="297"/>
        </w:trPr>
        <w:tc>
          <w:tcPr>
            <w:tcW w:w="1253" w:type="pct"/>
            <w:vMerge/>
          </w:tcPr>
          <w:p w14:paraId="3539B7C5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29" w:type="pct"/>
          </w:tcPr>
          <w:p w14:paraId="024BCAD3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EXCELENTE</w:t>
            </w:r>
          </w:p>
        </w:tc>
        <w:tc>
          <w:tcPr>
            <w:tcW w:w="892" w:type="pct"/>
          </w:tcPr>
          <w:p w14:paraId="30B0B45B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BUENO</w:t>
            </w:r>
          </w:p>
        </w:tc>
        <w:tc>
          <w:tcPr>
            <w:tcW w:w="941" w:type="pct"/>
          </w:tcPr>
          <w:p w14:paraId="0603C747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REGULAR</w:t>
            </w:r>
          </w:p>
        </w:tc>
        <w:tc>
          <w:tcPr>
            <w:tcW w:w="984" w:type="pct"/>
          </w:tcPr>
          <w:p w14:paraId="5A00AC75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DEFICIENTE</w:t>
            </w:r>
          </w:p>
        </w:tc>
      </w:tr>
      <w:tr w:rsidR="00EC31A0" w14:paraId="7DE4A5AE" w14:textId="77777777" w:rsidTr="003A77B8">
        <w:trPr>
          <w:trHeight w:val="669"/>
        </w:trPr>
        <w:tc>
          <w:tcPr>
            <w:tcW w:w="1253" w:type="pct"/>
          </w:tcPr>
          <w:p w14:paraId="7804272D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del instrumento.</w:t>
            </w:r>
          </w:p>
        </w:tc>
        <w:tc>
          <w:tcPr>
            <w:tcW w:w="929" w:type="pct"/>
          </w:tcPr>
          <w:p w14:paraId="525FEA86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44B4F637" w14:textId="63A05B0F" w:rsidR="00EC31A0" w:rsidRDefault="00497918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1" w:type="pct"/>
          </w:tcPr>
          <w:p w14:paraId="6D566628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269A05FE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01331E8" w14:textId="77777777" w:rsidTr="003A77B8">
        <w:trPr>
          <w:trHeight w:val="645"/>
        </w:trPr>
        <w:tc>
          <w:tcPr>
            <w:tcW w:w="1253" w:type="pct"/>
          </w:tcPr>
          <w:p w14:paraId="47B4FE32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Pertinencia de las variables con los indicadores.</w:t>
            </w:r>
          </w:p>
        </w:tc>
        <w:tc>
          <w:tcPr>
            <w:tcW w:w="929" w:type="pct"/>
          </w:tcPr>
          <w:p w14:paraId="058892E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6378F12C" w14:textId="19D22D89" w:rsidR="00EC31A0" w:rsidRDefault="00497918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1" w:type="pct"/>
          </w:tcPr>
          <w:p w14:paraId="31C920D8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0BFDBB9D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D8F9757" w14:textId="77777777" w:rsidTr="003A77B8">
        <w:trPr>
          <w:trHeight w:val="645"/>
        </w:trPr>
        <w:tc>
          <w:tcPr>
            <w:tcW w:w="1253" w:type="pct"/>
          </w:tcPr>
          <w:p w14:paraId="1B6E49C8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Desarrollo de la Operacionalización </w:t>
            </w:r>
          </w:p>
        </w:tc>
        <w:tc>
          <w:tcPr>
            <w:tcW w:w="929" w:type="pct"/>
          </w:tcPr>
          <w:p w14:paraId="71112F7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3B5779DF" w14:textId="2F29A781" w:rsidR="00EC31A0" w:rsidRDefault="00497918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1" w:type="pct"/>
          </w:tcPr>
          <w:p w14:paraId="25EB20FA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485CDCCE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D6C2198" w14:textId="77777777" w:rsidTr="003A77B8">
        <w:trPr>
          <w:trHeight w:val="645"/>
        </w:trPr>
        <w:tc>
          <w:tcPr>
            <w:tcW w:w="1253" w:type="pct"/>
          </w:tcPr>
          <w:p w14:paraId="78ADA989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Relevancia del contenido.</w:t>
            </w:r>
          </w:p>
        </w:tc>
        <w:tc>
          <w:tcPr>
            <w:tcW w:w="929" w:type="pct"/>
          </w:tcPr>
          <w:p w14:paraId="394DF12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7E29D6F5" w14:textId="6C0BC552" w:rsidR="00EC31A0" w:rsidRDefault="00497918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1" w:type="pct"/>
          </w:tcPr>
          <w:p w14:paraId="26287B21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7A0859D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6664FC84" w14:textId="77777777" w:rsidTr="003A77B8">
        <w:trPr>
          <w:trHeight w:val="645"/>
        </w:trPr>
        <w:tc>
          <w:tcPr>
            <w:tcW w:w="1253" w:type="pct"/>
          </w:tcPr>
          <w:p w14:paraId="28518196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Factibilidad de aplicación.</w:t>
            </w:r>
          </w:p>
        </w:tc>
        <w:tc>
          <w:tcPr>
            <w:tcW w:w="929" w:type="pct"/>
          </w:tcPr>
          <w:p w14:paraId="59E52843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47468B33" w14:textId="1A9DC33E" w:rsidR="00EC31A0" w:rsidRDefault="00497918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1" w:type="pct"/>
          </w:tcPr>
          <w:p w14:paraId="7856FCD7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3C2EB1BA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4B384CE3" w14:textId="77777777" w:rsidR="00EC31A0" w:rsidRDefault="00EC31A0" w:rsidP="00EC31A0">
      <w:pPr>
        <w:spacing w:line="360" w:lineRule="auto"/>
        <w:rPr>
          <w:rFonts w:ascii="Arial" w:hAnsi="Arial" w:cs="Arial"/>
          <w:b/>
          <w:sz w:val="24"/>
        </w:rPr>
      </w:pPr>
    </w:p>
    <w:p w14:paraId="49EA80BF" w14:textId="49F249EC" w:rsidR="00EC31A0" w:rsidRPr="00283826" w:rsidRDefault="00EC31A0" w:rsidP="00EC31A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Apreciación cualitativa: </w:t>
      </w:r>
      <w:ins w:id="35" w:author="UNIBE" w:date="2022-12-16T11:09:00Z">
        <w:r w:rsidR="00497918">
          <w:rPr>
            <w:rFonts w:ascii="Arial" w:hAnsi="Arial" w:cs="Arial"/>
            <w:b/>
            <w:sz w:val="24"/>
          </w:rPr>
          <w:t>infiero que debe ser cuantitativa</w:t>
        </w:r>
      </w:ins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445A08E3" w14:textId="77777777" w:rsidR="00EC31A0" w:rsidRPr="00C7029F" w:rsidRDefault="00EC31A0" w:rsidP="00EC31A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Observaciones:</w:t>
      </w:r>
      <w:r w:rsidRPr="00C7029F">
        <w:rPr>
          <w:rFonts w:ascii="Arial" w:hAnsi="Arial" w:cs="Arial"/>
          <w:sz w:val="24"/>
        </w:rPr>
        <w:t xml:space="preserve"> _______________________________________________________________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</w:t>
      </w:r>
    </w:p>
    <w:p w14:paraId="4D13BCB6" w14:textId="77777777" w:rsidR="00EC31A0" w:rsidRDefault="00EC31A0" w:rsidP="00EC31A0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093B8091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Cs/>
          <w:sz w:val="24"/>
        </w:rPr>
        <w:sectPr w:rsidR="00EC31A0" w:rsidSect="003D0383"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ABFE41C" w14:textId="5673B868" w:rsidR="00EC31A0" w:rsidRDefault="00EC31A0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JUICIO DE EXPERTO</w:t>
      </w:r>
    </w:p>
    <w:p w14:paraId="3E9EF12B" w14:textId="77777777" w:rsidR="00EC31A0" w:rsidRDefault="00EC31A0" w:rsidP="00EC31A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INSTRUCCIONES:</w:t>
      </w:r>
    </w:p>
    <w:p w14:paraId="7296E725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Coloque una “X” en la casilla correspondiente según su apreciación de cada ítem y alternativa de respuesta, según los criterios que se detallan a continuación: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31"/>
        <w:gridCol w:w="674"/>
        <w:gridCol w:w="744"/>
        <w:gridCol w:w="789"/>
        <w:gridCol w:w="812"/>
        <w:gridCol w:w="672"/>
        <w:gridCol w:w="747"/>
        <w:gridCol w:w="655"/>
        <w:gridCol w:w="764"/>
        <w:gridCol w:w="647"/>
        <w:gridCol w:w="647"/>
        <w:gridCol w:w="1181"/>
        <w:gridCol w:w="1187"/>
        <w:gridCol w:w="1419"/>
        <w:gridCol w:w="2525"/>
      </w:tblGrid>
      <w:tr w:rsidR="00EC31A0" w:rsidRPr="0068671E" w14:paraId="2016E5FB" w14:textId="77777777" w:rsidTr="003A77B8">
        <w:trPr>
          <w:trHeight w:val="557"/>
          <w:tblHeader/>
          <w:jc w:val="center"/>
        </w:trPr>
        <w:tc>
          <w:tcPr>
            <w:tcW w:w="190" w:type="pct"/>
            <w:vMerge w:val="restart"/>
            <w:textDirection w:val="tbRl"/>
            <w:vAlign w:val="center"/>
          </w:tcPr>
          <w:p w14:paraId="222E5F31" w14:textId="77777777" w:rsidR="00EC31A0" w:rsidRPr="0068671E" w:rsidRDefault="00EC31A0" w:rsidP="003A77B8">
            <w:pPr>
              <w:ind w:left="113" w:right="113"/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Ítems</w:t>
            </w:r>
          </w:p>
        </w:tc>
        <w:tc>
          <w:tcPr>
            <w:tcW w:w="507" w:type="pct"/>
            <w:gridSpan w:val="2"/>
            <w:vAlign w:val="center"/>
          </w:tcPr>
          <w:p w14:paraId="6806B23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Claridad en la redacción</w:t>
            </w:r>
          </w:p>
        </w:tc>
        <w:tc>
          <w:tcPr>
            <w:tcW w:w="572" w:type="pct"/>
            <w:gridSpan w:val="2"/>
            <w:vAlign w:val="center"/>
          </w:tcPr>
          <w:p w14:paraId="63F0CD6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Coherencia interna</w:t>
            </w:r>
          </w:p>
        </w:tc>
        <w:tc>
          <w:tcPr>
            <w:tcW w:w="507" w:type="pct"/>
            <w:gridSpan w:val="2"/>
            <w:vAlign w:val="center"/>
          </w:tcPr>
          <w:p w14:paraId="2804392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Inducción a la respuesta</w:t>
            </w:r>
          </w:p>
          <w:p w14:paraId="4510DC5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(Sesgo)</w:t>
            </w:r>
          </w:p>
        </w:tc>
        <w:tc>
          <w:tcPr>
            <w:tcW w:w="507" w:type="pct"/>
            <w:gridSpan w:val="2"/>
            <w:vAlign w:val="center"/>
          </w:tcPr>
          <w:p w14:paraId="32E0D8C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Lenguaje adecuado a la población </w:t>
            </w:r>
          </w:p>
        </w:tc>
        <w:tc>
          <w:tcPr>
            <w:tcW w:w="462" w:type="pct"/>
            <w:gridSpan w:val="2"/>
            <w:vAlign w:val="center"/>
          </w:tcPr>
          <w:p w14:paraId="76E943D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Mide lo que pretende</w:t>
            </w:r>
          </w:p>
        </w:tc>
        <w:tc>
          <w:tcPr>
            <w:tcW w:w="1353" w:type="pct"/>
            <w:gridSpan w:val="3"/>
            <w:vAlign w:val="center"/>
          </w:tcPr>
          <w:p w14:paraId="6DDBE75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Valoración </w:t>
            </w:r>
          </w:p>
        </w:tc>
        <w:tc>
          <w:tcPr>
            <w:tcW w:w="902" w:type="pct"/>
            <w:vMerge w:val="restart"/>
            <w:vAlign w:val="center"/>
          </w:tcPr>
          <w:p w14:paraId="2845FD6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Observaciones</w:t>
            </w:r>
          </w:p>
        </w:tc>
      </w:tr>
      <w:tr w:rsidR="00EC31A0" w:rsidRPr="0068671E" w14:paraId="1C052A0F" w14:textId="77777777" w:rsidTr="003A77B8">
        <w:trPr>
          <w:trHeight w:val="557"/>
          <w:jc w:val="center"/>
        </w:trPr>
        <w:tc>
          <w:tcPr>
            <w:tcW w:w="190" w:type="pct"/>
            <w:vMerge/>
            <w:vAlign w:val="center"/>
          </w:tcPr>
          <w:p w14:paraId="2981A34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1" w:type="pct"/>
            <w:vAlign w:val="center"/>
          </w:tcPr>
          <w:p w14:paraId="6D62A7F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66" w:type="pct"/>
            <w:vAlign w:val="center"/>
          </w:tcPr>
          <w:p w14:paraId="7CD3D87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82" w:type="pct"/>
            <w:vAlign w:val="center"/>
          </w:tcPr>
          <w:p w14:paraId="6624771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90" w:type="pct"/>
            <w:vAlign w:val="center"/>
          </w:tcPr>
          <w:p w14:paraId="1FF9A52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40" w:type="pct"/>
            <w:vAlign w:val="center"/>
          </w:tcPr>
          <w:p w14:paraId="4742271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67" w:type="pct"/>
            <w:vAlign w:val="center"/>
          </w:tcPr>
          <w:p w14:paraId="4FE3116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34" w:type="pct"/>
            <w:vAlign w:val="center"/>
          </w:tcPr>
          <w:p w14:paraId="551F40A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73" w:type="pct"/>
            <w:vAlign w:val="center"/>
          </w:tcPr>
          <w:p w14:paraId="2B01501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31" w:type="pct"/>
            <w:vAlign w:val="center"/>
          </w:tcPr>
          <w:p w14:paraId="6C6B60D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31" w:type="pct"/>
            <w:vAlign w:val="center"/>
          </w:tcPr>
          <w:p w14:paraId="6E7019E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422" w:type="pct"/>
            <w:vAlign w:val="center"/>
          </w:tcPr>
          <w:p w14:paraId="5D9EE3D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Esencial</w:t>
            </w:r>
          </w:p>
        </w:tc>
        <w:tc>
          <w:tcPr>
            <w:tcW w:w="424" w:type="pct"/>
            <w:vAlign w:val="center"/>
          </w:tcPr>
          <w:p w14:paraId="3396E9F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Útil pero no esencial</w:t>
            </w:r>
          </w:p>
        </w:tc>
        <w:tc>
          <w:tcPr>
            <w:tcW w:w="507" w:type="pct"/>
            <w:vAlign w:val="center"/>
          </w:tcPr>
          <w:p w14:paraId="3F99D00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No importante</w:t>
            </w:r>
          </w:p>
        </w:tc>
        <w:tc>
          <w:tcPr>
            <w:tcW w:w="902" w:type="pct"/>
            <w:vMerge/>
            <w:vAlign w:val="center"/>
          </w:tcPr>
          <w:p w14:paraId="0ACE00E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26FA3F9" w14:textId="77777777" w:rsidTr="003A77B8">
        <w:trPr>
          <w:trHeight w:val="443"/>
          <w:jc w:val="center"/>
        </w:trPr>
        <w:tc>
          <w:tcPr>
            <w:tcW w:w="190" w:type="pct"/>
            <w:vAlign w:val="center"/>
          </w:tcPr>
          <w:p w14:paraId="0D2B454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500CDD93" w14:textId="1CCC1EE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36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189D402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63B1B86E" w14:textId="4AA027C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37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33FD45A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1664FA0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3AD86510" w14:textId="6827CF5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38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1AA9E916" w14:textId="6ECC1D9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39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035FB56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09BF040B" w14:textId="30885CA7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0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000AC26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37CFFFC5" w14:textId="528EC314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1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4193FE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586769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280635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75350E2" w14:textId="77777777" w:rsidTr="003A77B8">
        <w:trPr>
          <w:trHeight w:val="407"/>
          <w:jc w:val="center"/>
        </w:trPr>
        <w:tc>
          <w:tcPr>
            <w:tcW w:w="190" w:type="pct"/>
            <w:vAlign w:val="center"/>
          </w:tcPr>
          <w:p w14:paraId="4FF2571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2</w:t>
            </w:r>
          </w:p>
        </w:tc>
        <w:tc>
          <w:tcPr>
            <w:tcW w:w="241" w:type="pct"/>
            <w:vAlign w:val="center"/>
          </w:tcPr>
          <w:p w14:paraId="1F0483DF" w14:textId="5DC93EC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2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0B43CC6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4305E682" w14:textId="7D21FB24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3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5468E78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7884D1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230233AA" w14:textId="5A4A4ECA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4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2684BF1A" w14:textId="2797283B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5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4DA400B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27BC5622" w14:textId="7A574D67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6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7F410E2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DC9942F" w14:textId="49DECA54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7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3946C5F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B26389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34554C0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F6887DB" w14:textId="77777777" w:rsidTr="003A77B8">
        <w:trPr>
          <w:trHeight w:val="427"/>
          <w:jc w:val="center"/>
        </w:trPr>
        <w:tc>
          <w:tcPr>
            <w:tcW w:w="190" w:type="pct"/>
            <w:vAlign w:val="center"/>
          </w:tcPr>
          <w:p w14:paraId="6252D6D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3</w:t>
            </w:r>
          </w:p>
        </w:tc>
        <w:tc>
          <w:tcPr>
            <w:tcW w:w="241" w:type="pct"/>
            <w:vAlign w:val="center"/>
          </w:tcPr>
          <w:p w14:paraId="1F09407D" w14:textId="0C7A5C7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8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40FBC6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5F4C3A9" w14:textId="1BAC80BA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49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6A02EBE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D200D8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21B2BD85" w14:textId="6FBD83D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0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611D5EDF" w14:textId="6CEF3047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1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3ECD7CC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C37FFF5" w14:textId="0241675A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2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3B633FE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69978251" w14:textId="0304E03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3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746F51D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DA46F7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5854FC8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802DFB7" w14:textId="77777777" w:rsidTr="003A77B8">
        <w:trPr>
          <w:trHeight w:val="419"/>
          <w:jc w:val="center"/>
        </w:trPr>
        <w:tc>
          <w:tcPr>
            <w:tcW w:w="190" w:type="pct"/>
            <w:vAlign w:val="center"/>
          </w:tcPr>
          <w:p w14:paraId="7830BAF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4</w:t>
            </w:r>
          </w:p>
        </w:tc>
        <w:tc>
          <w:tcPr>
            <w:tcW w:w="241" w:type="pct"/>
            <w:vAlign w:val="center"/>
          </w:tcPr>
          <w:p w14:paraId="008190D8" w14:textId="4D3A2AF4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4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059E4C5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4E477D6" w14:textId="43D321BB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5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6BD608D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D1F0913" w14:textId="4145249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6" w:author="UNIBE" w:date="2022-12-16T11:16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7" w:type="pct"/>
            <w:vAlign w:val="center"/>
          </w:tcPr>
          <w:p w14:paraId="7AABE6A8" w14:textId="56F7939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2FBCA32F" w14:textId="2F1C139F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7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72CD082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3EBDD3D2" w14:textId="22268FC9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8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1374069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652EA161" w14:textId="4349519D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8F1F91A" w14:textId="6ECCC8ED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59" w:author="UNIBE" w:date="2022-12-16T11:16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507" w:type="pct"/>
            <w:vAlign w:val="center"/>
          </w:tcPr>
          <w:p w14:paraId="05EE45B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0F668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6AD0124C" w14:textId="77777777" w:rsidTr="003A77B8">
        <w:trPr>
          <w:trHeight w:val="426"/>
          <w:jc w:val="center"/>
        </w:trPr>
        <w:tc>
          <w:tcPr>
            <w:tcW w:w="190" w:type="pct"/>
            <w:vAlign w:val="center"/>
          </w:tcPr>
          <w:p w14:paraId="114D484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5</w:t>
            </w:r>
          </w:p>
        </w:tc>
        <w:tc>
          <w:tcPr>
            <w:tcW w:w="241" w:type="pct"/>
            <w:vAlign w:val="center"/>
          </w:tcPr>
          <w:p w14:paraId="5CDA6245" w14:textId="4B8EB7CB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0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40F8DDC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661575D" w14:textId="15C1EBB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1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7F6161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5E5653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C694F17" w14:textId="034A5463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2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4F0C0A35" w14:textId="6329901A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3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1BF07FD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464A30E" w14:textId="3C66CC5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4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53D0556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A686FD5" w14:textId="2DB26B19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5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1397396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2B8254E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41FEE62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6A4F684" w14:textId="77777777" w:rsidTr="003A77B8">
        <w:trPr>
          <w:trHeight w:val="412"/>
          <w:jc w:val="center"/>
        </w:trPr>
        <w:tc>
          <w:tcPr>
            <w:tcW w:w="190" w:type="pct"/>
            <w:vAlign w:val="center"/>
          </w:tcPr>
          <w:p w14:paraId="4B5AED4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6</w:t>
            </w:r>
          </w:p>
        </w:tc>
        <w:tc>
          <w:tcPr>
            <w:tcW w:w="241" w:type="pct"/>
            <w:vAlign w:val="center"/>
          </w:tcPr>
          <w:p w14:paraId="7A4DF723" w14:textId="3D2DC8D4" w:rsidR="00EC31A0" w:rsidRPr="0068671E" w:rsidRDefault="00497918" w:rsidP="003A77B8">
            <w:pPr>
              <w:rPr>
                <w:rFonts w:ascii="Arial" w:hAnsi="Arial" w:cs="Arial"/>
                <w:szCs w:val="20"/>
              </w:rPr>
            </w:pPr>
            <w:ins w:id="66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1C0EEFF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04182F66" w14:textId="4B7B6FDE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7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2EDF01A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C4FDE0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F04A0E1" w14:textId="5594051F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8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4F9CD3BE" w14:textId="4C8A316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69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4E74117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5CEDC38" w14:textId="4EB9160B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0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7BE32FF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55B374C9" w14:textId="30C37BF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1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6094386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145C60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5CC9D95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D3001B4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4191FA1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7</w:t>
            </w:r>
          </w:p>
        </w:tc>
        <w:tc>
          <w:tcPr>
            <w:tcW w:w="241" w:type="pct"/>
            <w:vAlign w:val="center"/>
          </w:tcPr>
          <w:p w14:paraId="18346A40" w14:textId="207E3DF1" w:rsidR="00EC31A0" w:rsidRPr="0068671E" w:rsidRDefault="00497918" w:rsidP="003A77B8">
            <w:pPr>
              <w:rPr>
                <w:rFonts w:ascii="Arial" w:hAnsi="Arial" w:cs="Arial"/>
                <w:szCs w:val="20"/>
              </w:rPr>
            </w:pPr>
            <w:ins w:id="72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2DDCD29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0B870329" w14:textId="597F6293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3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5590E06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1FCFB0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137E755" w14:textId="2A95681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4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68B277E6" w14:textId="6C951A59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5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21AEB27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46010EAA" w14:textId="2D8F7CF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6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319C79A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5AF30894" w14:textId="5677A36C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7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389CEF9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7A0DEF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1971C9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AC97625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45BE293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8</w:t>
            </w:r>
          </w:p>
        </w:tc>
        <w:tc>
          <w:tcPr>
            <w:tcW w:w="241" w:type="pct"/>
            <w:vAlign w:val="center"/>
          </w:tcPr>
          <w:p w14:paraId="2B3EE543" w14:textId="261B009F" w:rsidR="00EC31A0" w:rsidRPr="0068671E" w:rsidRDefault="00497918" w:rsidP="003A77B8">
            <w:pPr>
              <w:rPr>
                <w:rFonts w:ascii="Arial" w:hAnsi="Arial" w:cs="Arial"/>
                <w:szCs w:val="20"/>
              </w:rPr>
            </w:pPr>
            <w:ins w:id="78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26EE187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72DD1B2" w14:textId="06F593D2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79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53D2572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47675E6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39E1F7D" w14:textId="40C6B4BC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0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442AD879" w14:textId="2F20A67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1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3ABF808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FB2D4CB" w14:textId="74B8CDF7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2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6A9A657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4033210E" w14:textId="46C54744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3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0487F0F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E3466F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6B5EB16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F3433DB" w14:textId="77777777" w:rsidTr="003A77B8">
        <w:trPr>
          <w:trHeight w:val="451"/>
          <w:jc w:val="center"/>
        </w:trPr>
        <w:tc>
          <w:tcPr>
            <w:tcW w:w="190" w:type="pct"/>
            <w:vAlign w:val="center"/>
          </w:tcPr>
          <w:p w14:paraId="0DC6314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9</w:t>
            </w:r>
          </w:p>
        </w:tc>
        <w:tc>
          <w:tcPr>
            <w:tcW w:w="241" w:type="pct"/>
            <w:vAlign w:val="center"/>
          </w:tcPr>
          <w:p w14:paraId="075E11DF" w14:textId="74F3A4D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4" w:author="UNIBE" w:date="2022-12-16T11:11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3EE042A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3C699B58" w14:textId="1634A0C7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5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3A794BE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A62651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0BCDF536" w14:textId="22107899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6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7744CCC4" w14:textId="129E1C4A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7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2570653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3E83CCE" w14:textId="70C2613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8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5F71A9C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268A9281" w14:textId="194BDE29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89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2D23319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A320F5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D83AA9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C029C0A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00B6199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lastRenderedPageBreak/>
              <w:t>10</w:t>
            </w:r>
          </w:p>
        </w:tc>
        <w:tc>
          <w:tcPr>
            <w:tcW w:w="241" w:type="pct"/>
            <w:vAlign w:val="center"/>
          </w:tcPr>
          <w:p w14:paraId="6500CF88" w14:textId="42076DC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0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6B26832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3F823FF1" w14:textId="7C08C2B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1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02DBD33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46420C6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EE323E3" w14:textId="6CEF596D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2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1AE4A318" w14:textId="56AFF13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3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50518B4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35958DE" w14:textId="6C181E6B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4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75B3255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4ABB179" w14:textId="0E96984C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5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79C4645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E4B5C4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C1F68C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34CE738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1B29030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11</w:t>
            </w:r>
          </w:p>
        </w:tc>
        <w:tc>
          <w:tcPr>
            <w:tcW w:w="241" w:type="pct"/>
            <w:vAlign w:val="center"/>
          </w:tcPr>
          <w:p w14:paraId="0F64E8E6" w14:textId="320A27A8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6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66" w:type="pct"/>
            <w:vAlign w:val="center"/>
          </w:tcPr>
          <w:p w14:paraId="2D47877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C258846" w14:textId="7721D65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7" w:author="UNIBE" w:date="2022-12-16T11:12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90" w:type="pct"/>
            <w:vAlign w:val="center"/>
          </w:tcPr>
          <w:p w14:paraId="36E9B24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E6A421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0D771BF8" w14:textId="35468E41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8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4" w:type="pct"/>
            <w:vAlign w:val="center"/>
          </w:tcPr>
          <w:p w14:paraId="2D78ACDF" w14:textId="36C4A205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99" w:author="UNIBE" w:date="2022-12-16T11:13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73" w:type="pct"/>
            <w:vAlign w:val="center"/>
          </w:tcPr>
          <w:p w14:paraId="098CAE3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5037D11" w14:textId="7453EBEC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100" w:author="UNIBE" w:date="2022-12-16T11:14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231" w:type="pct"/>
            <w:vAlign w:val="center"/>
          </w:tcPr>
          <w:p w14:paraId="21E1EB4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30B4D5E" w14:textId="425D6770" w:rsidR="00EC31A0" w:rsidRPr="0068671E" w:rsidRDefault="00497918" w:rsidP="003A77B8">
            <w:pPr>
              <w:jc w:val="center"/>
              <w:rPr>
                <w:rFonts w:ascii="Arial" w:hAnsi="Arial" w:cs="Arial"/>
                <w:szCs w:val="20"/>
              </w:rPr>
            </w:pPr>
            <w:ins w:id="101" w:author="UNIBE" w:date="2022-12-16T11:15:00Z">
              <w:r>
                <w:rPr>
                  <w:rFonts w:ascii="Arial" w:hAnsi="Arial" w:cs="Arial"/>
                  <w:szCs w:val="20"/>
                </w:rPr>
                <w:t>x</w:t>
              </w:r>
            </w:ins>
          </w:p>
        </w:tc>
        <w:tc>
          <w:tcPr>
            <w:tcW w:w="424" w:type="pct"/>
            <w:vAlign w:val="center"/>
          </w:tcPr>
          <w:p w14:paraId="13A3FBC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14FF834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95BD6D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117FF13D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784F1A4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n#</w:t>
            </w:r>
          </w:p>
        </w:tc>
        <w:tc>
          <w:tcPr>
            <w:tcW w:w="241" w:type="pct"/>
            <w:vAlign w:val="center"/>
          </w:tcPr>
          <w:p w14:paraId="0DAFBB7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29B8459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D53490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1F25D68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9A3E7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FEEB67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33DAE6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6FC8718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7B7D2A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21A559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27538AB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AFD02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74FB3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7A50A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74567A83" w14:textId="77777777" w:rsidR="00EC31A0" w:rsidRDefault="00EC31A0" w:rsidP="00EC31A0">
      <w:pPr>
        <w:rPr>
          <w:rFonts w:ascii="Arial" w:hAnsi="Arial" w:cs="Arial"/>
          <w:sz w:val="24"/>
        </w:rPr>
      </w:pPr>
    </w:p>
    <w:p w14:paraId="34A6ED20" w14:textId="6DF2F5C9" w:rsidR="00EC31A0" w:rsidRDefault="00EC31A0" w:rsidP="00EC31A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Apreciación cualitativa: </w:t>
      </w:r>
      <w:r>
        <w:rPr>
          <w:rFonts w:ascii="Arial" w:hAnsi="Arial" w:cs="Arial"/>
          <w:sz w:val="24"/>
        </w:rPr>
        <w:t>__</w:t>
      </w:r>
      <w:ins w:id="102" w:author="UNIBE" w:date="2022-12-16T11:10:00Z">
        <w:r w:rsidR="00497918">
          <w:rPr>
            <w:rFonts w:ascii="Arial" w:hAnsi="Arial" w:cs="Arial"/>
            <w:sz w:val="24"/>
          </w:rPr>
          <w:t>idem</w:t>
        </w:r>
      </w:ins>
      <w:r>
        <w:rPr>
          <w:rFonts w:ascii="Arial" w:hAnsi="Arial" w:cs="Arial"/>
          <w:sz w:val="24"/>
        </w:rPr>
        <w:t>_____________________________________________________________________________</w:t>
      </w:r>
    </w:p>
    <w:p w14:paraId="02E3B015" w14:textId="77777777" w:rsidR="00EC31A0" w:rsidRDefault="00EC31A0" w:rsidP="00EC31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</w:t>
      </w:r>
    </w:p>
    <w:p w14:paraId="73E6C5BB" w14:textId="77777777" w:rsidR="00EC31A0" w:rsidRPr="00C7029F" w:rsidRDefault="00EC31A0" w:rsidP="00EC31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Observaciones:</w:t>
      </w:r>
      <w:r w:rsidRPr="00C7029F">
        <w:rPr>
          <w:rFonts w:ascii="Arial" w:hAnsi="Arial" w:cs="Arial"/>
          <w:sz w:val="24"/>
        </w:rPr>
        <w:t xml:space="preserve"> _______________________________________________________________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</w:t>
      </w:r>
    </w:p>
    <w:p w14:paraId="773C884D" w14:textId="1EABA632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Validado por:</w:t>
      </w:r>
      <w:r>
        <w:rPr>
          <w:rFonts w:ascii="Arial" w:hAnsi="Arial" w:cs="Arial"/>
          <w:sz w:val="24"/>
        </w:rPr>
        <w:t xml:space="preserve"> _________</w:t>
      </w:r>
      <w:ins w:id="103" w:author="UNIBE" w:date="2022-12-16T11:16:00Z">
        <w:r w:rsidR="00497918">
          <w:rPr>
            <w:rFonts w:ascii="Arial" w:hAnsi="Arial" w:cs="Arial"/>
            <w:sz w:val="24"/>
          </w:rPr>
          <w:t xml:space="preserve"> Alicia Elizundia, PhD</w:t>
        </w:r>
      </w:ins>
      <w:r>
        <w:rPr>
          <w:rFonts w:ascii="Arial" w:hAnsi="Arial" w:cs="Arial"/>
          <w:sz w:val="24"/>
        </w:rPr>
        <w:t>__________________</w:t>
      </w:r>
    </w:p>
    <w:p w14:paraId="6845DBFE" w14:textId="750AD12D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Profesión:</w:t>
      </w:r>
      <w:r>
        <w:rPr>
          <w:rFonts w:ascii="Arial" w:hAnsi="Arial" w:cs="Arial"/>
          <w:sz w:val="24"/>
        </w:rPr>
        <w:t xml:space="preserve"> _____</w:t>
      </w:r>
      <w:ins w:id="104" w:author="UNIBE" w:date="2022-12-16T11:16:00Z">
        <w:r w:rsidR="00497918">
          <w:rPr>
            <w:rFonts w:ascii="Arial" w:hAnsi="Arial" w:cs="Arial"/>
            <w:sz w:val="24"/>
          </w:rPr>
          <w:t>docente</w:t>
        </w:r>
      </w:ins>
      <w:r>
        <w:rPr>
          <w:rFonts w:ascii="Arial" w:hAnsi="Arial" w:cs="Arial"/>
          <w:sz w:val="24"/>
        </w:rPr>
        <w:t>_________________________</w:t>
      </w:r>
    </w:p>
    <w:p w14:paraId="5B15A060" w14:textId="53613793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Cargo que desempeña:</w:t>
      </w:r>
      <w:r>
        <w:rPr>
          <w:rFonts w:ascii="Arial" w:hAnsi="Arial" w:cs="Arial"/>
          <w:sz w:val="24"/>
        </w:rPr>
        <w:t xml:space="preserve"> ___</w:t>
      </w:r>
      <w:ins w:id="105" w:author="UNIBE" w:date="2022-12-16T11:16:00Z">
        <w:r w:rsidR="00497918">
          <w:rPr>
            <w:rFonts w:ascii="Arial" w:hAnsi="Arial" w:cs="Arial"/>
            <w:sz w:val="24"/>
          </w:rPr>
          <w:t xml:space="preserve">Decana </w:t>
        </w:r>
      </w:ins>
      <w:ins w:id="106" w:author="UNIBE" w:date="2022-12-16T11:17:00Z">
        <w:r w:rsidR="00497918">
          <w:rPr>
            <w:rFonts w:ascii="Arial" w:hAnsi="Arial" w:cs="Arial"/>
            <w:sz w:val="24"/>
          </w:rPr>
          <w:t>de la Facultad de Comunicación y Tecnologías</w:t>
        </w:r>
      </w:ins>
      <w:r>
        <w:rPr>
          <w:rFonts w:ascii="Arial" w:hAnsi="Arial" w:cs="Arial"/>
          <w:sz w:val="24"/>
        </w:rPr>
        <w:t>____________________________</w:t>
      </w:r>
    </w:p>
    <w:p w14:paraId="67B65B70" w14:textId="3447C686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Firma:</w:t>
      </w:r>
      <w:r>
        <w:rPr>
          <w:rFonts w:ascii="Arial" w:hAnsi="Arial" w:cs="Arial"/>
          <w:sz w:val="24"/>
        </w:rPr>
        <w:t xml:space="preserve"> ____</w:t>
      </w:r>
      <w:ins w:id="107" w:author="UNIBE" w:date="2022-12-16T11:18:00Z">
        <w:r w:rsidR="003C2877" w:rsidRPr="00483C4C">
          <w:rPr>
            <w:noProof/>
            <w:sz w:val="16"/>
            <w:szCs w:val="16"/>
            <w:lang w:val="en-US"/>
          </w:rPr>
          <w:drawing>
            <wp:inline distT="0" distB="0" distL="0" distR="0" wp14:anchorId="0F73A3BA" wp14:editId="37402E94">
              <wp:extent cx="990600" cy="323850"/>
              <wp:effectExtent l="0" t="0" r="0" b="0"/>
              <wp:docPr id="1" name="Imagen 1" descr="firma alic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firma alicia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06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ascii="Arial" w:hAnsi="Arial" w:cs="Arial"/>
          <w:sz w:val="24"/>
        </w:rPr>
        <w:t>_________________________</w:t>
      </w:r>
    </w:p>
    <w:p w14:paraId="59DECC59" w14:textId="360BDCAA" w:rsidR="00EC31A0" w:rsidRPr="00DC4ED0" w:rsidRDefault="00EC31A0" w:rsidP="00EC31A0">
      <w:pPr>
        <w:spacing w:after="0"/>
        <w:rPr>
          <w:rFonts w:ascii="Arial" w:hAnsi="Arial" w:cs="Arial"/>
          <w:sz w:val="24"/>
          <w:szCs w:val="24"/>
        </w:rPr>
      </w:pPr>
      <w:r w:rsidRPr="00C7029F">
        <w:rPr>
          <w:rFonts w:ascii="Arial" w:hAnsi="Arial" w:cs="Arial"/>
          <w:b/>
          <w:sz w:val="24"/>
        </w:rPr>
        <w:t>Fecha:</w:t>
      </w:r>
      <w:r>
        <w:rPr>
          <w:rFonts w:ascii="Arial" w:hAnsi="Arial" w:cs="Arial"/>
          <w:sz w:val="24"/>
        </w:rPr>
        <w:t xml:space="preserve"> ___</w:t>
      </w:r>
      <w:ins w:id="108" w:author="UNIBE" w:date="2022-12-16T11:17:00Z">
        <w:r w:rsidR="00497918">
          <w:rPr>
            <w:rFonts w:ascii="Arial" w:hAnsi="Arial" w:cs="Arial"/>
            <w:sz w:val="24"/>
          </w:rPr>
          <w:t>16-12-22</w:t>
        </w:r>
      </w:ins>
      <w:r>
        <w:rPr>
          <w:rFonts w:ascii="Arial" w:hAnsi="Arial" w:cs="Arial"/>
          <w:sz w:val="24"/>
        </w:rPr>
        <w:t>______________________</w:t>
      </w:r>
    </w:p>
    <w:p w14:paraId="53526B6A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1BEFAFBB" w14:textId="77777777" w:rsidR="00EC31A0" w:rsidRDefault="00EC31A0" w:rsidP="00EC31A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</w:rPr>
        <w:lastRenderedPageBreak/>
        <w:br w:type="page"/>
      </w:r>
    </w:p>
    <w:p w14:paraId="203EB4DB" w14:textId="77777777" w:rsidR="00504330" w:rsidRDefault="00504330"/>
    <w:sectPr w:rsidR="00504330" w:rsidSect="00EC31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017F" w14:textId="77777777" w:rsidR="00531AC0" w:rsidRDefault="00531AC0" w:rsidP="00D84563">
      <w:pPr>
        <w:spacing w:after="0" w:line="240" w:lineRule="auto"/>
      </w:pPr>
      <w:r>
        <w:separator/>
      </w:r>
    </w:p>
  </w:endnote>
  <w:endnote w:type="continuationSeparator" w:id="0">
    <w:p w14:paraId="5B5F0247" w14:textId="77777777" w:rsidR="00531AC0" w:rsidRDefault="00531AC0" w:rsidP="00D8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B859" w14:textId="77777777" w:rsidR="00531AC0" w:rsidRDefault="00531AC0" w:rsidP="00D84563">
      <w:pPr>
        <w:spacing w:after="0" w:line="240" w:lineRule="auto"/>
      </w:pPr>
      <w:r>
        <w:separator/>
      </w:r>
    </w:p>
  </w:footnote>
  <w:footnote w:type="continuationSeparator" w:id="0">
    <w:p w14:paraId="7A11EC34" w14:textId="77777777" w:rsidR="00531AC0" w:rsidRDefault="00531AC0" w:rsidP="00D8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567B"/>
    <w:multiLevelType w:val="hybridMultilevel"/>
    <w:tmpl w:val="6D3AC73A"/>
    <w:lvl w:ilvl="0" w:tplc="368055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13DA"/>
    <w:multiLevelType w:val="hybridMultilevel"/>
    <w:tmpl w:val="ACF837D2"/>
    <w:lvl w:ilvl="0" w:tplc="9B9889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32753">
    <w:abstractNumId w:val="0"/>
  </w:num>
  <w:num w:numId="2" w16cid:durableId="20141378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GMAR NATALIA MOYA ALBAN">
    <w15:presenceInfo w15:providerId="None" w15:userId="DAGMAR NATALIA MOYA ALBAN"/>
  </w15:person>
  <w15:person w15:author="UNIBE">
    <w15:presenceInfo w15:providerId="None" w15:userId="UNI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1A0"/>
    <w:rsid w:val="00201408"/>
    <w:rsid w:val="002B7C72"/>
    <w:rsid w:val="003C2877"/>
    <w:rsid w:val="00497918"/>
    <w:rsid w:val="00504330"/>
    <w:rsid w:val="00531AC0"/>
    <w:rsid w:val="006557F6"/>
    <w:rsid w:val="006C1FA9"/>
    <w:rsid w:val="00713089"/>
    <w:rsid w:val="00892685"/>
    <w:rsid w:val="008E11B8"/>
    <w:rsid w:val="00900262"/>
    <w:rsid w:val="00D62C40"/>
    <w:rsid w:val="00D84563"/>
    <w:rsid w:val="00E64D13"/>
    <w:rsid w:val="00E75F1D"/>
    <w:rsid w:val="00E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45391"/>
  <w15:chartTrackingRefBased/>
  <w15:docId w15:val="{EF248E85-1556-4002-918A-E28B892A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63"/>
  </w:style>
  <w:style w:type="paragraph" w:styleId="Piedepgina">
    <w:name w:val="footer"/>
    <w:basedOn w:val="Normal"/>
    <w:link w:val="PiedepginaCar"/>
    <w:uiPriority w:val="99"/>
    <w:unhideWhenUsed/>
    <w:rsid w:val="00D8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63"/>
  </w:style>
  <w:style w:type="paragraph" w:styleId="Revisin">
    <w:name w:val="Revision"/>
    <w:hidden/>
    <w:uiPriority w:val="99"/>
    <w:semiHidden/>
    <w:rsid w:val="006C1FA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C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Som11</b:Tag>
    <b:SourceType>Book</b:SourceType>
    <b:Guid>{6B883CA9-69A4-44F6-9FE2-F8B62396CED7}</b:Guid>
    <b:Title>Ingenieria de Software</b:Title>
    <b:Year>2011</b:Year>
    <b:Publisher>Pearson</b:Publisher>
    <b:Author>
      <b:Author>
        <b:NameList>
          <b:Person>
            <b:Last>Sommerville</b:Last>
            <b:First>Ian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E1C4D54A-7BAD-47C1-A1CF-C996830B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NATALIA MOYA ALBAN</dc:creator>
  <cp:keywords/>
  <dc:description/>
  <cp:lastModifiedBy>DAGMAR NATALIA MOYA ALBAN</cp:lastModifiedBy>
  <cp:revision>5</cp:revision>
  <dcterms:created xsi:type="dcterms:W3CDTF">2022-12-16T16:05:00Z</dcterms:created>
  <dcterms:modified xsi:type="dcterms:W3CDTF">2023-01-09T14:32:00Z</dcterms:modified>
</cp:coreProperties>
</file>