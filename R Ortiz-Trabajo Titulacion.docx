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C87EC" w14:textId="5B132E98" w:rsidR="00DD75E4" w:rsidRPr="00A86C86" w:rsidRDefault="00DD75E4" w:rsidP="00A85690">
      <w:pPr>
        <w:pStyle w:val="Sinespaciado"/>
        <w:spacing w:line="360" w:lineRule="auto"/>
        <w:jc w:val="center"/>
        <w:rPr>
          <w:rFonts w:ascii="Arial" w:hAnsi="Arial" w:cs="Arial"/>
          <w:b/>
          <w:sz w:val="24"/>
          <w:szCs w:val="24"/>
        </w:rPr>
      </w:pPr>
      <w:r w:rsidRPr="00A86C86">
        <w:rPr>
          <w:rFonts w:ascii="Arial" w:hAnsi="Arial" w:cs="Arial"/>
          <w:b/>
          <w:sz w:val="24"/>
          <w:szCs w:val="24"/>
        </w:rPr>
        <w:t>UNIVERSIDAD IBEROAMERICANA DEL ECUADOR-</w:t>
      </w:r>
      <w:proofErr w:type="spellStart"/>
      <w:r w:rsidRPr="00A86C86">
        <w:rPr>
          <w:rFonts w:ascii="Arial" w:hAnsi="Arial" w:cs="Arial"/>
          <w:b/>
          <w:sz w:val="24"/>
          <w:szCs w:val="24"/>
        </w:rPr>
        <w:t>UNIB.E</w:t>
      </w:r>
      <w:proofErr w:type="spellEnd"/>
    </w:p>
    <w:p w14:paraId="2677468C" w14:textId="77777777" w:rsidR="00DD75E4" w:rsidRPr="003C0BE6" w:rsidRDefault="00DD75E4" w:rsidP="00DD75E4">
      <w:pPr>
        <w:spacing w:line="360" w:lineRule="auto"/>
        <w:jc w:val="center"/>
        <w:rPr>
          <w:rFonts w:ascii="Arial" w:hAnsi="Arial" w:cs="Arial"/>
          <w:sz w:val="24"/>
          <w:szCs w:val="24"/>
        </w:rPr>
      </w:pPr>
      <w:r w:rsidRPr="003C0BE6">
        <w:rPr>
          <w:rFonts w:ascii="Arial" w:hAnsi="Arial" w:cs="Arial"/>
          <w:sz w:val="24"/>
          <w:szCs w:val="24"/>
        </w:rPr>
        <w:t>ESCUELA DE SOFTWARE</w:t>
      </w:r>
    </w:p>
    <w:p w14:paraId="48DA2C38" w14:textId="77777777" w:rsidR="00DD75E4" w:rsidRDefault="00DD75E4" w:rsidP="00DD75E4">
      <w:pPr>
        <w:jc w:val="center"/>
        <w:rPr>
          <w:rFonts w:cs="Times New Roman"/>
          <w:sz w:val="24"/>
          <w:szCs w:val="24"/>
        </w:rPr>
      </w:pPr>
    </w:p>
    <w:p w14:paraId="74DF457E" w14:textId="2099009D" w:rsidR="00DD75E4" w:rsidRDefault="00DD75E4" w:rsidP="00DD75E4">
      <w:pPr>
        <w:jc w:val="center"/>
        <w:rPr>
          <w:rFonts w:cs="Times New Roman"/>
          <w:sz w:val="24"/>
          <w:szCs w:val="24"/>
        </w:rPr>
      </w:pPr>
      <w:r w:rsidRPr="00DF7DCF">
        <w:rPr>
          <w:rFonts w:cs="Times New Roman"/>
          <w:noProof/>
          <w:sz w:val="24"/>
          <w:szCs w:val="24"/>
          <w:lang w:val="en-US"/>
        </w:rPr>
        <w:drawing>
          <wp:inline distT="0" distB="0" distL="0" distR="0" wp14:anchorId="6875D102" wp14:editId="04DF6377">
            <wp:extent cx="1962150" cy="133255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12" cy="1344681"/>
                    </a:xfrm>
                    <a:prstGeom prst="rect">
                      <a:avLst/>
                    </a:prstGeom>
                    <a:noFill/>
                    <a:ln>
                      <a:noFill/>
                    </a:ln>
                  </pic:spPr>
                </pic:pic>
              </a:graphicData>
            </a:graphic>
          </wp:inline>
        </w:drawing>
      </w:r>
    </w:p>
    <w:p w14:paraId="28B950EB" w14:textId="6861FE97" w:rsidR="00304995" w:rsidRDefault="00304995" w:rsidP="00DD75E4">
      <w:pPr>
        <w:jc w:val="center"/>
        <w:rPr>
          <w:rFonts w:cs="Times New Roman"/>
          <w:sz w:val="24"/>
          <w:szCs w:val="24"/>
        </w:rPr>
      </w:pPr>
    </w:p>
    <w:p w14:paraId="1270E20A" w14:textId="77777777" w:rsidR="00304995" w:rsidRDefault="00304995" w:rsidP="00DD75E4">
      <w:pPr>
        <w:jc w:val="center"/>
        <w:rPr>
          <w:rFonts w:cs="Times New Roman"/>
          <w:sz w:val="24"/>
          <w:szCs w:val="24"/>
        </w:rPr>
      </w:pPr>
    </w:p>
    <w:p w14:paraId="3479FB38" w14:textId="77777777" w:rsidR="00DD75E4" w:rsidRDefault="00DD75E4" w:rsidP="00DD75E4">
      <w:pPr>
        <w:jc w:val="center"/>
        <w:rPr>
          <w:rFonts w:cs="Times New Roman"/>
          <w:sz w:val="24"/>
          <w:szCs w:val="24"/>
        </w:rPr>
      </w:pPr>
    </w:p>
    <w:p w14:paraId="1EC14502" w14:textId="4C4AF59D" w:rsidR="00DD75E4" w:rsidRPr="00B756A0" w:rsidRDefault="00255D08" w:rsidP="00255D08">
      <w:pPr>
        <w:spacing w:line="360" w:lineRule="auto"/>
        <w:jc w:val="center"/>
        <w:rPr>
          <w:rFonts w:ascii="Arial" w:hAnsi="Arial" w:cs="Arial"/>
          <w:b/>
          <w:bCs/>
          <w:sz w:val="24"/>
          <w:szCs w:val="24"/>
        </w:rPr>
      </w:pPr>
      <w:r>
        <w:rPr>
          <w:rFonts w:ascii="Arial" w:hAnsi="Arial" w:cs="Arial"/>
          <w:b/>
          <w:bCs/>
          <w:sz w:val="24"/>
          <w:szCs w:val="24"/>
        </w:rPr>
        <w:t>Sistema Web para gestionar la ejecución de tutorías académicas de la U</w:t>
      </w:r>
      <w:r w:rsidR="00647C88">
        <w:rPr>
          <w:rFonts w:ascii="Arial" w:hAnsi="Arial" w:cs="Arial"/>
          <w:b/>
          <w:bCs/>
          <w:sz w:val="24"/>
          <w:szCs w:val="24"/>
        </w:rPr>
        <w:t>niversidad Iberoamericana del Ecuador</w:t>
      </w:r>
      <w:r>
        <w:rPr>
          <w:rFonts w:ascii="Arial" w:hAnsi="Arial" w:cs="Arial"/>
          <w:b/>
          <w:bCs/>
          <w:sz w:val="24"/>
          <w:szCs w:val="24"/>
        </w:rPr>
        <w:t xml:space="preserve"> </w:t>
      </w:r>
    </w:p>
    <w:p w14:paraId="432F15AD" w14:textId="04D90125" w:rsidR="00DD75E4" w:rsidRDefault="00DD75E4" w:rsidP="001C548F">
      <w:pPr>
        <w:spacing w:line="360" w:lineRule="auto"/>
        <w:jc w:val="center"/>
        <w:rPr>
          <w:rFonts w:ascii="Arial" w:hAnsi="Arial" w:cs="Arial"/>
          <w:sz w:val="24"/>
          <w:szCs w:val="24"/>
        </w:rPr>
      </w:pPr>
      <w:r w:rsidRPr="00DD75E4">
        <w:rPr>
          <w:rFonts w:ascii="Arial" w:hAnsi="Arial" w:cs="Arial"/>
          <w:sz w:val="24"/>
          <w:szCs w:val="24"/>
        </w:rPr>
        <w:t>Trabajo de Titulación para la obtención del Título de</w:t>
      </w:r>
      <w:r>
        <w:rPr>
          <w:rFonts w:ascii="Arial" w:hAnsi="Arial" w:cs="Arial"/>
          <w:sz w:val="24"/>
          <w:szCs w:val="24"/>
        </w:rPr>
        <w:t>:</w:t>
      </w:r>
      <w:r w:rsidR="001C548F">
        <w:rPr>
          <w:rFonts w:ascii="Arial" w:hAnsi="Arial" w:cs="Arial"/>
          <w:sz w:val="24"/>
          <w:szCs w:val="24"/>
        </w:rPr>
        <w:t xml:space="preserve"> </w:t>
      </w:r>
      <w:r w:rsidR="00255D08">
        <w:rPr>
          <w:rFonts w:ascii="Arial" w:hAnsi="Arial" w:cs="Arial"/>
          <w:sz w:val="24"/>
          <w:szCs w:val="24"/>
        </w:rPr>
        <w:t>Ingeniero de Software</w:t>
      </w:r>
    </w:p>
    <w:p w14:paraId="005F764D" w14:textId="0F9C64CA" w:rsidR="00DD75E4" w:rsidRDefault="00DD75E4" w:rsidP="00DD75E4">
      <w:pPr>
        <w:spacing w:line="360" w:lineRule="auto"/>
        <w:jc w:val="center"/>
        <w:rPr>
          <w:rFonts w:ascii="Arial" w:hAnsi="Arial" w:cs="Arial"/>
          <w:sz w:val="24"/>
          <w:szCs w:val="24"/>
        </w:rPr>
      </w:pPr>
    </w:p>
    <w:p w14:paraId="7DD353F9" w14:textId="2F49794F" w:rsidR="00304995" w:rsidRDefault="00304995" w:rsidP="00DD75E4">
      <w:pPr>
        <w:spacing w:line="360" w:lineRule="auto"/>
        <w:jc w:val="center"/>
        <w:rPr>
          <w:rFonts w:ascii="Arial" w:hAnsi="Arial" w:cs="Arial"/>
          <w:sz w:val="24"/>
          <w:szCs w:val="24"/>
        </w:rPr>
      </w:pPr>
    </w:p>
    <w:p w14:paraId="6B38E840" w14:textId="77777777" w:rsidR="00304995" w:rsidRDefault="00304995" w:rsidP="00DD75E4">
      <w:pPr>
        <w:spacing w:line="360" w:lineRule="auto"/>
        <w:jc w:val="center"/>
        <w:rPr>
          <w:rFonts w:ascii="Arial" w:hAnsi="Arial" w:cs="Arial"/>
          <w:sz w:val="24"/>
          <w:szCs w:val="24"/>
        </w:rPr>
      </w:pPr>
    </w:p>
    <w:p w14:paraId="694A2363" w14:textId="175EA104" w:rsidR="00DD75E4" w:rsidRDefault="00DD75E4" w:rsidP="00AE17BB">
      <w:pPr>
        <w:spacing w:before="240" w:after="240" w:line="360" w:lineRule="auto"/>
        <w:jc w:val="center"/>
        <w:rPr>
          <w:rFonts w:ascii="Arial" w:hAnsi="Arial" w:cs="Arial"/>
          <w:sz w:val="24"/>
          <w:szCs w:val="24"/>
        </w:rPr>
      </w:pPr>
      <w:r>
        <w:rPr>
          <w:rFonts w:ascii="Arial" w:hAnsi="Arial" w:cs="Arial"/>
          <w:sz w:val="24"/>
          <w:szCs w:val="24"/>
        </w:rPr>
        <w:t>Autor:</w:t>
      </w:r>
    </w:p>
    <w:p w14:paraId="5C3C8EBE" w14:textId="7E9E4647" w:rsidR="00DD75E4" w:rsidRDefault="00DD75E4" w:rsidP="00AE17BB">
      <w:pPr>
        <w:spacing w:before="240" w:after="240" w:line="360" w:lineRule="auto"/>
        <w:jc w:val="center"/>
        <w:rPr>
          <w:rFonts w:ascii="Arial" w:hAnsi="Arial" w:cs="Arial"/>
          <w:sz w:val="24"/>
          <w:szCs w:val="24"/>
        </w:rPr>
      </w:pPr>
      <w:r>
        <w:rPr>
          <w:rFonts w:ascii="Arial" w:hAnsi="Arial" w:cs="Arial"/>
          <w:sz w:val="24"/>
          <w:szCs w:val="24"/>
        </w:rPr>
        <w:t xml:space="preserve">Aaron Patricio Ortiz Alban </w:t>
      </w:r>
    </w:p>
    <w:p w14:paraId="1A3CE7F7" w14:textId="53C1BCB6" w:rsidR="00DD75E4" w:rsidRDefault="00DD75E4" w:rsidP="00AE17BB">
      <w:pPr>
        <w:spacing w:before="240" w:after="240" w:line="360" w:lineRule="auto"/>
        <w:jc w:val="center"/>
        <w:rPr>
          <w:rFonts w:ascii="Arial" w:hAnsi="Arial" w:cs="Arial"/>
          <w:sz w:val="24"/>
          <w:szCs w:val="24"/>
        </w:rPr>
      </w:pPr>
      <w:r>
        <w:rPr>
          <w:rFonts w:ascii="Arial" w:hAnsi="Arial" w:cs="Arial"/>
          <w:sz w:val="24"/>
          <w:szCs w:val="24"/>
        </w:rPr>
        <w:t>Director</w:t>
      </w:r>
      <w:r w:rsidR="00304995">
        <w:rPr>
          <w:rFonts w:ascii="Arial" w:hAnsi="Arial" w:cs="Arial"/>
          <w:sz w:val="24"/>
          <w:szCs w:val="24"/>
        </w:rPr>
        <w:t xml:space="preserve"> del Trabajo de Titulación</w:t>
      </w:r>
      <w:r>
        <w:rPr>
          <w:rFonts w:ascii="Arial" w:hAnsi="Arial" w:cs="Arial"/>
          <w:sz w:val="24"/>
          <w:szCs w:val="24"/>
        </w:rPr>
        <w:t>:</w:t>
      </w:r>
    </w:p>
    <w:p w14:paraId="4A2894B5" w14:textId="1F4AEF10" w:rsidR="00DD75E4" w:rsidRDefault="00B97BD8" w:rsidP="00AE17BB">
      <w:pPr>
        <w:spacing w:before="240" w:after="240" w:line="360" w:lineRule="auto"/>
        <w:jc w:val="center"/>
        <w:rPr>
          <w:rFonts w:ascii="Arial" w:hAnsi="Arial" w:cs="Arial"/>
          <w:sz w:val="24"/>
          <w:szCs w:val="24"/>
        </w:rPr>
      </w:pPr>
      <w:r>
        <w:rPr>
          <w:rFonts w:ascii="Arial" w:hAnsi="Arial" w:cs="Arial"/>
          <w:sz w:val="24"/>
          <w:szCs w:val="24"/>
        </w:rPr>
        <w:t xml:space="preserve">Ing. Edison Meneses </w:t>
      </w:r>
    </w:p>
    <w:p w14:paraId="11DDAD7D" w14:textId="77777777" w:rsidR="00DD75E4" w:rsidRDefault="00DD75E4" w:rsidP="00DD75E4">
      <w:pPr>
        <w:spacing w:line="360" w:lineRule="auto"/>
        <w:jc w:val="center"/>
        <w:rPr>
          <w:rFonts w:ascii="Arial" w:hAnsi="Arial" w:cs="Arial"/>
          <w:sz w:val="24"/>
          <w:szCs w:val="24"/>
        </w:rPr>
      </w:pPr>
    </w:p>
    <w:p w14:paraId="612CB2B9" w14:textId="26A3FD07" w:rsidR="00DD75E4" w:rsidRDefault="00DD75E4" w:rsidP="00DD75E4">
      <w:pPr>
        <w:spacing w:line="360" w:lineRule="auto"/>
        <w:rPr>
          <w:rFonts w:ascii="Arial" w:hAnsi="Arial" w:cs="Arial"/>
          <w:sz w:val="24"/>
          <w:szCs w:val="24"/>
        </w:rPr>
      </w:pPr>
    </w:p>
    <w:p w14:paraId="7C2ECF4E" w14:textId="77777777" w:rsidR="002E3002" w:rsidRDefault="002E3002" w:rsidP="00DD75E4">
      <w:pPr>
        <w:spacing w:line="360" w:lineRule="auto"/>
        <w:rPr>
          <w:rFonts w:ascii="Arial" w:hAnsi="Arial" w:cs="Arial"/>
          <w:sz w:val="24"/>
          <w:szCs w:val="24"/>
        </w:rPr>
      </w:pPr>
    </w:p>
    <w:p w14:paraId="0AD153FB" w14:textId="77777777" w:rsidR="00DD75E4" w:rsidRDefault="00DD75E4" w:rsidP="00DD75E4">
      <w:pPr>
        <w:spacing w:line="360" w:lineRule="auto"/>
        <w:jc w:val="center"/>
        <w:rPr>
          <w:rFonts w:ascii="Arial" w:hAnsi="Arial" w:cs="Arial"/>
          <w:sz w:val="24"/>
          <w:szCs w:val="24"/>
        </w:rPr>
      </w:pPr>
      <w:r>
        <w:rPr>
          <w:rFonts w:ascii="Arial" w:hAnsi="Arial" w:cs="Arial"/>
          <w:sz w:val="24"/>
          <w:szCs w:val="24"/>
        </w:rPr>
        <w:t>Quito, Ecuador</w:t>
      </w:r>
    </w:p>
    <w:p w14:paraId="1B8F6DD9" w14:textId="77777777" w:rsidR="00DD75E4" w:rsidRPr="00B807D4" w:rsidRDefault="00DD75E4" w:rsidP="00DD75E4">
      <w:pPr>
        <w:spacing w:line="360" w:lineRule="auto"/>
        <w:jc w:val="center"/>
        <w:rPr>
          <w:rFonts w:ascii="Arial" w:hAnsi="Arial" w:cs="Arial"/>
          <w:sz w:val="24"/>
          <w:szCs w:val="24"/>
        </w:rPr>
      </w:pPr>
      <w:r>
        <w:rPr>
          <w:rFonts w:ascii="Arial" w:hAnsi="Arial" w:cs="Arial"/>
          <w:sz w:val="24"/>
          <w:szCs w:val="24"/>
        </w:rPr>
        <w:t>Abril,2022</w:t>
      </w:r>
    </w:p>
    <w:p w14:paraId="05728428" w14:textId="77777777" w:rsidR="00304995" w:rsidRPr="00304995" w:rsidRDefault="00304995" w:rsidP="00304995">
      <w:pPr>
        <w:spacing w:line="360" w:lineRule="auto"/>
        <w:jc w:val="right"/>
        <w:rPr>
          <w:rFonts w:ascii="Arial" w:hAnsi="Arial" w:cs="Arial"/>
          <w:sz w:val="24"/>
          <w:szCs w:val="24"/>
        </w:rPr>
      </w:pPr>
      <w:r w:rsidRPr="00304995">
        <w:rPr>
          <w:rFonts w:ascii="Arial" w:hAnsi="Arial" w:cs="Arial"/>
          <w:sz w:val="24"/>
          <w:szCs w:val="24"/>
        </w:rPr>
        <w:lastRenderedPageBreak/>
        <w:t xml:space="preserve">Quito, xx de </w:t>
      </w:r>
      <w:proofErr w:type="spellStart"/>
      <w:r w:rsidRPr="00304995">
        <w:rPr>
          <w:rFonts w:ascii="Arial" w:hAnsi="Arial" w:cs="Arial"/>
          <w:sz w:val="24"/>
          <w:szCs w:val="24"/>
        </w:rPr>
        <w:t>xxxxx</w:t>
      </w:r>
      <w:proofErr w:type="spellEnd"/>
      <w:r w:rsidRPr="00304995">
        <w:rPr>
          <w:rFonts w:ascii="Arial" w:hAnsi="Arial" w:cs="Arial"/>
          <w:sz w:val="24"/>
          <w:szCs w:val="24"/>
        </w:rPr>
        <w:t xml:space="preserve"> 20xx </w:t>
      </w:r>
    </w:p>
    <w:p w14:paraId="1544A915" w14:textId="299F6922" w:rsidR="00304995" w:rsidRDefault="00304995" w:rsidP="00304995">
      <w:pPr>
        <w:pStyle w:val="Ttulo1"/>
        <w:jc w:val="center"/>
        <w:rPr>
          <w:rFonts w:cs="Arial"/>
          <w:b w:val="0"/>
          <w:bCs/>
          <w:color w:val="000000" w:themeColor="text1"/>
          <w:szCs w:val="24"/>
        </w:rPr>
      </w:pPr>
      <w:bookmarkStart w:id="0" w:name="_Toc104563578"/>
      <w:bookmarkStart w:id="1" w:name="_Toc110332302"/>
      <w:r w:rsidRPr="00304995">
        <w:rPr>
          <w:rFonts w:cs="Arial"/>
          <w:bCs/>
          <w:color w:val="000000" w:themeColor="text1"/>
          <w:szCs w:val="24"/>
        </w:rPr>
        <w:t>CARTA DEL DIRECTOR DEL TRABAJO DE TITULACIÓN</w:t>
      </w:r>
      <w:bookmarkEnd w:id="0"/>
      <w:bookmarkEnd w:id="1"/>
    </w:p>
    <w:p w14:paraId="6390F432" w14:textId="77777777" w:rsidR="00304995" w:rsidRPr="00304995" w:rsidRDefault="00304995" w:rsidP="00304995"/>
    <w:p w14:paraId="0617471A" w14:textId="77777777" w:rsidR="00304995" w:rsidRPr="00304995" w:rsidRDefault="00304995" w:rsidP="00304995">
      <w:pPr>
        <w:spacing w:line="360" w:lineRule="auto"/>
        <w:jc w:val="both"/>
        <w:rPr>
          <w:rFonts w:ascii="Arial" w:hAnsi="Arial" w:cs="Arial"/>
          <w:sz w:val="24"/>
          <w:szCs w:val="24"/>
        </w:rPr>
      </w:pPr>
      <w:r w:rsidRPr="00304995">
        <w:rPr>
          <w:rFonts w:ascii="Arial" w:hAnsi="Arial" w:cs="Arial"/>
          <w:sz w:val="24"/>
          <w:szCs w:val="24"/>
        </w:rPr>
        <w:t xml:space="preserve">XXXXXXXXXXXXXXXXXXX </w:t>
      </w:r>
    </w:p>
    <w:p w14:paraId="460F53F6" w14:textId="77777777" w:rsidR="00304995" w:rsidRPr="00304995" w:rsidRDefault="00304995" w:rsidP="00304995">
      <w:pPr>
        <w:spacing w:line="360" w:lineRule="auto"/>
        <w:jc w:val="both"/>
        <w:rPr>
          <w:rFonts w:ascii="Arial" w:hAnsi="Arial" w:cs="Arial"/>
          <w:sz w:val="24"/>
          <w:szCs w:val="24"/>
        </w:rPr>
      </w:pPr>
      <w:r w:rsidRPr="00304995">
        <w:rPr>
          <w:rFonts w:ascii="Arial" w:hAnsi="Arial" w:cs="Arial"/>
          <w:sz w:val="24"/>
          <w:szCs w:val="24"/>
        </w:rPr>
        <w:t xml:space="preserve">Director(a) de la Carrera XXXXXXXXXXXXXXXX </w:t>
      </w:r>
    </w:p>
    <w:p w14:paraId="5514E1F4" w14:textId="77777777" w:rsidR="00304995" w:rsidRPr="00304995" w:rsidRDefault="00304995" w:rsidP="00304995">
      <w:pPr>
        <w:spacing w:line="360" w:lineRule="auto"/>
        <w:jc w:val="both"/>
        <w:rPr>
          <w:rFonts w:ascii="Arial" w:hAnsi="Arial" w:cs="Arial"/>
          <w:sz w:val="24"/>
          <w:szCs w:val="24"/>
        </w:rPr>
      </w:pPr>
      <w:r w:rsidRPr="00304995">
        <w:rPr>
          <w:rFonts w:ascii="Arial" w:hAnsi="Arial" w:cs="Arial"/>
          <w:sz w:val="24"/>
          <w:szCs w:val="24"/>
        </w:rPr>
        <w:t xml:space="preserve">Presente. </w:t>
      </w:r>
    </w:p>
    <w:p w14:paraId="1D2D2276" w14:textId="0B377298" w:rsidR="00304995" w:rsidRPr="00304995" w:rsidRDefault="00304995" w:rsidP="00304995">
      <w:pPr>
        <w:spacing w:line="360" w:lineRule="auto"/>
        <w:jc w:val="both"/>
        <w:rPr>
          <w:rFonts w:ascii="Arial" w:hAnsi="Arial" w:cs="Arial"/>
          <w:sz w:val="24"/>
          <w:szCs w:val="24"/>
        </w:rPr>
      </w:pPr>
      <w:r w:rsidRPr="00304995">
        <w:rPr>
          <w:rFonts w:ascii="Arial" w:hAnsi="Arial" w:cs="Arial"/>
          <w:sz w:val="24"/>
          <w:szCs w:val="24"/>
        </w:rPr>
        <w:t xml:space="preserve">Yo, </w:t>
      </w:r>
      <w:commentRangeStart w:id="2"/>
      <w:r w:rsidRPr="004D405B">
        <w:rPr>
          <w:rFonts w:ascii="Arial" w:hAnsi="Arial" w:cs="Arial"/>
          <w:b/>
          <w:bCs/>
          <w:sz w:val="24"/>
          <w:szCs w:val="24"/>
        </w:rPr>
        <w:t>NOMBRE Y APELLIDO</w:t>
      </w:r>
      <w:r w:rsidRPr="00304995">
        <w:rPr>
          <w:rFonts w:ascii="Arial" w:hAnsi="Arial" w:cs="Arial"/>
          <w:sz w:val="24"/>
          <w:szCs w:val="24"/>
        </w:rPr>
        <w:t xml:space="preserve"> </w:t>
      </w:r>
      <w:commentRangeEnd w:id="2"/>
      <w:r w:rsidR="00AE17BB">
        <w:rPr>
          <w:rStyle w:val="Refdecomentario"/>
          <w:rFonts w:ascii="Calibri" w:eastAsia="Calibri" w:hAnsi="Calibri" w:cs="Calibri"/>
          <w:lang w:eastAsia="es-VE"/>
        </w:rPr>
        <w:commentReference w:id="2"/>
      </w:r>
      <w:r w:rsidRPr="00304995">
        <w:rPr>
          <w:rFonts w:ascii="Arial" w:hAnsi="Arial" w:cs="Arial"/>
          <w:sz w:val="24"/>
          <w:szCs w:val="24"/>
        </w:rPr>
        <w:t xml:space="preserve">Director(a) del Trabajo de Titulación realizado por estudiante </w:t>
      </w:r>
      <w:r w:rsidR="004D405B">
        <w:rPr>
          <w:rFonts w:ascii="Arial" w:hAnsi="Arial" w:cs="Arial"/>
          <w:b/>
          <w:bCs/>
          <w:sz w:val="24"/>
          <w:szCs w:val="24"/>
        </w:rPr>
        <w:t>AARON</w:t>
      </w:r>
      <w:r w:rsidR="003D6E5E">
        <w:rPr>
          <w:rFonts w:ascii="Arial" w:hAnsi="Arial" w:cs="Arial"/>
          <w:b/>
          <w:bCs/>
          <w:sz w:val="24"/>
          <w:szCs w:val="24"/>
        </w:rPr>
        <w:t xml:space="preserve"> PATRICIO</w:t>
      </w:r>
      <w:r w:rsidR="004D405B">
        <w:rPr>
          <w:rFonts w:ascii="Arial" w:hAnsi="Arial" w:cs="Arial"/>
          <w:b/>
          <w:bCs/>
          <w:sz w:val="24"/>
          <w:szCs w:val="24"/>
        </w:rPr>
        <w:t xml:space="preserve"> ORTIZ</w:t>
      </w:r>
      <w:r w:rsidR="003D6E5E">
        <w:rPr>
          <w:rFonts w:ascii="Arial" w:hAnsi="Arial" w:cs="Arial"/>
          <w:b/>
          <w:bCs/>
          <w:sz w:val="24"/>
          <w:szCs w:val="24"/>
        </w:rPr>
        <w:t xml:space="preserve"> ALBAN</w:t>
      </w:r>
      <w:r w:rsidRPr="00304995">
        <w:rPr>
          <w:rFonts w:ascii="Arial" w:hAnsi="Arial" w:cs="Arial"/>
          <w:sz w:val="24"/>
          <w:szCs w:val="24"/>
        </w:rPr>
        <w:t xml:space="preserve"> de la carrera de </w:t>
      </w:r>
      <w:r w:rsidR="004D405B" w:rsidRPr="004D405B">
        <w:rPr>
          <w:rFonts w:ascii="Arial" w:hAnsi="Arial" w:cs="Arial"/>
          <w:b/>
          <w:bCs/>
          <w:sz w:val="24"/>
          <w:szCs w:val="24"/>
        </w:rPr>
        <w:t>SOFTWARE</w:t>
      </w:r>
      <w:r w:rsidRPr="00304995">
        <w:rPr>
          <w:rFonts w:ascii="Arial" w:hAnsi="Arial" w:cs="Arial"/>
          <w:sz w:val="24"/>
          <w:szCs w:val="24"/>
        </w:rPr>
        <w:t xml:space="preserve"> informo haber revisado el presente documento titulado </w:t>
      </w:r>
      <w:r w:rsidR="004D405B" w:rsidRPr="004D405B">
        <w:rPr>
          <w:rFonts w:ascii="Arial" w:hAnsi="Arial" w:cs="Arial"/>
          <w:b/>
          <w:bCs/>
          <w:sz w:val="24"/>
          <w:szCs w:val="24"/>
        </w:rPr>
        <w:t>SISTEMA WEB PARA GESTIONAR LA EJECUC</w:t>
      </w:r>
      <w:r w:rsidR="00267C98">
        <w:rPr>
          <w:rFonts w:ascii="Arial" w:hAnsi="Arial" w:cs="Arial"/>
          <w:b/>
          <w:bCs/>
          <w:sz w:val="24"/>
          <w:szCs w:val="24"/>
        </w:rPr>
        <w:t>IÓ</w:t>
      </w:r>
      <w:r w:rsidR="004D405B" w:rsidRPr="004D405B">
        <w:rPr>
          <w:rFonts w:ascii="Arial" w:hAnsi="Arial" w:cs="Arial"/>
          <w:b/>
          <w:bCs/>
          <w:sz w:val="24"/>
          <w:szCs w:val="24"/>
        </w:rPr>
        <w:t>N DE TUTOR</w:t>
      </w:r>
      <w:r w:rsidR="00267C98">
        <w:rPr>
          <w:rFonts w:ascii="Arial" w:hAnsi="Arial" w:cs="Arial"/>
          <w:b/>
          <w:bCs/>
          <w:sz w:val="24"/>
          <w:szCs w:val="24"/>
        </w:rPr>
        <w:t>Í</w:t>
      </w:r>
      <w:r w:rsidR="004D405B" w:rsidRPr="004D405B">
        <w:rPr>
          <w:rFonts w:ascii="Arial" w:hAnsi="Arial" w:cs="Arial"/>
          <w:b/>
          <w:bCs/>
          <w:sz w:val="24"/>
          <w:szCs w:val="24"/>
        </w:rPr>
        <w:t>AS ACAD</w:t>
      </w:r>
      <w:r w:rsidR="00267C98">
        <w:rPr>
          <w:rFonts w:ascii="Arial" w:hAnsi="Arial" w:cs="Arial"/>
          <w:b/>
          <w:bCs/>
          <w:sz w:val="24"/>
          <w:szCs w:val="24"/>
        </w:rPr>
        <w:t>É</w:t>
      </w:r>
      <w:r w:rsidR="004D405B" w:rsidRPr="004D405B">
        <w:rPr>
          <w:rFonts w:ascii="Arial" w:hAnsi="Arial" w:cs="Arial"/>
          <w:b/>
          <w:bCs/>
          <w:sz w:val="24"/>
          <w:szCs w:val="24"/>
        </w:rPr>
        <w:t>MICAS DE LA UNI</w:t>
      </w:r>
      <w:r w:rsidR="00267C98">
        <w:rPr>
          <w:rFonts w:ascii="Arial" w:hAnsi="Arial" w:cs="Arial"/>
          <w:b/>
          <w:bCs/>
          <w:sz w:val="24"/>
          <w:szCs w:val="24"/>
        </w:rPr>
        <w:t>VERSIDAD IBEROAMERICANA DEL ECUADOR</w:t>
      </w:r>
      <w:r w:rsidRPr="00304995">
        <w:rPr>
          <w:rFonts w:ascii="Arial" w:hAnsi="Arial" w:cs="Arial"/>
          <w:sz w:val="24"/>
          <w:szCs w:val="24"/>
        </w:rPr>
        <w:t xml:space="preserve">, el mismo que se encuentra elaborado conforme al Reglamento de titulación, establecido por la UNIVERSIDAD IBEROAMERICANA DEL ECUADOR, UNIB.E de Quito y el Manual de Estilo institucional; por lo tanto autorizo su presentación final para los fines legales pertinentes. </w:t>
      </w:r>
    </w:p>
    <w:p w14:paraId="678FD405" w14:textId="77777777" w:rsidR="00304995" w:rsidRPr="00304995" w:rsidRDefault="00304995" w:rsidP="00304995">
      <w:pPr>
        <w:spacing w:line="360" w:lineRule="auto"/>
        <w:jc w:val="both"/>
        <w:rPr>
          <w:rFonts w:ascii="Arial" w:hAnsi="Arial" w:cs="Arial"/>
          <w:sz w:val="24"/>
          <w:szCs w:val="24"/>
        </w:rPr>
      </w:pPr>
      <w:r w:rsidRPr="00304995">
        <w:rPr>
          <w:rFonts w:ascii="Arial" w:hAnsi="Arial" w:cs="Arial"/>
          <w:sz w:val="24"/>
          <w:szCs w:val="24"/>
        </w:rPr>
        <w:t xml:space="preserve">En tal virtud autorizo a los Señores a que concedan a realizar el anillado del trabajo de titulación y su entrega en la secretaria de la Escuela. </w:t>
      </w:r>
    </w:p>
    <w:p w14:paraId="3A195607" w14:textId="77777777" w:rsidR="004D405B" w:rsidRDefault="004D405B" w:rsidP="00304995">
      <w:pPr>
        <w:spacing w:line="360" w:lineRule="auto"/>
        <w:jc w:val="both"/>
        <w:rPr>
          <w:rFonts w:ascii="Arial" w:hAnsi="Arial" w:cs="Arial"/>
          <w:sz w:val="24"/>
          <w:szCs w:val="24"/>
        </w:rPr>
      </w:pPr>
    </w:p>
    <w:p w14:paraId="13C5A4C7" w14:textId="4F48E22A" w:rsidR="00304995" w:rsidRDefault="00304995" w:rsidP="00304995">
      <w:pPr>
        <w:spacing w:line="360" w:lineRule="auto"/>
        <w:jc w:val="both"/>
        <w:rPr>
          <w:rFonts w:ascii="Arial" w:hAnsi="Arial" w:cs="Arial"/>
          <w:sz w:val="24"/>
          <w:szCs w:val="24"/>
        </w:rPr>
      </w:pPr>
      <w:r w:rsidRPr="00304995">
        <w:rPr>
          <w:rFonts w:ascii="Arial" w:hAnsi="Arial" w:cs="Arial"/>
          <w:sz w:val="24"/>
          <w:szCs w:val="24"/>
        </w:rPr>
        <w:t xml:space="preserve">Atentamente, </w:t>
      </w:r>
    </w:p>
    <w:p w14:paraId="49BFC7DC" w14:textId="465A986D" w:rsidR="004D405B" w:rsidRDefault="00225F3E" w:rsidP="00304995">
      <w:pPr>
        <w:spacing w:line="360" w:lineRule="auto"/>
        <w:jc w:val="both"/>
        <w:rPr>
          <w:rFonts w:ascii="Arial" w:hAnsi="Arial" w:cs="Arial"/>
          <w:sz w:val="24"/>
          <w:szCs w:val="24"/>
        </w:rPr>
      </w:pPr>
      <w:r>
        <w:rPr>
          <w:rFonts w:ascii="Arial" w:hAnsi="Arial" w:cs="Arial"/>
          <w:sz w:val="24"/>
          <w:szCs w:val="24"/>
        </w:rPr>
        <w:t>|</w:t>
      </w:r>
      <w:r w:rsidR="000F2668">
        <w:rPr>
          <w:rFonts w:ascii="Arial" w:hAnsi="Arial" w:cs="Arial"/>
          <w:sz w:val="24"/>
          <w:szCs w:val="24"/>
        </w:rPr>
        <w:t xml:space="preserve">      </w:t>
      </w:r>
    </w:p>
    <w:p w14:paraId="40476002" w14:textId="0D3B11F5" w:rsidR="004D405B" w:rsidRDefault="004D405B" w:rsidP="00304995">
      <w:pPr>
        <w:spacing w:line="360" w:lineRule="auto"/>
        <w:jc w:val="both"/>
        <w:rPr>
          <w:rFonts w:ascii="Arial" w:hAnsi="Arial" w:cs="Arial"/>
          <w:sz w:val="24"/>
          <w:szCs w:val="24"/>
        </w:rPr>
      </w:pPr>
    </w:p>
    <w:p w14:paraId="2E2CA6B1" w14:textId="0203A11B" w:rsidR="004D405B" w:rsidRDefault="004D405B" w:rsidP="00304995">
      <w:pPr>
        <w:spacing w:line="360" w:lineRule="auto"/>
        <w:jc w:val="both"/>
        <w:rPr>
          <w:rFonts w:ascii="Arial" w:hAnsi="Arial" w:cs="Arial"/>
          <w:sz w:val="24"/>
          <w:szCs w:val="24"/>
        </w:rPr>
      </w:pPr>
    </w:p>
    <w:p w14:paraId="60484340" w14:textId="77777777" w:rsidR="004D405B" w:rsidRPr="00304995" w:rsidRDefault="004D405B" w:rsidP="00304995">
      <w:pPr>
        <w:spacing w:line="360" w:lineRule="auto"/>
        <w:jc w:val="both"/>
        <w:rPr>
          <w:rFonts w:ascii="Arial" w:hAnsi="Arial" w:cs="Arial"/>
          <w:sz w:val="24"/>
          <w:szCs w:val="24"/>
        </w:rPr>
      </w:pPr>
    </w:p>
    <w:p w14:paraId="204F1B6B" w14:textId="77777777" w:rsidR="00304995" w:rsidRPr="004D405B" w:rsidRDefault="00304995" w:rsidP="00304995">
      <w:pPr>
        <w:spacing w:line="360" w:lineRule="auto"/>
        <w:jc w:val="both"/>
        <w:rPr>
          <w:rFonts w:ascii="Arial" w:hAnsi="Arial" w:cs="Arial"/>
          <w:b/>
          <w:bCs/>
          <w:sz w:val="24"/>
          <w:szCs w:val="24"/>
        </w:rPr>
      </w:pPr>
      <w:commentRangeStart w:id="3"/>
      <w:r w:rsidRPr="004D405B">
        <w:rPr>
          <w:rFonts w:ascii="Arial" w:hAnsi="Arial" w:cs="Arial"/>
          <w:b/>
          <w:bCs/>
          <w:sz w:val="24"/>
          <w:szCs w:val="24"/>
        </w:rPr>
        <w:t xml:space="preserve">Nombre y Apellido </w:t>
      </w:r>
      <w:commentRangeEnd w:id="3"/>
      <w:r w:rsidR="00AE17BB">
        <w:rPr>
          <w:rStyle w:val="Refdecomentario"/>
          <w:rFonts w:ascii="Calibri" w:eastAsia="Calibri" w:hAnsi="Calibri" w:cs="Calibri"/>
          <w:lang w:eastAsia="es-VE"/>
        </w:rPr>
        <w:commentReference w:id="3"/>
      </w:r>
    </w:p>
    <w:p w14:paraId="1C95D2E4" w14:textId="6594FE48" w:rsidR="00DD75E4" w:rsidRDefault="00304995" w:rsidP="00304995">
      <w:pPr>
        <w:spacing w:line="360" w:lineRule="auto"/>
        <w:jc w:val="both"/>
        <w:rPr>
          <w:rFonts w:ascii="Arial" w:hAnsi="Arial" w:cs="Arial"/>
          <w:sz w:val="24"/>
          <w:szCs w:val="24"/>
        </w:rPr>
      </w:pPr>
      <w:r w:rsidRPr="00304995">
        <w:rPr>
          <w:rFonts w:ascii="Arial" w:hAnsi="Arial" w:cs="Arial"/>
          <w:sz w:val="24"/>
          <w:szCs w:val="24"/>
        </w:rPr>
        <w:t>Director del Trabajo de Titulación</w:t>
      </w:r>
    </w:p>
    <w:p w14:paraId="1FEBEB32" w14:textId="38AAAB3D" w:rsidR="00C96B37" w:rsidRDefault="00C96B37" w:rsidP="00304995">
      <w:pPr>
        <w:spacing w:line="360" w:lineRule="auto"/>
        <w:jc w:val="both"/>
        <w:rPr>
          <w:rFonts w:ascii="Arial" w:hAnsi="Arial" w:cs="Arial"/>
          <w:sz w:val="24"/>
          <w:szCs w:val="24"/>
        </w:rPr>
      </w:pPr>
    </w:p>
    <w:p w14:paraId="2C8166C9" w14:textId="7B510894" w:rsidR="00C96B37" w:rsidRDefault="00C96B37" w:rsidP="00304995">
      <w:pPr>
        <w:spacing w:line="360" w:lineRule="auto"/>
        <w:jc w:val="both"/>
        <w:rPr>
          <w:rFonts w:ascii="Arial" w:hAnsi="Arial" w:cs="Arial"/>
          <w:sz w:val="24"/>
          <w:szCs w:val="24"/>
        </w:rPr>
      </w:pPr>
    </w:p>
    <w:p w14:paraId="6EC3149E" w14:textId="3FC2C366" w:rsidR="00C96B37" w:rsidRDefault="00C96B37" w:rsidP="00C96B37">
      <w:pPr>
        <w:pStyle w:val="Ttulo1"/>
        <w:jc w:val="center"/>
        <w:rPr>
          <w:rFonts w:cs="Arial"/>
          <w:b w:val="0"/>
          <w:bCs/>
          <w:color w:val="000000" w:themeColor="text1"/>
          <w:szCs w:val="24"/>
        </w:rPr>
      </w:pPr>
      <w:bookmarkStart w:id="4" w:name="_Toc104563579"/>
      <w:bookmarkStart w:id="5" w:name="_Toc110332303"/>
      <w:r w:rsidRPr="00C96B37">
        <w:rPr>
          <w:rFonts w:cs="Arial"/>
          <w:bCs/>
          <w:color w:val="000000" w:themeColor="text1"/>
          <w:szCs w:val="24"/>
        </w:rPr>
        <w:lastRenderedPageBreak/>
        <w:t>REPORTE ANTIPLAGIO</w:t>
      </w:r>
      <w:bookmarkEnd w:id="4"/>
      <w:bookmarkEnd w:id="5"/>
    </w:p>
    <w:p w14:paraId="2DCEF579" w14:textId="77ABFF7E" w:rsidR="00CC2E98" w:rsidRDefault="00CC2E98" w:rsidP="00CC2E98"/>
    <w:p w14:paraId="6CED929F" w14:textId="7355D181" w:rsidR="00CC2E98" w:rsidRDefault="000F2668" w:rsidP="00CC2E98">
      <w:ins w:id="6" w:author="Unibe" w:date="2022-08-08T11:59:00Z">
        <w:r>
          <w:t xml:space="preserve">COLOCAR CUANDO EL TUTOR LE INDIQUE EL PRÓXIMO SEMESTRE </w:t>
        </w:r>
      </w:ins>
    </w:p>
    <w:p w14:paraId="48DCD6FA" w14:textId="5B300C69" w:rsidR="00CC2E98" w:rsidRDefault="00CC2E98" w:rsidP="00CC2E98"/>
    <w:p w14:paraId="5D58FEF2" w14:textId="3A396BD9" w:rsidR="00CC2E98" w:rsidRDefault="00CC2E98" w:rsidP="00CC2E98"/>
    <w:p w14:paraId="47EB26D1" w14:textId="233D089A" w:rsidR="00CC2E98" w:rsidRDefault="00CC2E98" w:rsidP="00CC2E98"/>
    <w:p w14:paraId="777FCC44" w14:textId="7CCC421D" w:rsidR="00CC2E98" w:rsidRDefault="00CC2E98" w:rsidP="00CC2E98"/>
    <w:p w14:paraId="431144A7" w14:textId="088386B9" w:rsidR="00CC2E98" w:rsidRDefault="00CC2E98" w:rsidP="00CC2E98"/>
    <w:p w14:paraId="38D428B2" w14:textId="3E2A0510" w:rsidR="00CC2E98" w:rsidRDefault="00CC2E98" w:rsidP="00CC2E98"/>
    <w:p w14:paraId="6D110CD4" w14:textId="42260EF0" w:rsidR="00CC2E98" w:rsidRDefault="00CC2E98" w:rsidP="00CC2E98"/>
    <w:p w14:paraId="4917D2A5" w14:textId="31F8EC65" w:rsidR="00CC2E98" w:rsidRDefault="00CC2E98" w:rsidP="00CC2E98"/>
    <w:p w14:paraId="35919A1C" w14:textId="2DD1FF96" w:rsidR="00CC2E98" w:rsidRDefault="00CC2E98" w:rsidP="00CC2E98"/>
    <w:p w14:paraId="6C46E80B" w14:textId="7740E3EE" w:rsidR="00CC2E98" w:rsidRDefault="00CC2E98" w:rsidP="00CC2E98"/>
    <w:p w14:paraId="0F751E12" w14:textId="1B0F4EB7" w:rsidR="00CC2E98" w:rsidRDefault="00CC2E98" w:rsidP="00CC2E98"/>
    <w:p w14:paraId="354B8278" w14:textId="2CD91414" w:rsidR="00CC2E98" w:rsidRDefault="00CC2E98" w:rsidP="00CC2E98"/>
    <w:p w14:paraId="1EE41EFB" w14:textId="30854340" w:rsidR="00CC2E98" w:rsidRDefault="00CC2E98" w:rsidP="00CC2E98"/>
    <w:p w14:paraId="0371AD58" w14:textId="3B13BA33" w:rsidR="00CC2E98" w:rsidRDefault="00CC2E98" w:rsidP="00CC2E98"/>
    <w:p w14:paraId="7EDAF6F6" w14:textId="314143AA" w:rsidR="00CC2E98" w:rsidRDefault="00CC2E98" w:rsidP="00CC2E98"/>
    <w:p w14:paraId="2FCD93D2" w14:textId="7CACA891" w:rsidR="00CC2E98" w:rsidRDefault="00CC2E98" w:rsidP="00CC2E98"/>
    <w:p w14:paraId="06CBB53F" w14:textId="4FF4DB06" w:rsidR="00CC2E98" w:rsidRDefault="00CC2E98" w:rsidP="00CC2E98"/>
    <w:p w14:paraId="7F83444D" w14:textId="69E036FB" w:rsidR="00CC2E98" w:rsidRDefault="00CC2E98" w:rsidP="00CC2E98"/>
    <w:p w14:paraId="59AA2282" w14:textId="6EFAC192" w:rsidR="00CC2E98" w:rsidRDefault="00CC2E98" w:rsidP="00CC2E98"/>
    <w:p w14:paraId="24E0F0E8" w14:textId="6486B94A" w:rsidR="00CC2E98" w:rsidRDefault="00CC2E98" w:rsidP="00CC2E98"/>
    <w:p w14:paraId="1F7F30E3" w14:textId="6D83489B" w:rsidR="00CC2E98" w:rsidRDefault="00CC2E98" w:rsidP="00CC2E98"/>
    <w:p w14:paraId="608561D6" w14:textId="78072E93" w:rsidR="00CC2E98" w:rsidRDefault="00CC2E98" w:rsidP="00CC2E98"/>
    <w:p w14:paraId="4692A374" w14:textId="02958245" w:rsidR="00CC2E98" w:rsidRDefault="00CC2E98" w:rsidP="00CC2E98"/>
    <w:p w14:paraId="3CB33E79" w14:textId="437084A5" w:rsidR="00CC2E98" w:rsidRDefault="00CC2E98" w:rsidP="00CC2E98"/>
    <w:p w14:paraId="4E9D92DF" w14:textId="0E184231" w:rsidR="00CC2E98" w:rsidRDefault="00CC2E98" w:rsidP="00CC2E98"/>
    <w:p w14:paraId="53B008B9" w14:textId="234B8085" w:rsidR="00CC2E98" w:rsidRDefault="00CC2E98" w:rsidP="00CC2E98"/>
    <w:p w14:paraId="6A6EE1A2" w14:textId="3AD3016F" w:rsidR="00CC2E98" w:rsidRDefault="00CC2E98" w:rsidP="00CC2E98"/>
    <w:p w14:paraId="4BEAC349" w14:textId="648A4168" w:rsidR="00CC2E98" w:rsidRDefault="00CC2E98" w:rsidP="00CC2E98">
      <w:pPr>
        <w:pStyle w:val="Ttulo1"/>
        <w:jc w:val="center"/>
        <w:rPr>
          <w:rFonts w:cs="Arial"/>
          <w:b w:val="0"/>
          <w:bCs/>
          <w:color w:val="000000" w:themeColor="text1"/>
          <w:szCs w:val="24"/>
        </w:rPr>
      </w:pPr>
      <w:bookmarkStart w:id="7" w:name="_Toc104563580"/>
      <w:bookmarkStart w:id="8" w:name="_Toc110332304"/>
      <w:r w:rsidRPr="00CC2E98">
        <w:rPr>
          <w:rFonts w:cs="Arial"/>
          <w:bCs/>
          <w:color w:val="000000" w:themeColor="text1"/>
          <w:szCs w:val="24"/>
        </w:rPr>
        <w:lastRenderedPageBreak/>
        <w:t>ACTA DE APROBACI</w:t>
      </w:r>
      <w:r w:rsidR="002C12E5">
        <w:rPr>
          <w:rFonts w:cs="Arial"/>
          <w:bCs/>
          <w:color w:val="000000" w:themeColor="text1"/>
          <w:szCs w:val="24"/>
        </w:rPr>
        <w:t>Ó</w:t>
      </w:r>
      <w:r w:rsidRPr="00CC2E98">
        <w:rPr>
          <w:rFonts w:cs="Arial"/>
          <w:bCs/>
          <w:color w:val="000000" w:themeColor="text1"/>
          <w:szCs w:val="24"/>
        </w:rPr>
        <w:t>N</w:t>
      </w:r>
      <w:bookmarkEnd w:id="7"/>
      <w:bookmarkEnd w:id="8"/>
      <w:r w:rsidRPr="00CC2E98">
        <w:rPr>
          <w:rFonts w:cs="Arial"/>
          <w:bCs/>
          <w:color w:val="000000" w:themeColor="text1"/>
          <w:szCs w:val="24"/>
        </w:rPr>
        <w:t xml:space="preserve"> </w:t>
      </w:r>
    </w:p>
    <w:p w14:paraId="3941E859" w14:textId="307B6A16" w:rsidR="00CC2E98" w:rsidRDefault="00CC2E98" w:rsidP="00CC2E98"/>
    <w:p w14:paraId="09A199F9" w14:textId="179C9FFB" w:rsidR="00CC2E98" w:rsidRDefault="00CC2E98" w:rsidP="00CC2E98"/>
    <w:p w14:paraId="6EB20E56" w14:textId="3FDCF540" w:rsidR="00CC2E98" w:rsidRDefault="00CC2E98" w:rsidP="00CC2E98"/>
    <w:p w14:paraId="1AB96368" w14:textId="55274760" w:rsidR="00CC2E98" w:rsidRDefault="00CC2E98" w:rsidP="00CC2E98"/>
    <w:p w14:paraId="5EEA095C" w14:textId="5376064E" w:rsidR="00CC2E98" w:rsidRDefault="00CC2E98" w:rsidP="00CC2E98"/>
    <w:p w14:paraId="71DCD026" w14:textId="3F2A3EA3" w:rsidR="00CC2E98" w:rsidRDefault="00CC2E98" w:rsidP="00CC2E98"/>
    <w:p w14:paraId="52B1BE5E" w14:textId="07E0FD1C" w:rsidR="00CC2E98" w:rsidRDefault="00CC2E98" w:rsidP="00CC2E98"/>
    <w:p w14:paraId="5D5AD04B" w14:textId="7FF5C521" w:rsidR="00CC2E98" w:rsidRDefault="00CC2E98" w:rsidP="00CC2E98"/>
    <w:p w14:paraId="129874CF" w14:textId="7DC5D960" w:rsidR="00CC2E98" w:rsidRDefault="00CC2E98" w:rsidP="00CC2E98"/>
    <w:p w14:paraId="2A313036" w14:textId="3C1356AB" w:rsidR="00CC2E98" w:rsidRDefault="00CC2E98" w:rsidP="00CC2E98"/>
    <w:p w14:paraId="4CF0A9CC" w14:textId="47AEE27B" w:rsidR="00CC2E98" w:rsidRDefault="00CC2E98" w:rsidP="00CC2E98"/>
    <w:p w14:paraId="1B336DB1" w14:textId="1F03CD16" w:rsidR="00CC2E98" w:rsidRDefault="00CC2E98" w:rsidP="00CC2E98"/>
    <w:p w14:paraId="6FDF77CA" w14:textId="6B03866D" w:rsidR="00CC2E98" w:rsidRDefault="00CC2E98" w:rsidP="00CC2E98"/>
    <w:p w14:paraId="01490228" w14:textId="68E46410" w:rsidR="00CC2E98" w:rsidRDefault="00CC2E98" w:rsidP="00CC2E98"/>
    <w:p w14:paraId="1CDFA81C" w14:textId="4B41077F" w:rsidR="00CC2E98" w:rsidRDefault="00CC2E98" w:rsidP="00CC2E98"/>
    <w:p w14:paraId="18C97E5D" w14:textId="0501667E" w:rsidR="00CC2E98" w:rsidRDefault="00CC2E98" w:rsidP="00CC2E98"/>
    <w:p w14:paraId="21C5A5CD" w14:textId="36765B87" w:rsidR="00CC2E98" w:rsidRDefault="00CC2E98" w:rsidP="00CC2E98"/>
    <w:p w14:paraId="75A20A67" w14:textId="647612BE" w:rsidR="00CC2E98" w:rsidRDefault="00CC2E98" w:rsidP="00CC2E98"/>
    <w:p w14:paraId="20B9F0A5" w14:textId="1851B9D1" w:rsidR="00CC2E98" w:rsidRDefault="00CC2E98" w:rsidP="00CC2E98"/>
    <w:p w14:paraId="12525288" w14:textId="7B34E972" w:rsidR="00CC2E98" w:rsidRDefault="00CC2E98" w:rsidP="00CC2E98"/>
    <w:p w14:paraId="37ECA38A" w14:textId="0C4AB8FB" w:rsidR="00CC2E98" w:rsidRDefault="00CC2E98" w:rsidP="00CC2E98"/>
    <w:p w14:paraId="29A7327A" w14:textId="0E483C21" w:rsidR="00CC2E98" w:rsidRDefault="00CC2E98" w:rsidP="00CC2E98"/>
    <w:p w14:paraId="04376E3F" w14:textId="5D8D1976" w:rsidR="00CC2E98" w:rsidRDefault="00CC2E98" w:rsidP="00CC2E98"/>
    <w:p w14:paraId="0916B503" w14:textId="472AF235" w:rsidR="00CC2E98" w:rsidRDefault="00CC2E98" w:rsidP="00CC2E98"/>
    <w:p w14:paraId="559AA4FB" w14:textId="28B82733" w:rsidR="00CC2E98" w:rsidRDefault="00CC2E98" w:rsidP="00CC2E98"/>
    <w:p w14:paraId="3BC4863A" w14:textId="7D5E2978" w:rsidR="00CC2E98" w:rsidRDefault="00CC2E98" w:rsidP="00CC2E98"/>
    <w:p w14:paraId="2069EEF6" w14:textId="1B010B57" w:rsidR="00CC2E98" w:rsidRDefault="00CC2E98" w:rsidP="00CC2E98"/>
    <w:p w14:paraId="121CD662" w14:textId="775935E8" w:rsidR="00CC2E98" w:rsidRDefault="00CC2E98" w:rsidP="00CC2E98"/>
    <w:p w14:paraId="3475E9FC" w14:textId="2A9E472F" w:rsidR="00CC2E98" w:rsidRDefault="00CC2E98" w:rsidP="00CC2E98"/>
    <w:p w14:paraId="667AD8BE" w14:textId="11D9DDAC" w:rsidR="00CC2E98" w:rsidRDefault="00CC2E98" w:rsidP="00CC2E98"/>
    <w:p w14:paraId="6E19D17E" w14:textId="484BFC51" w:rsidR="00CC2E98" w:rsidRDefault="00CC2E98" w:rsidP="00CC2E98">
      <w:pPr>
        <w:pStyle w:val="Ttulo1"/>
        <w:jc w:val="center"/>
        <w:rPr>
          <w:rFonts w:cs="Arial"/>
          <w:b w:val="0"/>
          <w:bCs/>
          <w:color w:val="000000" w:themeColor="text1"/>
          <w:szCs w:val="24"/>
        </w:rPr>
      </w:pPr>
      <w:bookmarkStart w:id="9" w:name="_Toc104563581"/>
      <w:bookmarkStart w:id="10" w:name="_Toc110332305"/>
      <w:r w:rsidRPr="00CC2E98">
        <w:rPr>
          <w:rFonts w:cs="Arial"/>
          <w:bCs/>
          <w:color w:val="000000" w:themeColor="text1"/>
          <w:szCs w:val="24"/>
        </w:rPr>
        <w:lastRenderedPageBreak/>
        <w:t>DEDICATORIA</w:t>
      </w:r>
      <w:bookmarkEnd w:id="9"/>
      <w:bookmarkEnd w:id="10"/>
    </w:p>
    <w:p w14:paraId="261B89A4" w14:textId="097C26BB" w:rsidR="00CC2E98" w:rsidRDefault="00CC2E98" w:rsidP="00CC2E98"/>
    <w:p w14:paraId="7AE698B7" w14:textId="27018F3F" w:rsidR="00CC2E98" w:rsidRDefault="000F2668" w:rsidP="00CC2E98">
      <w:ins w:id="11" w:author="Unibe" w:date="2022-08-08T11:59:00Z">
        <w:r>
          <w:t xml:space="preserve">LLENAR EL PRÓXIMO SEMESTRE </w:t>
        </w:r>
      </w:ins>
    </w:p>
    <w:p w14:paraId="1CADF023" w14:textId="57E2276F" w:rsidR="00CC2E98" w:rsidRDefault="00CC2E98" w:rsidP="00CC2E98"/>
    <w:p w14:paraId="1A0FBA6C" w14:textId="686F86B1" w:rsidR="00CC2E98" w:rsidRDefault="00CC2E98" w:rsidP="00CC2E98"/>
    <w:p w14:paraId="198F1CC1" w14:textId="224ED389" w:rsidR="00CC2E98" w:rsidRDefault="00CC2E98" w:rsidP="00CC2E98"/>
    <w:p w14:paraId="4515E3D2" w14:textId="73D1B9D7" w:rsidR="00CC2E98" w:rsidRDefault="00CC2E98" w:rsidP="00CC2E98"/>
    <w:p w14:paraId="4FD3630B" w14:textId="7B8B733C" w:rsidR="00CC2E98" w:rsidRDefault="00CC2E98" w:rsidP="00CC2E98"/>
    <w:p w14:paraId="2FD0C79F" w14:textId="7786FE4B" w:rsidR="00CC2E98" w:rsidRDefault="00CC2E98" w:rsidP="00CC2E98"/>
    <w:p w14:paraId="10D673CB" w14:textId="0E24DFA2" w:rsidR="00CC2E98" w:rsidRDefault="00CC2E98" w:rsidP="00CC2E98"/>
    <w:p w14:paraId="37A3F5C3" w14:textId="2817FE40" w:rsidR="00CC2E98" w:rsidRDefault="00CC2E98" w:rsidP="00CC2E98"/>
    <w:p w14:paraId="3B81B0DF" w14:textId="796B29C2" w:rsidR="00CC2E98" w:rsidRDefault="00CC2E98" w:rsidP="00CC2E98"/>
    <w:p w14:paraId="1F2DF402" w14:textId="40F6C65F" w:rsidR="00CC2E98" w:rsidRDefault="00CC2E98" w:rsidP="00CC2E98"/>
    <w:p w14:paraId="5624F597" w14:textId="62EE7BD8" w:rsidR="00CC2E98" w:rsidRDefault="00CC2E98" w:rsidP="00CC2E98"/>
    <w:p w14:paraId="7211ED13" w14:textId="34C0E96A" w:rsidR="00CC2E98" w:rsidRDefault="00CC2E98" w:rsidP="00CC2E98"/>
    <w:p w14:paraId="67C7568E" w14:textId="655077A0" w:rsidR="00CC2E98" w:rsidRDefault="00CC2E98" w:rsidP="00CC2E98"/>
    <w:p w14:paraId="5B0A207F" w14:textId="2E8D8D24" w:rsidR="00CC2E98" w:rsidRDefault="00CC2E98" w:rsidP="00CC2E98"/>
    <w:p w14:paraId="076C723A" w14:textId="6666CDDF" w:rsidR="00CC2E98" w:rsidRDefault="00CC2E98" w:rsidP="00CC2E98"/>
    <w:p w14:paraId="10F4C3B3" w14:textId="19045BC8" w:rsidR="00CC2E98" w:rsidRDefault="00CC2E98" w:rsidP="00CC2E98"/>
    <w:p w14:paraId="5741D282" w14:textId="1335B0AD" w:rsidR="00CC2E98" w:rsidRDefault="00CC2E98" w:rsidP="00CC2E98"/>
    <w:p w14:paraId="0DC7A276" w14:textId="3EB03287" w:rsidR="00CC2E98" w:rsidRDefault="00CC2E98" w:rsidP="00CC2E98"/>
    <w:p w14:paraId="088F3E96" w14:textId="7A60B64A" w:rsidR="00CC2E98" w:rsidRDefault="00CC2E98" w:rsidP="00CC2E98"/>
    <w:p w14:paraId="6B3E1EC1" w14:textId="492EC547" w:rsidR="00CC2E98" w:rsidRDefault="00CC2E98" w:rsidP="00CC2E98"/>
    <w:p w14:paraId="225315AD" w14:textId="6873625D" w:rsidR="00CC2E98" w:rsidRDefault="00CC2E98" w:rsidP="00CC2E98"/>
    <w:p w14:paraId="2D9185CB" w14:textId="42C687D3" w:rsidR="00CC2E98" w:rsidRDefault="00CC2E98" w:rsidP="00CC2E98"/>
    <w:p w14:paraId="555583A4" w14:textId="4CA80A30" w:rsidR="00CC2E98" w:rsidRDefault="00CC2E98" w:rsidP="00CC2E98"/>
    <w:p w14:paraId="659BA495" w14:textId="1F05DD78" w:rsidR="00CC2E98" w:rsidRDefault="00CC2E98" w:rsidP="00CC2E98"/>
    <w:p w14:paraId="3F0E094E" w14:textId="1887BE78" w:rsidR="00CC2E98" w:rsidRDefault="00CC2E98" w:rsidP="00CC2E98"/>
    <w:p w14:paraId="2AA2BFDC" w14:textId="40A73297" w:rsidR="00CC2E98" w:rsidRDefault="00CC2E98" w:rsidP="00CC2E98"/>
    <w:p w14:paraId="694C9243" w14:textId="3993F227" w:rsidR="00CC2E98" w:rsidRDefault="00CC2E98" w:rsidP="00CC2E98"/>
    <w:p w14:paraId="3935EB6A" w14:textId="64951354" w:rsidR="00CC2E98" w:rsidRDefault="00CC2E98" w:rsidP="00CC2E98"/>
    <w:p w14:paraId="461364D7" w14:textId="404A0B06" w:rsidR="00CC2E98" w:rsidRDefault="00CC2E98" w:rsidP="00CC2E98">
      <w:pPr>
        <w:pStyle w:val="Ttulo1"/>
        <w:jc w:val="center"/>
        <w:rPr>
          <w:rFonts w:cs="Arial"/>
          <w:b w:val="0"/>
          <w:bCs/>
          <w:color w:val="000000" w:themeColor="text1"/>
          <w:szCs w:val="24"/>
        </w:rPr>
      </w:pPr>
      <w:bookmarkStart w:id="12" w:name="_Toc104563582"/>
      <w:bookmarkStart w:id="13" w:name="_Toc110332306"/>
      <w:r w:rsidRPr="00CC2E98">
        <w:rPr>
          <w:rFonts w:cs="Arial"/>
          <w:bCs/>
          <w:color w:val="000000" w:themeColor="text1"/>
          <w:szCs w:val="24"/>
        </w:rPr>
        <w:lastRenderedPageBreak/>
        <w:t>AGRADECIMIENTO</w:t>
      </w:r>
      <w:bookmarkEnd w:id="12"/>
      <w:bookmarkEnd w:id="13"/>
    </w:p>
    <w:p w14:paraId="7395BEA4" w14:textId="52BF9522" w:rsidR="00AF375E" w:rsidRDefault="00AF375E" w:rsidP="00AF375E"/>
    <w:p w14:paraId="1FEF6B04" w14:textId="77777777" w:rsidR="000F2668" w:rsidRDefault="000F2668" w:rsidP="000F2668">
      <w:pPr>
        <w:rPr>
          <w:ins w:id="14" w:author="Unibe" w:date="2022-08-08T11:59:00Z"/>
        </w:rPr>
      </w:pPr>
      <w:ins w:id="15" w:author="Unibe" w:date="2022-08-08T11:59:00Z">
        <w:r>
          <w:t xml:space="preserve">LLENAR EL PRÓXIMO SEMESTRE </w:t>
        </w:r>
      </w:ins>
    </w:p>
    <w:p w14:paraId="1AC9276C" w14:textId="31FA2D8E" w:rsidR="00AF375E" w:rsidRDefault="00AF375E" w:rsidP="00AF375E"/>
    <w:p w14:paraId="65B279D3" w14:textId="0AF87A4F" w:rsidR="00AF375E" w:rsidRDefault="00AF375E" w:rsidP="00AF375E"/>
    <w:p w14:paraId="7978D654" w14:textId="2BC3461C" w:rsidR="00AF375E" w:rsidRDefault="00AF375E" w:rsidP="00AF375E"/>
    <w:p w14:paraId="7D6561BB" w14:textId="356340AA" w:rsidR="00AF375E" w:rsidRDefault="00AF375E" w:rsidP="00AF375E"/>
    <w:p w14:paraId="3BB48BCE" w14:textId="186433B5" w:rsidR="00AF375E" w:rsidRDefault="00AF375E" w:rsidP="00AF375E"/>
    <w:p w14:paraId="5720605F" w14:textId="101E1081" w:rsidR="00AF375E" w:rsidRDefault="00AF375E" w:rsidP="00AF375E"/>
    <w:p w14:paraId="6C6BDF3B" w14:textId="015FC762" w:rsidR="00AF375E" w:rsidRDefault="00AF375E" w:rsidP="00AF375E"/>
    <w:p w14:paraId="5270B246" w14:textId="4873FFB2" w:rsidR="00AF375E" w:rsidRDefault="00AF375E" w:rsidP="00AF375E"/>
    <w:p w14:paraId="252533EC" w14:textId="1F459990" w:rsidR="00AF375E" w:rsidRDefault="00AF375E" w:rsidP="00AF375E"/>
    <w:p w14:paraId="4C20DEF6" w14:textId="24165F4E" w:rsidR="00AF375E" w:rsidRDefault="00AF375E" w:rsidP="00AF375E"/>
    <w:p w14:paraId="0953084F" w14:textId="5172716D" w:rsidR="00AF375E" w:rsidRDefault="00AF375E" w:rsidP="00AF375E"/>
    <w:p w14:paraId="2E763B50" w14:textId="08CE484E" w:rsidR="00AF375E" w:rsidRDefault="00AF375E" w:rsidP="00AF375E"/>
    <w:p w14:paraId="6CB87C73" w14:textId="7C8B36BE" w:rsidR="00AF375E" w:rsidRDefault="00AF375E" w:rsidP="00AF375E"/>
    <w:p w14:paraId="03C017AE" w14:textId="7B591D0A" w:rsidR="00AF375E" w:rsidRDefault="00AF375E" w:rsidP="00AF375E"/>
    <w:p w14:paraId="24BBF6A1" w14:textId="59F14AD7" w:rsidR="00AF375E" w:rsidRDefault="00AF375E" w:rsidP="00AF375E"/>
    <w:p w14:paraId="18D0F778" w14:textId="23B27682" w:rsidR="00AF375E" w:rsidRDefault="00AF375E" w:rsidP="00AF375E"/>
    <w:p w14:paraId="107930BF" w14:textId="144FC8DC" w:rsidR="00AF375E" w:rsidRDefault="00AF375E" w:rsidP="00AF375E"/>
    <w:p w14:paraId="53D95F9C" w14:textId="5535CCA5" w:rsidR="00AF375E" w:rsidRDefault="00AF375E" w:rsidP="00AF375E"/>
    <w:p w14:paraId="0BF8C224" w14:textId="613C9DA4" w:rsidR="00AF375E" w:rsidRDefault="00AF375E" w:rsidP="00AF375E"/>
    <w:p w14:paraId="6D78901D" w14:textId="453DAC2F" w:rsidR="00AF375E" w:rsidRDefault="00AF375E" w:rsidP="00AF375E"/>
    <w:p w14:paraId="6A036675" w14:textId="1F7E791D" w:rsidR="00AF375E" w:rsidRDefault="00AF375E" w:rsidP="00AF375E"/>
    <w:p w14:paraId="51F90282" w14:textId="58E21F2D" w:rsidR="00AF375E" w:rsidRDefault="00AF375E" w:rsidP="00AF375E"/>
    <w:p w14:paraId="75D2D50A" w14:textId="3443DCB7" w:rsidR="00AF375E" w:rsidRDefault="00AF375E" w:rsidP="00AF375E"/>
    <w:p w14:paraId="2A772A87" w14:textId="38A752E9" w:rsidR="00AF375E" w:rsidRDefault="00AF375E" w:rsidP="00AF375E"/>
    <w:p w14:paraId="062494A2" w14:textId="4466B21D" w:rsidR="00AF375E" w:rsidRDefault="00AF375E" w:rsidP="00AF375E"/>
    <w:p w14:paraId="32CBE345" w14:textId="52DA94A6" w:rsidR="00AF375E" w:rsidRDefault="00AF375E" w:rsidP="00AF375E"/>
    <w:p w14:paraId="26858231" w14:textId="6AE05C21" w:rsidR="00AF375E" w:rsidRDefault="00AF375E" w:rsidP="00AF375E"/>
    <w:p w14:paraId="3C3B3F05" w14:textId="47ED8559" w:rsidR="00AF375E" w:rsidRDefault="00AF375E" w:rsidP="00AF375E"/>
    <w:p w14:paraId="7A907792" w14:textId="134816C6" w:rsidR="00AF375E" w:rsidRDefault="00AF375E" w:rsidP="00AF375E"/>
    <w:p w14:paraId="4F9E71C9" w14:textId="7901B404" w:rsidR="00AF375E" w:rsidRDefault="00AF375E" w:rsidP="00AF375E">
      <w:pPr>
        <w:pStyle w:val="Ttulo1"/>
        <w:jc w:val="center"/>
        <w:rPr>
          <w:rFonts w:cs="Arial"/>
          <w:bCs/>
          <w:szCs w:val="24"/>
        </w:rPr>
      </w:pPr>
      <w:bookmarkStart w:id="16" w:name="_Toc104563583"/>
      <w:bookmarkStart w:id="17" w:name="_Toc110332307"/>
      <w:r w:rsidRPr="002C12E5">
        <w:rPr>
          <w:rFonts w:cs="Arial"/>
          <w:bCs/>
          <w:szCs w:val="24"/>
        </w:rPr>
        <w:t>Í</w:t>
      </w:r>
      <w:r w:rsidR="00423324" w:rsidRPr="002C12E5">
        <w:rPr>
          <w:rFonts w:cs="Arial"/>
          <w:bCs/>
          <w:szCs w:val="24"/>
        </w:rPr>
        <w:t>NDICE GENERAL</w:t>
      </w:r>
      <w:bookmarkEnd w:id="16"/>
      <w:bookmarkEnd w:id="17"/>
    </w:p>
    <w:sdt>
      <w:sdtPr>
        <w:rPr>
          <w:rFonts w:asciiTheme="minorHAnsi" w:eastAsiaTheme="minorHAnsi" w:hAnsiTheme="minorHAnsi" w:cstheme="minorBidi"/>
          <w:b w:val="0"/>
          <w:sz w:val="22"/>
          <w:szCs w:val="22"/>
          <w:lang w:val="es-ES" w:eastAsia="en-US"/>
        </w:rPr>
        <w:id w:val="-491103056"/>
        <w:docPartObj>
          <w:docPartGallery w:val="Table of Contents"/>
          <w:docPartUnique/>
        </w:docPartObj>
      </w:sdtPr>
      <w:sdtEndPr>
        <w:rPr>
          <w:rFonts w:ascii="Arial" w:hAnsi="Arial" w:cs="Arial"/>
          <w:sz w:val="24"/>
          <w:szCs w:val="24"/>
        </w:rPr>
      </w:sdtEndPr>
      <w:sdtContent>
        <w:p w14:paraId="451D393D" w14:textId="72BD6924" w:rsidR="00C26E80" w:rsidRDefault="00C26E80">
          <w:pPr>
            <w:pStyle w:val="TtuloTDC"/>
          </w:pPr>
        </w:p>
        <w:p w14:paraId="351E3867" w14:textId="3EB66B6E" w:rsidR="00484C98" w:rsidRPr="00484C98" w:rsidRDefault="00C26E80" w:rsidP="00484C98">
          <w:pPr>
            <w:pStyle w:val="TDC1"/>
            <w:spacing w:line="360" w:lineRule="auto"/>
            <w:jc w:val="both"/>
            <w:rPr>
              <w:rFonts w:eastAsiaTheme="minorEastAsia"/>
              <w:b w:val="0"/>
              <w:bCs w:val="0"/>
              <w:lang w:eastAsia="es-EC"/>
            </w:rPr>
          </w:pPr>
          <w:r w:rsidRPr="006802E0">
            <w:rPr>
              <w:b w:val="0"/>
              <w:bCs w:val="0"/>
            </w:rPr>
            <w:fldChar w:fldCharType="begin"/>
          </w:r>
          <w:r w:rsidRPr="006802E0">
            <w:rPr>
              <w:b w:val="0"/>
              <w:bCs w:val="0"/>
            </w:rPr>
            <w:instrText xml:space="preserve"> TOC \o "1-3" \h \z \u </w:instrText>
          </w:r>
          <w:r w:rsidRPr="006802E0">
            <w:rPr>
              <w:b w:val="0"/>
              <w:bCs w:val="0"/>
            </w:rPr>
            <w:fldChar w:fldCharType="separate"/>
          </w:r>
          <w:hyperlink w:anchor="_Toc110332302" w:history="1">
            <w:r w:rsidR="00484C98" w:rsidRPr="00484C98">
              <w:rPr>
                <w:rStyle w:val="Hipervnculo"/>
                <w:b w:val="0"/>
                <w:bCs w:val="0"/>
              </w:rPr>
              <w:t>CARTA DEL DIRECTOR DEL TRABAJO DE TITULACIÓN</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_Toc110332302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II</w:t>
            </w:r>
            <w:r w:rsidR="00484C98" w:rsidRPr="00484C98">
              <w:rPr>
                <w:b w:val="0"/>
                <w:bCs w:val="0"/>
                <w:webHidden/>
              </w:rPr>
              <w:fldChar w:fldCharType="end"/>
            </w:r>
          </w:hyperlink>
        </w:p>
        <w:p w14:paraId="6366A6E0" w14:textId="383D4F33" w:rsidR="00484C98" w:rsidRPr="00484C98" w:rsidRDefault="00AE17BB" w:rsidP="00484C98">
          <w:pPr>
            <w:pStyle w:val="TDC1"/>
            <w:spacing w:line="360" w:lineRule="auto"/>
            <w:jc w:val="both"/>
            <w:rPr>
              <w:rFonts w:eastAsiaTheme="minorEastAsia"/>
              <w:b w:val="0"/>
              <w:bCs w:val="0"/>
              <w:lang w:eastAsia="es-EC"/>
            </w:rPr>
          </w:pPr>
          <w:hyperlink w:anchor="_Toc110332303" w:history="1">
            <w:r w:rsidR="00484C98" w:rsidRPr="00484C98">
              <w:rPr>
                <w:rStyle w:val="Hipervnculo"/>
                <w:b w:val="0"/>
                <w:bCs w:val="0"/>
              </w:rPr>
              <w:t>REPORTE ANTIPLAGIO</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_Toc110332303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III</w:t>
            </w:r>
            <w:r w:rsidR="00484C98" w:rsidRPr="00484C98">
              <w:rPr>
                <w:b w:val="0"/>
                <w:bCs w:val="0"/>
                <w:webHidden/>
              </w:rPr>
              <w:fldChar w:fldCharType="end"/>
            </w:r>
          </w:hyperlink>
        </w:p>
        <w:p w14:paraId="741CC8F2" w14:textId="0B7BD3A7" w:rsidR="00484C98" w:rsidRPr="00484C98" w:rsidRDefault="00AE17BB" w:rsidP="00484C98">
          <w:pPr>
            <w:pStyle w:val="TDC1"/>
            <w:spacing w:line="360" w:lineRule="auto"/>
            <w:jc w:val="both"/>
            <w:rPr>
              <w:rFonts w:eastAsiaTheme="minorEastAsia"/>
              <w:b w:val="0"/>
              <w:bCs w:val="0"/>
              <w:lang w:eastAsia="es-EC"/>
            </w:rPr>
          </w:pPr>
          <w:hyperlink w:anchor="_Toc110332304" w:history="1">
            <w:r w:rsidR="00484C98" w:rsidRPr="00484C98">
              <w:rPr>
                <w:rStyle w:val="Hipervnculo"/>
                <w:b w:val="0"/>
                <w:bCs w:val="0"/>
              </w:rPr>
              <w:t>ACTA DE APROBACIÓN</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_Toc110332304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IV</w:t>
            </w:r>
            <w:r w:rsidR="00484C98" w:rsidRPr="00484C98">
              <w:rPr>
                <w:b w:val="0"/>
                <w:bCs w:val="0"/>
                <w:webHidden/>
              </w:rPr>
              <w:fldChar w:fldCharType="end"/>
            </w:r>
          </w:hyperlink>
        </w:p>
        <w:p w14:paraId="0F55E97F" w14:textId="498EA554" w:rsidR="00484C98" w:rsidRPr="00484C98" w:rsidRDefault="00AE17BB" w:rsidP="00484C98">
          <w:pPr>
            <w:pStyle w:val="TDC1"/>
            <w:spacing w:line="360" w:lineRule="auto"/>
            <w:jc w:val="both"/>
            <w:rPr>
              <w:rFonts w:eastAsiaTheme="minorEastAsia"/>
              <w:b w:val="0"/>
              <w:bCs w:val="0"/>
              <w:lang w:eastAsia="es-EC"/>
            </w:rPr>
          </w:pPr>
          <w:hyperlink w:anchor="_Toc110332305" w:history="1">
            <w:r w:rsidR="00484C98" w:rsidRPr="00484C98">
              <w:rPr>
                <w:rStyle w:val="Hipervnculo"/>
                <w:b w:val="0"/>
                <w:bCs w:val="0"/>
              </w:rPr>
              <w:t>DEDICATORIA</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_Toc110332305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V</w:t>
            </w:r>
            <w:r w:rsidR="00484C98" w:rsidRPr="00484C98">
              <w:rPr>
                <w:b w:val="0"/>
                <w:bCs w:val="0"/>
                <w:webHidden/>
              </w:rPr>
              <w:fldChar w:fldCharType="end"/>
            </w:r>
          </w:hyperlink>
        </w:p>
        <w:p w14:paraId="6DEB7118" w14:textId="6DA95B5C" w:rsidR="00484C98" w:rsidRPr="00484C98" w:rsidRDefault="00AE17BB" w:rsidP="00484C98">
          <w:pPr>
            <w:pStyle w:val="TDC1"/>
            <w:spacing w:line="360" w:lineRule="auto"/>
            <w:jc w:val="both"/>
            <w:rPr>
              <w:rFonts w:eastAsiaTheme="minorEastAsia"/>
              <w:b w:val="0"/>
              <w:bCs w:val="0"/>
              <w:lang w:eastAsia="es-EC"/>
            </w:rPr>
          </w:pPr>
          <w:hyperlink w:anchor="_Toc110332306" w:history="1">
            <w:r w:rsidR="00484C98" w:rsidRPr="00484C98">
              <w:rPr>
                <w:rStyle w:val="Hipervnculo"/>
                <w:b w:val="0"/>
                <w:bCs w:val="0"/>
              </w:rPr>
              <w:t>AGRADECIMIENTO</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_Toc110332306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VI</w:t>
            </w:r>
            <w:r w:rsidR="00484C98" w:rsidRPr="00484C98">
              <w:rPr>
                <w:b w:val="0"/>
                <w:bCs w:val="0"/>
                <w:webHidden/>
              </w:rPr>
              <w:fldChar w:fldCharType="end"/>
            </w:r>
          </w:hyperlink>
        </w:p>
        <w:p w14:paraId="7C5E9C41" w14:textId="6DE1D0FF" w:rsidR="00484C98" w:rsidRPr="00484C98" w:rsidRDefault="00AE17BB" w:rsidP="00484C98">
          <w:pPr>
            <w:pStyle w:val="TDC1"/>
            <w:spacing w:line="360" w:lineRule="auto"/>
            <w:jc w:val="both"/>
            <w:rPr>
              <w:rFonts w:eastAsiaTheme="minorEastAsia"/>
              <w:b w:val="0"/>
              <w:bCs w:val="0"/>
              <w:lang w:eastAsia="es-EC"/>
            </w:rPr>
          </w:pPr>
          <w:hyperlink w:anchor="_Toc110332307" w:history="1">
            <w:r w:rsidR="00484C98" w:rsidRPr="00484C98">
              <w:rPr>
                <w:rStyle w:val="Hipervnculo"/>
                <w:b w:val="0"/>
                <w:bCs w:val="0"/>
              </w:rPr>
              <w:t>ÍNDICE GENERAL</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_Toc110332307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VII</w:t>
            </w:r>
            <w:r w:rsidR="00484C98" w:rsidRPr="00484C98">
              <w:rPr>
                <w:b w:val="0"/>
                <w:bCs w:val="0"/>
                <w:webHidden/>
              </w:rPr>
              <w:fldChar w:fldCharType="end"/>
            </w:r>
          </w:hyperlink>
        </w:p>
        <w:p w14:paraId="549D513D" w14:textId="2BA0F912" w:rsidR="00484C98" w:rsidRPr="00484C98" w:rsidRDefault="00AE17BB" w:rsidP="00484C98">
          <w:pPr>
            <w:pStyle w:val="TDC1"/>
            <w:spacing w:line="360" w:lineRule="auto"/>
            <w:jc w:val="both"/>
            <w:rPr>
              <w:rFonts w:eastAsiaTheme="minorEastAsia"/>
              <w:b w:val="0"/>
              <w:bCs w:val="0"/>
              <w:lang w:eastAsia="es-EC"/>
            </w:rPr>
          </w:pPr>
          <w:hyperlink w:anchor="_Toc110332308" w:history="1">
            <w:r w:rsidR="00484C98" w:rsidRPr="00484C98">
              <w:rPr>
                <w:rStyle w:val="Hipervnculo"/>
                <w:b w:val="0"/>
                <w:bCs w:val="0"/>
              </w:rPr>
              <w:t>LISTA DE TABLAS Y GRÁFICOS</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_Toc110332308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IX</w:t>
            </w:r>
            <w:r w:rsidR="00484C98" w:rsidRPr="00484C98">
              <w:rPr>
                <w:b w:val="0"/>
                <w:bCs w:val="0"/>
                <w:webHidden/>
              </w:rPr>
              <w:fldChar w:fldCharType="end"/>
            </w:r>
          </w:hyperlink>
        </w:p>
        <w:p w14:paraId="32427318" w14:textId="5E1A34D4" w:rsidR="00484C98" w:rsidRPr="00484C98" w:rsidRDefault="00AE17BB" w:rsidP="00484C98">
          <w:pPr>
            <w:pStyle w:val="TDC1"/>
            <w:spacing w:line="360" w:lineRule="auto"/>
            <w:jc w:val="both"/>
            <w:rPr>
              <w:rFonts w:eastAsiaTheme="minorEastAsia"/>
              <w:b w:val="0"/>
              <w:bCs w:val="0"/>
              <w:lang w:eastAsia="es-EC"/>
            </w:rPr>
          </w:pPr>
          <w:hyperlink w:anchor="_Toc110332309" w:history="1">
            <w:r w:rsidR="00484C98" w:rsidRPr="00484C98">
              <w:rPr>
                <w:rStyle w:val="Hipervnculo"/>
                <w:b w:val="0"/>
                <w:bCs w:val="0"/>
              </w:rPr>
              <w:t>RESUMEN</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_Toc110332309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X</w:t>
            </w:r>
            <w:r w:rsidR="00484C98" w:rsidRPr="00484C98">
              <w:rPr>
                <w:b w:val="0"/>
                <w:bCs w:val="0"/>
                <w:webHidden/>
              </w:rPr>
              <w:fldChar w:fldCharType="end"/>
            </w:r>
          </w:hyperlink>
        </w:p>
        <w:p w14:paraId="3A4622B5" w14:textId="08E9CFD0" w:rsidR="00484C98" w:rsidRPr="00484C98" w:rsidRDefault="00AE17BB" w:rsidP="00484C98">
          <w:pPr>
            <w:pStyle w:val="TDC1"/>
            <w:spacing w:line="360" w:lineRule="auto"/>
            <w:jc w:val="both"/>
            <w:rPr>
              <w:rFonts w:eastAsiaTheme="minorEastAsia"/>
              <w:b w:val="0"/>
              <w:bCs w:val="0"/>
              <w:lang w:eastAsia="es-EC"/>
            </w:rPr>
          </w:pPr>
          <w:hyperlink w:anchor="_Toc110332310" w:history="1">
            <w:r w:rsidR="00484C98" w:rsidRPr="00484C98">
              <w:rPr>
                <w:rStyle w:val="Hipervnculo"/>
                <w:b w:val="0"/>
                <w:bCs w:val="0"/>
              </w:rPr>
              <w:t>INTRODUCCIÓN</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_Toc110332310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XI</w:t>
            </w:r>
            <w:r w:rsidR="00484C98" w:rsidRPr="00484C98">
              <w:rPr>
                <w:b w:val="0"/>
                <w:bCs w:val="0"/>
                <w:webHidden/>
              </w:rPr>
              <w:fldChar w:fldCharType="end"/>
            </w:r>
          </w:hyperlink>
        </w:p>
        <w:p w14:paraId="2FAE3C11" w14:textId="3C65E6BA" w:rsidR="00484C98" w:rsidRPr="00484C98" w:rsidRDefault="00AE17BB" w:rsidP="00484C98">
          <w:pPr>
            <w:pStyle w:val="TDC1"/>
            <w:spacing w:line="360" w:lineRule="auto"/>
            <w:jc w:val="both"/>
            <w:rPr>
              <w:rFonts w:eastAsiaTheme="minorEastAsia"/>
              <w:b w:val="0"/>
              <w:bCs w:val="0"/>
              <w:lang w:eastAsia="es-EC"/>
            </w:rPr>
          </w:pPr>
          <w:hyperlink w:anchor="_Toc110332311" w:history="1">
            <w:r w:rsidR="00484C98" w:rsidRPr="00484C98">
              <w:rPr>
                <w:rStyle w:val="Hipervnculo"/>
                <w:b w:val="0"/>
                <w:bCs w:val="0"/>
              </w:rPr>
              <w:t>CAPITULO I</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_Toc110332311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1</w:t>
            </w:r>
            <w:r w:rsidR="00484C98" w:rsidRPr="00484C98">
              <w:rPr>
                <w:b w:val="0"/>
                <w:bCs w:val="0"/>
                <w:webHidden/>
              </w:rPr>
              <w:fldChar w:fldCharType="end"/>
            </w:r>
          </w:hyperlink>
        </w:p>
        <w:p w14:paraId="4A432880" w14:textId="5F5383EF" w:rsidR="00484C98" w:rsidRPr="00484C98" w:rsidRDefault="00AE17BB" w:rsidP="00484C98">
          <w:pPr>
            <w:pStyle w:val="TDC1"/>
            <w:spacing w:line="360" w:lineRule="auto"/>
            <w:jc w:val="both"/>
            <w:rPr>
              <w:rFonts w:eastAsiaTheme="minorEastAsia"/>
              <w:b w:val="0"/>
              <w:bCs w:val="0"/>
              <w:lang w:eastAsia="es-EC"/>
            </w:rPr>
          </w:pPr>
          <w:hyperlink w:anchor="_Toc110332312" w:history="1">
            <w:r w:rsidR="00484C98" w:rsidRPr="00484C98">
              <w:rPr>
                <w:rStyle w:val="Hipervnculo"/>
                <w:b w:val="0"/>
                <w:bCs w:val="0"/>
              </w:rPr>
              <w:t>EL PROBLEMA</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_Toc110332312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1</w:t>
            </w:r>
            <w:r w:rsidR="00484C98" w:rsidRPr="00484C98">
              <w:rPr>
                <w:b w:val="0"/>
                <w:bCs w:val="0"/>
                <w:webHidden/>
              </w:rPr>
              <w:fldChar w:fldCharType="end"/>
            </w:r>
          </w:hyperlink>
        </w:p>
        <w:p w14:paraId="0D75858E" w14:textId="671076EA"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13" w:history="1">
            <w:r w:rsidR="00484C98" w:rsidRPr="00484C98">
              <w:rPr>
                <w:rStyle w:val="Hipervnculo"/>
                <w:rFonts w:ascii="Arial" w:hAnsi="Arial" w:cs="Arial"/>
                <w:noProof/>
                <w:sz w:val="24"/>
                <w:szCs w:val="24"/>
              </w:rPr>
              <w:t>Planteamiento del Problema</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_Toc110332313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1</w:t>
            </w:r>
            <w:r w:rsidR="00484C98" w:rsidRPr="00484C98">
              <w:rPr>
                <w:rFonts w:ascii="Arial" w:hAnsi="Arial" w:cs="Arial"/>
                <w:noProof/>
                <w:webHidden/>
                <w:sz w:val="24"/>
                <w:szCs w:val="24"/>
              </w:rPr>
              <w:fldChar w:fldCharType="end"/>
            </w:r>
          </w:hyperlink>
        </w:p>
        <w:p w14:paraId="70913DE6" w14:textId="6BD9C940"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14" w:history="1">
            <w:r w:rsidR="00484C98" w:rsidRPr="00484C98">
              <w:rPr>
                <w:rStyle w:val="Hipervnculo"/>
                <w:rFonts w:ascii="Arial" w:hAnsi="Arial" w:cs="Arial"/>
                <w:noProof/>
                <w:sz w:val="24"/>
                <w:szCs w:val="24"/>
              </w:rPr>
              <w:t>Objetivos de la Investigación</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_Toc110332314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3</w:t>
            </w:r>
            <w:r w:rsidR="00484C98" w:rsidRPr="00484C98">
              <w:rPr>
                <w:rFonts w:ascii="Arial" w:hAnsi="Arial" w:cs="Arial"/>
                <w:noProof/>
                <w:webHidden/>
                <w:sz w:val="24"/>
                <w:szCs w:val="24"/>
              </w:rPr>
              <w:fldChar w:fldCharType="end"/>
            </w:r>
          </w:hyperlink>
        </w:p>
        <w:p w14:paraId="0F008BEE" w14:textId="721B387A"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15" w:history="1">
            <w:r w:rsidR="00484C98" w:rsidRPr="00484C98">
              <w:rPr>
                <w:rStyle w:val="Hipervnculo"/>
                <w:rFonts w:ascii="Arial" w:hAnsi="Arial"/>
                <w:b w:val="0"/>
                <w:bCs w:val="0"/>
                <w:sz w:val="24"/>
                <w:szCs w:val="24"/>
              </w:rPr>
              <w:t>Objetivo General</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_Toc110332315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3</w:t>
            </w:r>
            <w:r w:rsidR="00484C98" w:rsidRPr="00484C98">
              <w:rPr>
                <w:rFonts w:ascii="Arial" w:hAnsi="Arial"/>
                <w:b w:val="0"/>
                <w:bCs w:val="0"/>
                <w:webHidden/>
                <w:sz w:val="24"/>
                <w:szCs w:val="24"/>
              </w:rPr>
              <w:fldChar w:fldCharType="end"/>
            </w:r>
          </w:hyperlink>
        </w:p>
        <w:p w14:paraId="2304E82E" w14:textId="34F2F76B"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16" w:history="1">
            <w:r w:rsidR="00484C98" w:rsidRPr="00484C98">
              <w:rPr>
                <w:rStyle w:val="Hipervnculo"/>
                <w:rFonts w:ascii="Arial" w:hAnsi="Arial"/>
                <w:b w:val="0"/>
                <w:bCs w:val="0"/>
                <w:sz w:val="24"/>
                <w:szCs w:val="24"/>
              </w:rPr>
              <w:t>Objetivos Específicos</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_Toc110332316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3</w:t>
            </w:r>
            <w:r w:rsidR="00484C98" w:rsidRPr="00484C98">
              <w:rPr>
                <w:rFonts w:ascii="Arial" w:hAnsi="Arial"/>
                <w:b w:val="0"/>
                <w:bCs w:val="0"/>
                <w:webHidden/>
                <w:sz w:val="24"/>
                <w:szCs w:val="24"/>
              </w:rPr>
              <w:fldChar w:fldCharType="end"/>
            </w:r>
          </w:hyperlink>
        </w:p>
        <w:p w14:paraId="0E4BE177" w14:textId="2F4FC8F8"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17" w:history="1">
            <w:r w:rsidR="00484C98" w:rsidRPr="00484C98">
              <w:rPr>
                <w:rStyle w:val="Hipervnculo"/>
                <w:rFonts w:ascii="Arial" w:hAnsi="Arial" w:cs="Arial"/>
                <w:noProof/>
                <w:sz w:val="24"/>
                <w:szCs w:val="24"/>
              </w:rPr>
              <w:t>Justificación e Impacto de la Investigación</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_Toc110332317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4</w:t>
            </w:r>
            <w:r w:rsidR="00484C98" w:rsidRPr="00484C98">
              <w:rPr>
                <w:rFonts w:ascii="Arial" w:hAnsi="Arial" w:cs="Arial"/>
                <w:noProof/>
                <w:webHidden/>
                <w:sz w:val="24"/>
                <w:szCs w:val="24"/>
              </w:rPr>
              <w:fldChar w:fldCharType="end"/>
            </w:r>
          </w:hyperlink>
        </w:p>
        <w:p w14:paraId="101540EA" w14:textId="49FB1DC6"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18" w:history="1">
            <w:r w:rsidR="00484C98" w:rsidRPr="00484C98">
              <w:rPr>
                <w:rStyle w:val="Hipervnculo"/>
                <w:rFonts w:ascii="Arial" w:hAnsi="Arial" w:cs="Arial"/>
                <w:noProof/>
                <w:sz w:val="24"/>
                <w:szCs w:val="24"/>
              </w:rPr>
              <w:t>Alcance de la Investigación</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_Toc110332318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5</w:t>
            </w:r>
            <w:r w:rsidR="00484C98" w:rsidRPr="00484C98">
              <w:rPr>
                <w:rFonts w:ascii="Arial" w:hAnsi="Arial" w:cs="Arial"/>
                <w:noProof/>
                <w:webHidden/>
                <w:sz w:val="24"/>
                <w:szCs w:val="24"/>
              </w:rPr>
              <w:fldChar w:fldCharType="end"/>
            </w:r>
          </w:hyperlink>
        </w:p>
        <w:p w14:paraId="1A680AB5" w14:textId="091F8B9A" w:rsidR="00484C98" w:rsidRPr="00484C98" w:rsidRDefault="00AE17BB" w:rsidP="00484C98">
          <w:pPr>
            <w:pStyle w:val="TDC1"/>
            <w:spacing w:line="360" w:lineRule="auto"/>
            <w:jc w:val="both"/>
            <w:rPr>
              <w:rFonts w:eastAsiaTheme="minorEastAsia"/>
              <w:b w:val="0"/>
              <w:bCs w:val="0"/>
              <w:lang w:eastAsia="es-EC"/>
            </w:rPr>
          </w:pPr>
          <w:hyperlink w:anchor="_Toc110332319" w:history="1">
            <w:r w:rsidR="00484C98" w:rsidRPr="00484C98">
              <w:rPr>
                <w:rStyle w:val="Hipervnculo"/>
                <w:b w:val="0"/>
                <w:bCs w:val="0"/>
              </w:rPr>
              <w:t>CAPÍTULO II</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_Toc110332319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8</w:t>
            </w:r>
            <w:r w:rsidR="00484C98" w:rsidRPr="00484C98">
              <w:rPr>
                <w:b w:val="0"/>
                <w:bCs w:val="0"/>
                <w:webHidden/>
              </w:rPr>
              <w:fldChar w:fldCharType="end"/>
            </w:r>
          </w:hyperlink>
        </w:p>
        <w:p w14:paraId="246F6FFD" w14:textId="1041FC1A" w:rsidR="00484C98" w:rsidRPr="00484C98" w:rsidRDefault="00AE17BB" w:rsidP="00484C98">
          <w:pPr>
            <w:pStyle w:val="TDC1"/>
            <w:spacing w:line="360" w:lineRule="auto"/>
            <w:jc w:val="both"/>
            <w:rPr>
              <w:rFonts w:eastAsiaTheme="minorEastAsia"/>
              <w:b w:val="0"/>
              <w:bCs w:val="0"/>
              <w:lang w:eastAsia="es-EC"/>
            </w:rPr>
          </w:pPr>
          <w:hyperlink w:anchor="_Toc110332320" w:history="1">
            <w:r w:rsidR="00484C98" w:rsidRPr="00484C98">
              <w:rPr>
                <w:rStyle w:val="Hipervnculo"/>
                <w:b w:val="0"/>
                <w:bCs w:val="0"/>
              </w:rPr>
              <w:t>MARCO TEÓRICO</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_Toc110332320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8</w:t>
            </w:r>
            <w:r w:rsidR="00484C98" w:rsidRPr="00484C98">
              <w:rPr>
                <w:b w:val="0"/>
                <w:bCs w:val="0"/>
                <w:webHidden/>
              </w:rPr>
              <w:fldChar w:fldCharType="end"/>
            </w:r>
          </w:hyperlink>
        </w:p>
        <w:p w14:paraId="6227F328" w14:textId="08243703"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21" w:history="1">
            <w:r w:rsidR="00484C98" w:rsidRPr="00484C98">
              <w:rPr>
                <w:rStyle w:val="Hipervnculo"/>
                <w:rFonts w:ascii="Arial" w:hAnsi="Arial" w:cs="Arial"/>
                <w:noProof/>
                <w:sz w:val="24"/>
                <w:szCs w:val="24"/>
              </w:rPr>
              <w:t>Antecedentes de la investigación</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_Toc110332321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8</w:t>
            </w:r>
            <w:r w:rsidR="00484C98" w:rsidRPr="00484C98">
              <w:rPr>
                <w:rFonts w:ascii="Arial" w:hAnsi="Arial" w:cs="Arial"/>
                <w:noProof/>
                <w:webHidden/>
                <w:sz w:val="24"/>
                <w:szCs w:val="24"/>
              </w:rPr>
              <w:fldChar w:fldCharType="end"/>
            </w:r>
          </w:hyperlink>
        </w:p>
        <w:p w14:paraId="31A832DA" w14:textId="34475E4B"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22" w:history="1">
            <w:r w:rsidR="00484C98" w:rsidRPr="00484C98">
              <w:rPr>
                <w:rStyle w:val="Hipervnculo"/>
                <w:rFonts w:ascii="Arial" w:hAnsi="Arial" w:cs="Arial"/>
                <w:noProof/>
                <w:sz w:val="24"/>
                <w:szCs w:val="24"/>
              </w:rPr>
              <w:t>Bases Teóricas</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_Toc110332322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10</w:t>
            </w:r>
            <w:r w:rsidR="00484C98" w:rsidRPr="00484C98">
              <w:rPr>
                <w:rFonts w:ascii="Arial" w:hAnsi="Arial" w:cs="Arial"/>
                <w:noProof/>
                <w:webHidden/>
                <w:sz w:val="24"/>
                <w:szCs w:val="24"/>
              </w:rPr>
              <w:fldChar w:fldCharType="end"/>
            </w:r>
          </w:hyperlink>
        </w:p>
        <w:p w14:paraId="1CB3AF90" w14:textId="392595BF"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23" w:history="1">
            <w:r w:rsidR="00484C98" w:rsidRPr="00484C98">
              <w:rPr>
                <w:rStyle w:val="Hipervnculo"/>
                <w:rFonts w:ascii="Arial" w:hAnsi="Arial"/>
                <w:b w:val="0"/>
                <w:bCs w:val="0"/>
                <w:sz w:val="24"/>
                <w:szCs w:val="24"/>
              </w:rPr>
              <w:t>Sistema Web</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_Toc110332323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10</w:t>
            </w:r>
            <w:r w:rsidR="00484C98" w:rsidRPr="00484C98">
              <w:rPr>
                <w:rFonts w:ascii="Arial" w:hAnsi="Arial"/>
                <w:b w:val="0"/>
                <w:bCs w:val="0"/>
                <w:webHidden/>
                <w:sz w:val="24"/>
                <w:szCs w:val="24"/>
              </w:rPr>
              <w:fldChar w:fldCharType="end"/>
            </w:r>
          </w:hyperlink>
        </w:p>
        <w:p w14:paraId="3462DD0A" w14:textId="6008178F"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24" w:history="1">
            <w:r w:rsidR="00484C98" w:rsidRPr="00484C98">
              <w:rPr>
                <w:rStyle w:val="Hipervnculo"/>
                <w:rFonts w:ascii="Arial" w:hAnsi="Arial"/>
                <w:b w:val="0"/>
                <w:bCs w:val="0"/>
                <w:sz w:val="24"/>
                <w:szCs w:val="24"/>
              </w:rPr>
              <w:t>Programación</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_Toc110332324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10</w:t>
            </w:r>
            <w:r w:rsidR="00484C98" w:rsidRPr="00484C98">
              <w:rPr>
                <w:rFonts w:ascii="Arial" w:hAnsi="Arial"/>
                <w:b w:val="0"/>
                <w:bCs w:val="0"/>
                <w:webHidden/>
                <w:sz w:val="24"/>
                <w:szCs w:val="24"/>
              </w:rPr>
              <w:fldChar w:fldCharType="end"/>
            </w:r>
          </w:hyperlink>
        </w:p>
        <w:p w14:paraId="4FC6852D" w14:textId="700963EC"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25" w:history="1">
            <w:r w:rsidR="00484C98" w:rsidRPr="00484C98">
              <w:rPr>
                <w:rStyle w:val="Hipervnculo"/>
                <w:rFonts w:ascii="Arial" w:hAnsi="Arial"/>
                <w:b w:val="0"/>
                <w:bCs w:val="0"/>
                <w:sz w:val="24"/>
                <w:szCs w:val="24"/>
              </w:rPr>
              <w:t>Framework</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_Toc110332325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11</w:t>
            </w:r>
            <w:r w:rsidR="00484C98" w:rsidRPr="00484C98">
              <w:rPr>
                <w:rFonts w:ascii="Arial" w:hAnsi="Arial"/>
                <w:b w:val="0"/>
                <w:bCs w:val="0"/>
                <w:webHidden/>
                <w:sz w:val="24"/>
                <w:szCs w:val="24"/>
              </w:rPr>
              <w:fldChar w:fldCharType="end"/>
            </w:r>
          </w:hyperlink>
        </w:p>
        <w:p w14:paraId="0DEFE033" w14:textId="371471A9"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26" w:history="1">
            <w:r w:rsidR="00484C98" w:rsidRPr="00484C98">
              <w:rPr>
                <w:rStyle w:val="Hipervnculo"/>
                <w:rFonts w:ascii="Arial" w:hAnsi="Arial"/>
                <w:b w:val="0"/>
                <w:bCs w:val="0"/>
                <w:sz w:val="24"/>
                <w:szCs w:val="24"/>
              </w:rPr>
              <w:t>Angular</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_Toc110332326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11</w:t>
            </w:r>
            <w:r w:rsidR="00484C98" w:rsidRPr="00484C98">
              <w:rPr>
                <w:rFonts w:ascii="Arial" w:hAnsi="Arial"/>
                <w:b w:val="0"/>
                <w:bCs w:val="0"/>
                <w:webHidden/>
                <w:sz w:val="24"/>
                <w:szCs w:val="24"/>
              </w:rPr>
              <w:fldChar w:fldCharType="end"/>
            </w:r>
          </w:hyperlink>
        </w:p>
        <w:p w14:paraId="4678B7A1" w14:textId="061E7B13"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27" w:history="1">
            <w:r w:rsidR="00484C98" w:rsidRPr="00484C98">
              <w:rPr>
                <w:rStyle w:val="Hipervnculo"/>
                <w:rFonts w:ascii="Arial" w:hAnsi="Arial"/>
                <w:b w:val="0"/>
                <w:bCs w:val="0"/>
                <w:sz w:val="24"/>
                <w:szCs w:val="24"/>
              </w:rPr>
              <w:t>Nodejs</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_Toc110332327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11</w:t>
            </w:r>
            <w:r w:rsidR="00484C98" w:rsidRPr="00484C98">
              <w:rPr>
                <w:rFonts w:ascii="Arial" w:hAnsi="Arial"/>
                <w:b w:val="0"/>
                <w:bCs w:val="0"/>
                <w:webHidden/>
                <w:sz w:val="24"/>
                <w:szCs w:val="24"/>
              </w:rPr>
              <w:fldChar w:fldCharType="end"/>
            </w:r>
          </w:hyperlink>
        </w:p>
        <w:p w14:paraId="202970AF" w14:textId="30C52D9D"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28" w:history="1">
            <w:r w:rsidR="00484C98" w:rsidRPr="00484C98">
              <w:rPr>
                <w:rStyle w:val="Hipervnculo"/>
                <w:rFonts w:ascii="Arial" w:hAnsi="Arial"/>
                <w:b w:val="0"/>
                <w:bCs w:val="0"/>
                <w:sz w:val="24"/>
                <w:szCs w:val="24"/>
              </w:rPr>
              <w:t>MYSQL</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_Toc110332328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11</w:t>
            </w:r>
            <w:r w:rsidR="00484C98" w:rsidRPr="00484C98">
              <w:rPr>
                <w:rFonts w:ascii="Arial" w:hAnsi="Arial"/>
                <w:b w:val="0"/>
                <w:bCs w:val="0"/>
                <w:webHidden/>
                <w:sz w:val="24"/>
                <w:szCs w:val="24"/>
              </w:rPr>
              <w:fldChar w:fldCharType="end"/>
            </w:r>
          </w:hyperlink>
        </w:p>
        <w:p w14:paraId="70D4B134" w14:textId="65C26EE4"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29" w:history="1">
            <w:r w:rsidR="00484C98" w:rsidRPr="00484C98">
              <w:rPr>
                <w:rStyle w:val="Hipervnculo"/>
                <w:rFonts w:ascii="Arial" w:hAnsi="Arial"/>
                <w:b w:val="0"/>
                <w:bCs w:val="0"/>
                <w:sz w:val="24"/>
                <w:szCs w:val="24"/>
              </w:rPr>
              <w:t>Tutoría Académica</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_Toc110332329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11</w:t>
            </w:r>
            <w:r w:rsidR="00484C98" w:rsidRPr="00484C98">
              <w:rPr>
                <w:rFonts w:ascii="Arial" w:hAnsi="Arial"/>
                <w:b w:val="0"/>
                <w:bCs w:val="0"/>
                <w:webHidden/>
                <w:sz w:val="24"/>
                <w:szCs w:val="24"/>
              </w:rPr>
              <w:fldChar w:fldCharType="end"/>
            </w:r>
          </w:hyperlink>
        </w:p>
        <w:p w14:paraId="2A9F0A9C" w14:textId="1C123431"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30" w:history="1">
            <w:r w:rsidR="00484C98" w:rsidRPr="00484C98">
              <w:rPr>
                <w:rStyle w:val="Hipervnculo"/>
                <w:rFonts w:ascii="Arial" w:hAnsi="Arial"/>
                <w:b w:val="0"/>
                <w:bCs w:val="0"/>
                <w:sz w:val="24"/>
                <w:szCs w:val="24"/>
              </w:rPr>
              <w:t>Gestión de Tutorías Académicas</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_Toc110332330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12</w:t>
            </w:r>
            <w:r w:rsidR="00484C98" w:rsidRPr="00484C98">
              <w:rPr>
                <w:rFonts w:ascii="Arial" w:hAnsi="Arial"/>
                <w:b w:val="0"/>
                <w:bCs w:val="0"/>
                <w:webHidden/>
                <w:sz w:val="24"/>
                <w:szCs w:val="24"/>
              </w:rPr>
              <w:fldChar w:fldCharType="end"/>
            </w:r>
          </w:hyperlink>
        </w:p>
        <w:p w14:paraId="3266B9BF" w14:textId="0ACBC2D4" w:rsidR="00484C98" w:rsidRPr="00484C98" w:rsidRDefault="00AE17BB" w:rsidP="00484C98">
          <w:pPr>
            <w:pStyle w:val="TDC1"/>
            <w:spacing w:line="360" w:lineRule="auto"/>
            <w:jc w:val="both"/>
            <w:rPr>
              <w:rFonts w:eastAsiaTheme="minorEastAsia"/>
              <w:b w:val="0"/>
              <w:bCs w:val="0"/>
              <w:lang w:eastAsia="es-EC"/>
            </w:rPr>
          </w:pPr>
          <w:hyperlink w:anchor="_Toc110332331" w:history="1">
            <w:r w:rsidR="00484C98" w:rsidRPr="00484C98">
              <w:rPr>
                <w:rStyle w:val="Hipervnculo"/>
                <w:b w:val="0"/>
                <w:bCs w:val="0"/>
              </w:rPr>
              <w:t>CAPITULO III</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_Toc110332331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13</w:t>
            </w:r>
            <w:r w:rsidR="00484C98" w:rsidRPr="00484C98">
              <w:rPr>
                <w:b w:val="0"/>
                <w:bCs w:val="0"/>
                <w:webHidden/>
              </w:rPr>
              <w:fldChar w:fldCharType="end"/>
            </w:r>
          </w:hyperlink>
        </w:p>
        <w:p w14:paraId="29F09B45" w14:textId="17AD48F0" w:rsidR="00484C98" w:rsidRPr="00484C98" w:rsidRDefault="00AE17BB" w:rsidP="00484C98">
          <w:pPr>
            <w:pStyle w:val="TDC1"/>
            <w:spacing w:line="360" w:lineRule="auto"/>
            <w:jc w:val="both"/>
            <w:rPr>
              <w:rFonts w:eastAsiaTheme="minorEastAsia"/>
              <w:b w:val="0"/>
              <w:bCs w:val="0"/>
              <w:lang w:eastAsia="es-EC"/>
            </w:rPr>
          </w:pPr>
          <w:hyperlink w:anchor="_Toc110332332" w:history="1">
            <w:r w:rsidR="00484C98" w:rsidRPr="00484C98">
              <w:rPr>
                <w:rStyle w:val="Hipervnculo"/>
                <w:b w:val="0"/>
                <w:bCs w:val="0"/>
              </w:rPr>
              <w:t>MARCO METODOLÓGICO</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_Toc110332332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13</w:t>
            </w:r>
            <w:r w:rsidR="00484C98" w:rsidRPr="00484C98">
              <w:rPr>
                <w:b w:val="0"/>
                <w:bCs w:val="0"/>
                <w:webHidden/>
              </w:rPr>
              <w:fldChar w:fldCharType="end"/>
            </w:r>
          </w:hyperlink>
        </w:p>
        <w:p w14:paraId="0E817977" w14:textId="7A32C1B8"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33" w:history="1">
            <w:r w:rsidR="00484C98" w:rsidRPr="00484C98">
              <w:rPr>
                <w:rStyle w:val="Hipervnculo"/>
                <w:rFonts w:ascii="Arial" w:hAnsi="Arial" w:cs="Arial"/>
                <w:noProof/>
                <w:sz w:val="24"/>
                <w:szCs w:val="24"/>
              </w:rPr>
              <w:t>Naturaleza de la Investigación</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_Toc110332333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13</w:t>
            </w:r>
            <w:r w:rsidR="00484C98" w:rsidRPr="00484C98">
              <w:rPr>
                <w:rFonts w:ascii="Arial" w:hAnsi="Arial" w:cs="Arial"/>
                <w:noProof/>
                <w:webHidden/>
                <w:sz w:val="24"/>
                <w:szCs w:val="24"/>
              </w:rPr>
              <w:fldChar w:fldCharType="end"/>
            </w:r>
          </w:hyperlink>
        </w:p>
        <w:p w14:paraId="181D8414" w14:textId="1ED2AFA1"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34" w:history="1">
            <w:r w:rsidR="00484C98" w:rsidRPr="00484C98">
              <w:rPr>
                <w:rStyle w:val="Hipervnculo"/>
                <w:rFonts w:ascii="Arial" w:hAnsi="Arial" w:cs="Arial"/>
                <w:noProof/>
                <w:sz w:val="24"/>
                <w:szCs w:val="24"/>
              </w:rPr>
              <w:t>Población y Muestra</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_Toc110332334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14</w:t>
            </w:r>
            <w:r w:rsidR="00484C98" w:rsidRPr="00484C98">
              <w:rPr>
                <w:rFonts w:ascii="Arial" w:hAnsi="Arial" w:cs="Arial"/>
                <w:noProof/>
                <w:webHidden/>
                <w:sz w:val="24"/>
                <w:szCs w:val="24"/>
              </w:rPr>
              <w:fldChar w:fldCharType="end"/>
            </w:r>
          </w:hyperlink>
        </w:p>
        <w:p w14:paraId="3F60AF6F" w14:textId="2CDA1218"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35" w:history="1">
            <w:r w:rsidR="00484C98" w:rsidRPr="00484C98">
              <w:rPr>
                <w:rStyle w:val="Hipervnculo"/>
                <w:rFonts w:ascii="Arial" w:hAnsi="Arial" w:cs="Arial"/>
                <w:noProof/>
                <w:sz w:val="24"/>
                <w:szCs w:val="24"/>
              </w:rPr>
              <w:t>Técnicas e instrumentos de recolección de datos</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_Toc110332335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16</w:t>
            </w:r>
            <w:r w:rsidR="00484C98" w:rsidRPr="00484C98">
              <w:rPr>
                <w:rFonts w:ascii="Arial" w:hAnsi="Arial" w:cs="Arial"/>
                <w:noProof/>
                <w:webHidden/>
                <w:sz w:val="24"/>
                <w:szCs w:val="24"/>
              </w:rPr>
              <w:fldChar w:fldCharType="end"/>
            </w:r>
          </w:hyperlink>
        </w:p>
        <w:p w14:paraId="7B3709B1" w14:textId="142C960A"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36" w:history="1">
            <w:r w:rsidR="00484C98" w:rsidRPr="00484C98">
              <w:rPr>
                <w:rStyle w:val="Hipervnculo"/>
                <w:rFonts w:ascii="Arial" w:hAnsi="Arial" w:cs="Arial"/>
                <w:noProof/>
                <w:sz w:val="24"/>
                <w:szCs w:val="24"/>
              </w:rPr>
              <w:t>Validez y Confiabilidad</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_Toc110332336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16</w:t>
            </w:r>
            <w:r w:rsidR="00484C98" w:rsidRPr="00484C98">
              <w:rPr>
                <w:rFonts w:ascii="Arial" w:hAnsi="Arial" w:cs="Arial"/>
                <w:noProof/>
                <w:webHidden/>
                <w:sz w:val="24"/>
                <w:szCs w:val="24"/>
              </w:rPr>
              <w:fldChar w:fldCharType="end"/>
            </w:r>
          </w:hyperlink>
        </w:p>
        <w:p w14:paraId="097BB960" w14:textId="5EDBF5F5"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37" w:history="1">
            <w:r w:rsidR="00484C98" w:rsidRPr="00484C98">
              <w:rPr>
                <w:rStyle w:val="Hipervnculo"/>
                <w:rFonts w:ascii="Arial" w:hAnsi="Arial" w:cs="Arial"/>
                <w:noProof/>
                <w:sz w:val="24"/>
                <w:szCs w:val="24"/>
              </w:rPr>
              <w:t>Técnicas de análisis de los datos</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_Toc110332337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17</w:t>
            </w:r>
            <w:r w:rsidR="00484C98" w:rsidRPr="00484C98">
              <w:rPr>
                <w:rFonts w:ascii="Arial" w:hAnsi="Arial" w:cs="Arial"/>
                <w:noProof/>
                <w:webHidden/>
                <w:sz w:val="24"/>
                <w:szCs w:val="24"/>
              </w:rPr>
              <w:fldChar w:fldCharType="end"/>
            </w:r>
          </w:hyperlink>
        </w:p>
        <w:p w14:paraId="6A8344E8" w14:textId="5E11C2FF" w:rsidR="00484C98" w:rsidRPr="00484C98" w:rsidRDefault="00AE17BB" w:rsidP="00484C98">
          <w:pPr>
            <w:pStyle w:val="TDC2"/>
            <w:tabs>
              <w:tab w:val="right" w:leader="dot" w:pos="9016"/>
            </w:tabs>
            <w:spacing w:line="360" w:lineRule="auto"/>
            <w:jc w:val="both"/>
            <w:rPr>
              <w:rFonts w:ascii="Arial" w:eastAsiaTheme="minorEastAsia" w:hAnsi="Arial" w:cs="Arial"/>
              <w:noProof/>
              <w:sz w:val="24"/>
              <w:szCs w:val="24"/>
              <w:lang w:eastAsia="es-EC"/>
            </w:rPr>
          </w:pPr>
          <w:hyperlink w:anchor="_Toc110332338" w:history="1">
            <w:r w:rsidR="00484C98" w:rsidRPr="00484C98">
              <w:rPr>
                <w:rStyle w:val="Hipervnculo"/>
                <w:rFonts w:ascii="Arial" w:hAnsi="Arial" w:cs="Arial"/>
                <w:noProof/>
                <w:sz w:val="24"/>
                <w:szCs w:val="24"/>
              </w:rPr>
              <w:t>Metodología del producto</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_Toc110332338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17</w:t>
            </w:r>
            <w:r w:rsidR="00484C98" w:rsidRPr="00484C98">
              <w:rPr>
                <w:rFonts w:ascii="Arial" w:hAnsi="Arial" w:cs="Arial"/>
                <w:noProof/>
                <w:webHidden/>
                <w:sz w:val="24"/>
                <w:szCs w:val="24"/>
              </w:rPr>
              <w:fldChar w:fldCharType="end"/>
            </w:r>
          </w:hyperlink>
        </w:p>
        <w:p w14:paraId="48F7587D" w14:textId="2990F06E"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39" w:history="1">
            <w:r w:rsidR="00484C98" w:rsidRPr="00484C98">
              <w:rPr>
                <w:rStyle w:val="Hipervnculo"/>
                <w:rFonts w:ascii="Arial" w:hAnsi="Arial"/>
                <w:b w:val="0"/>
                <w:bCs w:val="0"/>
                <w:sz w:val="24"/>
                <w:szCs w:val="24"/>
              </w:rPr>
              <w:t>Eventos del Scrum</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_Toc110332339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18</w:t>
            </w:r>
            <w:r w:rsidR="00484C98" w:rsidRPr="00484C98">
              <w:rPr>
                <w:rFonts w:ascii="Arial" w:hAnsi="Arial"/>
                <w:b w:val="0"/>
                <w:bCs w:val="0"/>
                <w:webHidden/>
                <w:sz w:val="24"/>
                <w:szCs w:val="24"/>
              </w:rPr>
              <w:fldChar w:fldCharType="end"/>
            </w:r>
          </w:hyperlink>
        </w:p>
        <w:p w14:paraId="540A95F1" w14:textId="61362D33"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40" w:history="1">
            <w:r w:rsidR="00484C98" w:rsidRPr="00484C98">
              <w:rPr>
                <w:rStyle w:val="Hipervnculo"/>
                <w:rFonts w:ascii="Arial" w:eastAsia="Times New Roman" w:hAnsi="Arial"/>
                <w:b w:val="0"/>
                <w:bCs w:val="0"/>
                <w:sz w:val="24"/>
                <w:szCs w:val="24"/>
                <w:lang w:eastAsia="es-EC"/>
              </w:rPr>
              <w:t>Artefactos de Scrum</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_Toc110332340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18</w:t>
            </w:r>
            <w:r w:rsidR="00484C98" w:rsidRPr="00484C98">
              <w:rPr>
                <w:rFonts w:ascii="Arial" w:hAnsi="Arial"/>
                <w:b w:val="0"/>
                <w:bCs w:val="0"/>
                <w:webHidden/>
                <w:sz w:val="24"/>
                <w:szCs w:val="24"/>
              </w:rPr>
              <w:fldChar w:fldCharType="end"/>
            </w:r>
          </w:hyperlink>
        </w:p>
        <w:p w14:paraId="352712EC" w14:textId="5296A50F" w:rsidR="00484C98" w:rsidRPr="00484C98" w:rsidRDefault="00AE17BB" w:rsidP="00484C98">
          <w:pPr>
            <w:pStyle w:val="TDC3"/>
            <w:spacing w:line="360" w:lineRule="auto"/>
            <w:jc w:val="both"/>
            <w:rPr>
              <w:rFonts w:ascii="Arial" w:eastAsiaTheme="minorEastAsia" w:hAnsi="Arial"/>
              <w:b w:val="0"/>
              <w:bCs w:val="0"/>
              <w:sz w:val="24"/>
              <w:szCs w:val="24"/>
              <w:lang w:eastAsia="es-EC"/>
            </w:rPr>
          </w:pPr>
          <w:hyperlink w:anchor="_Toc110332341" w:history="1">
            <w:r w:rsidR="00484C98" w:rsidRPr="00484C98">
              <w:rPr>
                <w:rStyle w:val="Hipervnculo"/>
                <w:rFonts w:ascii="Arial" w:hAnsi="Arial"/>
                <w:b w:val="0"/>
                <w:bCs w:val="0"/>
                <w:sz w:val="24"/>
                <w:szCs w:val="24"/>
              </w:rPr>
              <w:t>Roles de Scrum</w:t>
            </w:r>
            <w:r w:rsidR="00484C98" w:rsidRPr="00484C98">
              <w:rPr>
                <w:rFonts w:ascii="Arial" w:hAnsi="Arial"/>
                <w:b w:val="0"/>
                <w:bCs w:val="0"/>
                <w:webHidden/>
                <w:sz w:val="24"/>
                <w:szCs w:val="24"/>
              </w:rPr>
              <w:tab/>
            </w:r>
            <w:r w:rsidR="00484C98" w:rsidRPr="00484C98">
              <w:rPr>
                <w:rFonts w:ascii="Arial" w:hAnsi="Arial"/>
                <w:b w:val="0"/>
                <w:bCs w:val="0"/>
                <w:webHidden/>
                <w:sz w:val="24"/>
                <w:szCs w:val="24"/>
              </w:rPr>
              <w:fldChar w:fldCharType="begin"/>
            </w:r>
            <w:r w:rsidR="00484C98" w:rsidRPr="00484C98">
              <w:rPr>
                <w:rFonts w:ascii="Arial" w:hAnsi="Arial"/>
                <w:b w:val="0"/>
                <w:bCs w:val="0"/>
                <w:webHidden/>
                <w:sz w:val="24"/>
                <w:szCs w:val="24"/>
              </w:rPr>
              <w:instrText xml:space="preserve"> PAGEREF _Toc110332341 \h </w:instrText>
            </w:r>
            <w:r w:rsidR="00484C98" w:rsidRPr="00484C98">
              <w:rPr>
                <w:rFonts w:ascii="Arial" w:hAnsi="Arial"/>
                <w:b w:val="0"/>
                <w:bCs w:val="0"/>
                <w:webHidden/>
                <w:sz w:val="24"/>
                <w:szCs w:val="24"/>
              </w:rPr>
            </w:r>
            <w:r w:rsidR="00484C98" w:rsidRPr="00484C98">
              <w:rPr>
                <w:rFonts w:ascii="Arial" w:hAnsi="Arial"/>
                <w:b w:val="0"/>
                <w:bCs w:val="0"/>
                <w:webHidden/>
                <w:sz w:val="24"/>
                <w:szCs w:val="24"/>
              </w:rPr>
              <w:fldChar w:fldCharType="separate"/>
            </w:r>
            <w:r w:rsidR="00484C98" w:rsidRPr="00484C98">
              <w:rPr>
                <w:rFonts w:ascii="Arial" w:hAnsi="Arial"/>
                <w:b w:val="0"/>
                <w:bCs w:val="0"/>
                <w:webHidden/>
                <w:sz w:val="24"/>
                <w:szCs w:val="24"/>
              </w:rPr>
              <w:t>19</w:t>
            </w:r>
            <w:r w:rsidR="00484C98" w:rsidRPr="00484C98">
              <w:rPr>
                <w:rFonts w:ascii="Arial" w:hAnsi="Arial"/>
                <w:b w:val="0"/>
                <w:bCs w:val="0"/>
                <w:webHidden/>
                <w:sz w:val="24"/>
                <w:szCs w:val="24"/>
              </w:rPr>
              <w:fldChar w:fldCharType="end"/>
            </w:r>
          </w:hyperlink>
        </w:p>
        <w:p w14:paraId="370DAF71" w14:textId="2A1E9C76" w:rsidR="00484C98" w:rsidRPr="00484C98" w:rsidRDefault="00AE17BB" w:rsidP="00484C98">
          <w:pPr>
            <w:pStyle w:val="TDC1"/>
            <w:spacing w:line="360" w:lineRule="auto"/>
            <w:jc w:val="both"/>
            <w:rPr>
              <w:rFonts w:eastAsiaTheme="minorEastAsia"/>
              <w:b w:val="0"/>
              <w:bCs w:val="0"/>
              <w:lang w:eastAsia="es-EC"/>
            </w:rPr>
          </w:pPr>
          <w:hyperlink w:anchor="_Toc110332342" w:history="1">
            <w:r w:rsidR="00484C98" w:rsidRPr="00484C98">
              <w:rPr>
                <w:rStyle w:val="Hipervnculo"/>
                <w:b w:val="0"/>
                <w:bCs w:val="0"/>
              </w:rPr>
              <w:t>REFERENCIAS BIBLIOGRÁFICAS</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_Toc110332342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20</w:t>
            </w:r>
            <w:r w:rsidR="00484C98" w:rsidRPr="00484C98">
              <w:rPr>
                <w:b w:val="0"/>
                <w:bCs w:val="0"/>
                <w:webHidden/>
              </w:rPr>
              <w:fldChar w:fldCharType="end"/>
            </w:r>
          </w:hyperlink>
        </w:p>
        <w:p w14:paraId="23105560" w14:textId="614B965C" w:rsidR="00484C98" w:rsidRPr="00484C98" w:rsidRDefault="00AE17BB" w:rsidP="00484C98">
          <w:pPr>
            <w:pStyle w:val="TDC1"/>
            <w:spacing w:line="360" w:lineRule="auto"/>
            <w:jc w:val="both"/>
            <w:rPr>
              <w:rFonts w:eastAsiaTheme="minorEastAsia"/>
              <w:b w:val="0"/>
              <w:bCs w:val="0"/>
              <w:lang w:eastAsia="es-EC"/>
            </w:rPr>
          </w:pPr>
          <w:hyperlink w:anchor="_Toc110332343" w:history="1">
            <w:r w:rsidR="00484C98" w:rsidRPr="00484C98">
              <w:rPr>
                <w:rStyle w:val="Hipervnculo"/>
                <w:b w:val="0"/>
                <w:bCs w:val="0"/>
              </w:rPr>
              <w:t>ANEXOS</w:t>
            </w:r>
            <w:r w:rsidR="00484C98" w:rsidRPr="00484C98">
              <w:rPr>
                <w:b w:val="0"/>
                <w:bCs w:val="0"/>
                <w:webHidden/>
              </w:rPr>
              <w:tab/>
            </w:r>
            <w:r w:rsidR="00484C98" w:rsidRPr="00484C98">
              <w:rPr>
                <w:b w:val="0"/>
                <w:bCs w:val="0"/>
                <w:webHidden/>
              </w:rPr>
              <w:fldChar w:fldCharType="begin"/>
            </w:r>
            <w:r w:rsidR="00484C98" w:rsidRPr="00484C98">
              <w:rPr>
                <w:b w:val="0"/>
                <w:bCs w:val="0"/>
                <w:webHidden/>
              </w:rPr>
              <w:instrText xml:space="preserve"> PAGEREF _Toc110332343 \h </w:instrText>
            </w:r>
            <w:r w:rsidR="00484C98" w:rsidRPr="00484C98">
              <w:rPr>
                <w:b w:val="0"/>
                <w:bCs w:val="0"/>
                <w:webHidden/>
              </w:rPr>
            </w:r>
            <w:r w:rsidR="00484C98" w:rsidRPr="00484C98">
              <w:rPr>
                <w:b w:val="0"/>
                <w:bCs w:val="0"/>
                <w:webHidden/>
              </w:rPr>
              <w:fldChar w:fldCharType="separate"/>
            </w:r>
            <w:r w:rsidR="00484C98" w:rsidRPr="00484C98">
              <w:rPr>
                <w:b w:val="0"/>
                <w:bCs w:val="0"/>
                <w:webHidden/>
              </w:rPr>
              <w:t>23</w:t>
            </w:r>
            <w:r w:rsidR="00484C98" w:rsidRPr="00484C98">
              <w:rPr>
                <w:b w:val="0"/>
                <w:bCs w:val="0"/>
                <w:webHidden/>
              </w:rPr>
              <w:fldChar w:fldCharType="end"/>
            </w:r>
          </w:hyperlink>
        </w:p>
        <w:p w14:paraId="44A7F6C0" w14:textId="0BBDC125" w:rsidR="00484C98" w:rsidRDefault="00AE17BB" w:rsidP="00484C98">
          <w:pPr>
            <w:pStyle w:val="TDC2"/>
            <w:tabs>
              <w:tab w:val="right" w:leader="dot" w:pos="9016"/>
            </w:tabs>
            <w:spacing w:line="360" w:lineRule="auto"/>
            <w:jc w:val="both"/>
            <w:rPr>
              <w:rFonts w:eastAsiaTheme="minorEastAsia"/>
              <w:noProof/>
              <w:lang w:eastAsia="es-EC"/>
            </w:rPr>
          </w:pPr>
          <w:hyperlink w:anchor="_Toc110332344" w:history="1">
            <w:r w:rsidR="00484C98" w:rsidRPr="00484C98">
              <w:rPr>
                <w:rStyle w:val="Hipervnculo"/>
                <w:rFonts w:ascii="Arial" w:hAnsi="Arial" w:cs="Arial"/>
                <w:noProof/>
                <w:sz w:val="24"/>
                <w:szCs w:val="24"/>
              </w:rPr>
              <w:t>Anexo 1. Cuestionario para recopilación de requerimientos</w:t>
            </w:r>
            <w:r w:rsidR="00484C98" w:rsidRPr="00484C98">
              <w:rPr>
                <w:rFonts w:ascii="Arial" w:hAnsi="Arial" w:cs="Arial"/>
                <w:noProof/>
                <w:webHidden/>
                <w:sz w:val="24"/>
                <w:szCs w:val="24"/>
              </w:rPr>
              <w:tab/>
            </w:r>
            <w:r w:rsidR="00484C98" w:rsidRPr="00484C98">
              <w:rPr>
                <w:rFonts w:ascii="Arial" w:hAnsi="Arial" w:cs="Arial"/>
                <w:noProof/>
                <w:webHidden/>
                <w:sz w:val="24"/>
                <w:szCs w:val="24"/>
              </w:rPr>
              <w:fldChar w:fldCharType="begin"/>
            </w:r>
            <w:r w:rsidR="00484C98" w:rsidRPr="00484C98">
              <w:rPr>
                <w:rFonts w:ascii="Arial" w:hAnsi="Arial" w:cs="Arial"/>
                <w:noProof/>
                <w:webHidden/>
                <w:sz w:val="24"/>
                <w:szCs w:val="24"/>
              </w:rPr>
              <w:instrText xml:space="preserve"> PAGEREF _Toc110332344 \h </w:instrText>
            </w:r>
            <w:r w:rsidR="00484C98" w:rsidRPr="00484C98">
              <w:rPr>
                <w:rFonts w:ascii="Arial" w:hAnsi="Arial" w:cs="Arial"/>
                <w:noProof/>
                <w:webHidden/>
                <w:sz w:val="24"/>
                <w:szCs w:val="24"/>
              </w:rPr>
            </w:r>
            <w:r w:rsidR="00484C98" w:rsidRPr="00484C98">
              <w:rPr>
                <w:rFonts w:ascii="Arial" w:hAnsi="Arial" w:cs="Arial"/>
                <w:noProof/>
                <w:webHidden/>
                <w:sz w:val="24"/>
                <w:szCs w:val="24"/>
              </w:rPr>
              <w:fldChar w:fldCharType="separate"/>
            </w:r>
            <w:r w:rsidR="00484C98" w:rsidRPr="00484C98">
              <w:rPr>
                <w:rFonts w:ascii="Arial" w:hAnsi="Arial" w:cs="Arial"/>
                <w:noProof/>
                <w:webHidden/>
                <w:sz w:val="24"/>
                <w:szCs w:val="24"/>
              </w:rPr>
              <w:t>23</w:t>
            </w:r>
            <w:r w:rsidR="00484C98" w:rsidRPr="00484C98">
              <w:rPr>
                <w:rFonts w:ascii="Arial" w:hAnsi="Arial" w:cs="Arial"/>
                <w:noProof/>
                <w:webHidden/>
                <w:sz w:val="24"/>
                <w:szCs w:val="24"/>
              </w:rPr>
              <w:fldChar w:fldCharType="end"/>
            </w:r>
          </w:hyperlink>
        </w:p>
        <w:p w14:paraId="0D29C4E9" w14:textId="7AB20A66" w:rsidR="00C26E80" w:rsidRPr="006802E0" w:rsidRDefault="00C26E80" w:rsidP="006802E0">
          <w:pPr>
            <w:spacing w:line="360" w:lineRule="auto"/>
            <w:jc w:val="both"/>
            <w:rPr>
              <w:rFonts w:ascii="Arial" w:hAnsi="Arial" w:cs="Arial"/>
              <w:sz w:val="24"/>
              <w:szCs w:val="24"/>
            </w:rPr>
          </w:pPr>
          <w:r w:rsidRPr="006802E0">
            <w:rPr>
              <w:rFonts w:ascii="Arial" w:hAnsi="Arial" w:cs="Arial"/>
              <w:sz w:val="24"/>
              <w:szCs w:val="24"/>
              <w:lang w:val="es-ES"/>
            </w:rPr>
            <w:fldChar w:fldCharType="end"/>
          </w:r>
        </w:p>
      </w:sdtContent>
    </w:sdt>
    <w:p w14:paraId="630FBE85" w14:textId="7E6B5947" w:rsidR="0027680C" w:rsidRDefault="00387AD3" w:rsidP="00AF375E">
      <w:r>
        <w:br w:type="page"/>
      </w:r>
    </w:p>
    <w:p w14:paraId="0E4140FB" w14:textId="615AF24D" w:rsidR="00F6156D" w:rsidRDefault="00F6156D" w:rsidP="005D172E">
      <w:pPr>
        <w:pStyle w:val="Ttulo1"/>
        <w:jc w:val="center"/>
      </w:pPr>
      <w:bookmarkStart w:id="18" w:name="_Toc110332308"/>
      <w:r>
        <w:lastRenderedPageBreak/>
        <w:t>L</w:t>
      </w:r>
      <w:r w:rsidR="00EF13DC">
        <w:t>ISTA DE TABLAS Y GRÁFICOS</w:t>
      </w:r>
      <w:bookmarkEnd w:id="18"/>
    </w:p>
    <w:p w14:paraId="38EADB94" w14:textId="24F69ACD" w:rsidR="00F6156D" w:rsidRDefault="00F6156D" w:rsidP="00F6156D"/>
    <w:p w14:paraId="239D82BE" w14:textId="6CAD6573" w:rsidR="00F6156D" w:rsidRDefault="00F6156D" w:rsidP="00F6156D"/>
    <w:p w14:paraId="5319CFFB" w14:textId="204CBCE8" w:rsidR="00F6156D" w:rsidRDefault="00F6156D" w:rsidP="00F6156D"/>
    <w:p w14:paraId="3AF7D943" w14:textId="5156B608" w:rsidR="00F6156D" w:rsidRDefault="00F6156D" w:rsidP="00F6156D"/>
    <w:p w14:paraId="069230D1" w14:textId="31678896" w:rsidR="00F6156D" w:rsidRDefault="00F6156D" w:rsidP="00F6156D"/>
    <w:p w14:paraId="6BEFA0FB" w14:textId="62FFA9C1" w:rsidR="00F6156D" w:rsidRDefault="00F6156D" w:rsidP="00F6156D"/>
    <w:p w14:paraId="05203299" w14:textId="3F41D71F" w:rsidR="00F6156D" w:rsidRDefault="00F6156D" w:rsidP="00F6156D"/>
    <w:p w14:paraId="5BE69B4C" w14:textId="38E0A70C" w:rsidR="00F6156D" w:rsidRDefault="00F6156D" w:rsidP="00F6156D"/>
    <w:p w14:paraId="1D755B8A" w14:textId="3A45915A" w:rsidR="00F6156D" w:rsidRDefault="00F6156D" w:rsidP="00F6156D"/>
    <w:p w14:paraId="19E609D5" w14:textId="2913E594" w:rsidR="00F6156D" w:rsidRDefault="00F6156D" w:rsidP="00F6156D"/>
    <w:p w14:paraId="7B5B3741" w14:textId="7563A64E" w:rsidR="00F6156D" w:rsidRDefault="00F6156D" w:rsidP="00F6156D"/>
    <w:p w14:paraId="0AEFFB8B" w14:textId="3391CB0E" w:rsidR="00F6156D" w:rsidRDefault="00F6156D" w:rsidP="00F6156D"/>
    <w:p w14:paraId="7B279D77" w14:textId="39D0E613" w:rsidR="00F6156D" w:rsidRDefault="00F6156D" w:rsidP="00F6156D"/>
    <w:p w14:paraId="1E174CE2" w14:textId="7EED35BE" w:rsidR="00F6156D" w:rsidRDefault="00F6156D" w:rsidP="00F6156D"/>
    <w:p w14:paraId="6D33AA57" w14:textId="721AB03B" w:rsidR="00F6156D" w:rsidRDefault="00F6156D" w:rsidP="00F6156D"/>
    <w:p w14:paraId="04E7C58B" w14:textId="4A920D95" w:rsidR="00F6156D" w:rsidRDefault="00F6156D" w:rsidP="00F6156D"/>
    <w:p w14:paraId="601FEDC9" w14:textId="43F21DFF" w:rsidR="00F6156D" w:rsidRDefault="00F6156D" w:rsidP="00F6156D"/>
    <w:p w14:paraId="3A75A1A5" w14:textId="4DC700E5" w:rsidR="00F6156D" w:rsidRDefault="00F6156D" w:rsidP="00F6156D"/>
    <w:p w14:paraId="667A35BE" w14:textId="796CB115" w:rsidR="00F6156D" w:rsidRDefault="00F6156D" w:rsidP="00F6156D"/>
    <w:p w14:paraId="59D26485" w14:textId="77671FC0" w:rsidR="00F6156D" w:rsidRDefault="00F6156D" w:rsidP="00F6156D"/>
    <w:p w14:paraId="4A39F5FF" w14:textId="2C9F0B2F" w:rsidR="00F6156D" w:rsidRDefault="00F6156D" w:rsidP="00F6156D"/>
    <w:p w14:paraId="6C7CD1DA" w14:textId="0B8B98DA" w:rsidR="00F6156D" w:rsidRDefault="00F6156D" w:rsidP="00F6156D"/>
    <w:p w14:paraId="05739208" w14:textId="3DB5DE2D" w:rsidR="00F6156D" w:rsidRDefault="00F6156D" w:rsidP="00F6156D"/>
    <w:p w14:paraId="397E1525" w14:textId="689A6D84" w:rsidR="00795F56" w:rsidRDefault="00795F56" w:rsidP="00AF375E"/>
    <w:p w14:paraId="07683CD2" w14:textId="2397B850" w:rsidR="0027680C" w:rsidRDefault="0027680C" w:rsidP="00AF375E"/>
    <w:p w14:paraId="0E86A16B" w14:textId="022FB99E" w:rsidR="0027680C" w:rsidRDefault="0027680C" w:rsidP="00AF375E"/>
    <w:p w14:paraId="7BF09BDD" w14:textId="49E5915D" w:rsidR="0027680C" w:rsidRDefault="0027680C" w:rsidP="00AF375E"/>
    <w:p w14:paraId="07067E6C" w14:textId="22DB21D1" w:rsidR="0027680C" w:rsidRDefault="0027680C" w:rsidP="00AF375E"/>
    <w:p w14:paraId="23E870D6" w14:textId="41A65FD5" w:rsidR="00AF375E" w:rsidRDefault="00AF375E" w:rsidP="000B4AEF">
      <w:pPr>
        <w:pStyle w:val="Ttulo1"/>
        <w:spacing w:line="360" w:lineRule="auto"/>
        <w:jc w:val="center"/>
        <w:rPr>
          <w:rFonts w:cs="Arial"/>
          <w:bCs/>
          <w:szCs w:val="24"/>
        </w:rPr>
      </w:pPr>
      <w:bookmarkStart w:id="19" w:name="_Toc104563584"/>
      <w:bookmarkStart w:id="20" w:name="_Toc110332309"/>
      <w:commentRangeStart w:id="21"/>
      <w:r w:rsidRPr="00795F56">
        <w:rPr>
          <w:rFonts w:cs="Arial"/>
          <w:bCs/>
          <w:szCs w:val="24"/>
        </w:rPr>
        <w:lastRenderedPageBreak/>
        <w:t>R</w:t>
      </w:r>
      <w:r w:rsidR="00423324" w:rsidRPr="00795F56">
        <w:rPr>
          <w:rFonts w:cs="Arial"/>
          <w:bCs/>
          <w:szCs w:val="24"/>
        </w:rPr>
        <w:t>ESUMEN</w:t>
      </w:r>
      <w:bookmarkEnd w:id="19"/>
      <w:bookmarkEnd w:id="20"/>
      <w:commentRangeEnd w:id="21"/>
      <w:r w:rsidR="000F2668">
        <w:rPr>
          <w:rStyle w:val="Refdecomentario"/>
          <w:rFonts w:ascii="Calibri" w:eastAsia="Calibri" w:hAnsi="Calibri" w:cs="Calibri"/>
          <w:b w:val="0"/>
          <w:lang w:eastAsia="es-VE"/>
        </w:rPr>
        <w:commentReference w:id="21"/>
      </w:r>
    </w:p>
    <w:p w14:paraId="2592042C" w14:textId="5CDCD55E" w:rsidR="00314903" w:rsidRPr="00314903" w:rsidRDefault="00314903" w:rsidP="00314903">
      <w:pPr>
        <w:spacing w:line="360" w:lineRule="auto"/>
        <w:jc w:val="both"/>
        <w:rPr>
          <w:rFonts w:ascii="Arial" w:hAnsi="Arial" w:cs="Arial"/>
          <w:sz w:val="24"/>
          <w:szCs w:val="24"/>
        </w:rPr>
      </w:pPr>
      <w:r w:rsidRPr="00314903">
        <w:rPr>
          <w:rFonts w:ascii="Arial" w:hAnsi="Arial" w:cs="Arial"/>
          <w:sz w:val="24"/>
          <w:szCs w:val="24"/>
        </w:rPr>
        <w:t xml:space="preserve">El presente trabajo de titulación nace de la problemática referente a que, en la Universidad </w:t>
      </w:r>
      <w:r w:rsidR="00E4556D">
        <w:rPr>
          <w:rFonts w:ascii="Arial" w:hAnsi="Arial" w:cs="Arial"/>
          <w:sz w:val="24"/>
          <w:szCs w:val="24"/>
        </w:rPr>
        <w:t>Iberoamericana del Ecuador</w:t>
      </w:r>
      <w:r w:rsidRPr="00314903">
        <w:rPr>
          <w:rFonts w:ascii="Arial" w:hAnsi="Arial" w:cs="Arial"/>
          <w:sz w:val="24"/>
          <w:szCs w:val="24"/>
        </w:rPr>
        <w:t>, los docentes</w:t>
      </w:r>
      <w:r w:rsidR="00E4556D">
        <w:rPr>
          <w:rFonts w:ascii="Arial" w:hAnsi="Arial" w:cs="Arial"/>
          <w:sz w:val="24"/>
          <w:szCs w:val="24"/>
        </w:rPr>
        <w:t xml:space="preserve"> </w:t>
      </w:r>
      <w:r w:rsidRPr="00314903">
        <w:rPr>
          <w:rFonts w:ascii="Arial" w:hAnsi="Arial" w:cs="Arial"/>
          <w:sz w:val="24"/>
          <w:szCs w:val="24"/>
        </w:rPr>
        <w:t xml:space="preserve">manejan las tutorías de sus alumnos de manera no </w:t>
      </w:r>
      <w:r w:rsidR="00E4556D">
        <w:rPr>
          <w:rFonts w:ascii="Arial" w:hAnsi="Arial" w:cs="Arial"/>
          <w:sz w:val="24"/>
          <w:szCs w:val="24"/>
        </w:rPr>
        <w:t>automatizada en otras palabras</w:t>
      </w:r>
      <w:r w:rsidRPr="00314903">
        <w:rPr>
          <w:rFonts w:ascii="Arial" w:hAnsi="Arial" w:cs="Arial"/>
          <w:sz w:val="24"/>
          <w:szCs w:val="24"/>
        </w:rPr>
        <w:t xml:space="preserve"> sin un sistema estandarizado. Por esta</w:t>
      </w:r>
      <w:r w:rsidR="00E4556D">
        <w:rPr>
          <w:rFonts w:ascii="Arial" w:hAnsi="Arial" w:cs="Arial"/>
          <w:sz w:val="24"/>
          <w:szCs w:val="24"/>
        </w:rPr>
        <w:t xml:space="preserve"> misma</w:t>
      </w:r>
      <w:r w:rsidRPr="00314903">
        <w:rPr>
          <w:rFonts w:ascii="Arial" w:hAnsi="Arial" w:cs="Arial"/>
          <w:sz w:val="24"/>
          <w:szCs w:val="24"/>
        </w:rPr>
        <w:t xml:space="preserve"> razón, este proyecto de titulación busca desarrollar un</w:t>
      </w:r>
      <w:r w:rsidR="000D1918">
        <w:rPr>
          <w:rFonts w:ascii="Arial" w:hAnsi="Arial" w:cs="Arial"/>
          <w:sz w:val="24"/>
          <w:szCs w:val="24"/>
        </w:rPr>
        <w:t xml:space="preserve"> sistema </w:t>
      </w:r>
      <w:r w:rsidRPr="00314903">
        <w:rPr>
          <w:rFonts w:ascii="Arial" w:hAnsi="Arial" w:cs="Arial"/>
          <w:sz w:val="24"/>
          <w:szCs w:val="24"/>
        </w:rPr>
        <w:t xml:space="preserve">web utilizando </w:t>
      </w:r>
      <w:r w:rsidRPr="00601497">
        <w:rPr>
          <w:rFonts w:ascii="Arial" w:hAnsi="Arial" w:cs="Arial"/>
          <w:sz w:val="24"/>
          <w:szCs w:val="24"/>
        </w:rPr>
        <w:t xml:space="preserve">Node.js y el framework </w:t>
      </w:r>
      <w:r w:rsidR="00E4556D" w:rsidRPr="00601497">
        <w:rPr>
          <w:rFonts w:ascii="Arial" w:hAnsi="Arial" w:cs="Arial"/>
          <w:sz w:val="24"/>
          <w:szCs w:val="24"/>
        </w:rPr>
        <w:t xml:space="preserve">Angular </w:t>
      </w:r>
      <w:r w:rsidRPr="00314903">
        <w:rPr>
          <w:rFonts w:ascii="Arial" w:hAnsi="Arial" w:cs="Arial"/>
          <w:sz w:val="24"/>
          <w:szCs w:val="24"/>
        </w:rPr>
        <w:t xml:space="preserve">para mejorar los procesos de </w:t>
      </w:r>
      <w:r w:rsidR="00E4556D">
        <w:rPr>
          <w:rFonts w:ascii="Arial" w:hAnsi="Arial" w:cs="Arial"/>
          <w:sz w:val="24"/>
          <w:szCs w:val="24"/>
        </w:rPr>
        <w:t xml:space="preserve">ejecución </w:t>
      </w:r>
      <w:r w:rsidRPr="00314903">
        <w:rPr>
          <w:rFonts w:ascii="Arial" w:hAnsi="Arial" w:cs="Arial"/>
          <w:sz w:val="24"/>
          <w:szCs w:val="24"/>
        </w:rPr>
        <w:t>de las tutorías</w:t>
      </w:r>
      <w:r w:rsidR="000D1918">
        <w:rPr>
          <w:rFonts w:ascii="Arial" w:hAnsi="Arial" w:cs="Arial"/>
          <w:sz w:val="24"/>
          <w:szCs w:val="24"/>
        </w:rPr>
        <w:t xml:space="preserve"> académicas </w:t>
      </w:r>
      <w:r w:rsidRPr="00314903">
        <w:rPr>
          <w:rFonts w:ascii="Arial" w:hAnsi="Arial" w:cs="Arial"/>
          <w:sz w:val="24"/>
          <w:szCs w:val="24"/>
        </w:rPr>
        <w:t xml:space="preserve">realizadas por los docentes a los estudiantes de </w:t>
      </w:r>
      <w:r w:rsidR="00E4556D">
        <w:rPr>
          <w:rFonts w:ascii="Arial" w:hAnsi="Arial" w:cs="Arial"/>
          <w:sz w:val="24"/>
          <w:szCs w:val="24"/>
        </w:rPr>
        <w:t>la</w:t>
      </w:r>
      <w:r w:rsidR="000D1918">
        <w:rPr>
          <w:rFonts w:ascii="Arial" w:hAnsi="Arial" w:cs="Arial"/>
          <w:sz w:val="24"/>
          <w:szCs w:val="24"/>
        </w:rPr>
        <w:t xml:space="preserve"> Universidad Iberoamericana del Ecuador</w:t>
      </w:r>
      <w:r w:rsidRPr="00314903">
        <w:rPr>
          <w:rFonts w:ascii="Arial" w:hAnsi="Arial" w:cs="Arial"/>
          <w:sz w:val="24"/>
          <w:szCs w:val="24"/>
        </w:rPr>
        <w:t xml:space="preserve">. </w:t>
      </w:r>
      <w:r w:rsidR="00E4556D">
        <w:rPr>
          <w:rFonts w:ascii="Arial" w:hAnsi="Arial" w:cs="Arial"/>
          <w:sz w:val="24"/>
          <w:szCs w:val="24"/>
        </w:rPr>
        <w:t>Para esta investigación</w:t>
      </w:r>
      <w:r w:rsidR="00877A5E">
        <w:rPr>
          <w:rFonts w:ascii="Arial" w:hAnsi="Arial" w:cs="Arial"/>
          <w:sz w:val="24"/>
          <w:szCs w:val="24"/>
        </w:rPr>
        <w:t xml:space="preserve"> se empleó el paradigma positivista, enmarcada en el enfoque cuantitativo</w:t>
      </w:r>
      <w:r w:rsidR="00A169EB">
        <w:rPr>
          <w:rFonts w:ascii="Arial" w:hAnsi="Arial" w:cs="Arial"/>
          <w:sz w:val="24"/>
          <w:szCs w:val="24"/>
        </w:rPr>
        <w:t xml:space="preserve">, </w:t>
      </w:r>
      <w:r w:rsidR="00DC7129">
        <w:rPr>
          <w:rFonts w:ascii="Arial" w:hAnsi="Arial" w:cs="Arial"/>
          <w:sz w:val="24"/>
          <w:szCs w:val="24"/>
        </w:rPr>
        <w:t>diseño no experimental</w:t>
      </w:r>
      <w:r w:rsidR="00A169EB">
        <w:rPr>
          <w:rFonts w:ascii="Arial" w:hAnsi="Arial" w:cs="Arial"/>
          <w:sz w:val="24"/>
          <w:szCs w:val="24"/>
        </w:rPr>
        <w:t xml:space="preserve"> de corte transversal y de estudio de campo</w:t>
      </w:r>
      <w:r w:rsidR="00DC7129">
        <w:rPr>
          <w:rFonts w:ascii="Arial" w:hAnsi="Arial" w:cs="Arial"/>
          <w:sz w:val="24"/>
          <w:szCs w:val="24"/>
        </w:rPr>
        <w:t>.</w:t>
      </w:r>
      <w:r w:rsidR="00877A5E">
        <w:rPr>
          <w:rFonts w:ascii="Arial" w:hAnsi="Arial" w:cs="Arial"/>
          <w:sz w:val="24"/>
          <w:szCs w:val="24"/>
        </w:rPr>
        <w:t xml:space="preserve"> </w:t>
      </w:r>
      <w:r w:rsidR="00DC7129">
        <w:rPr>
          <w:rFonts w:ascii="Arial" w:hAnsi="Arial" w:cs="Arial"/>
          <w:sz w:val="24"/>
          <w:szCs w:val="24"/>
        </w:rPr>
        <w:t>E</w:t>
      </w:r>
      <w:r w:rsidR="00877A5E">
        <w:rPr>
          <w:rFonts w:ascii="Arial" w:hAnsi="Arial" w:cs="Arial"/>
          <w:sz w:val="24"/>
          <w:szCs w:val="24"/>
        </w:rPr>
        <w:t xml:space="preserve">n la recolección de datos se utilizó </w:t>
      </w:r>
      <w:r w:rsidR="00FD5C00">
        <w:rPr>
          <w:rFonts w:ascii="Arial" w:hAnsi="Arial" w:cs="Arial"/>
          <w:sz w:val="24"/>
          <w:szCs w:val="24"/>
        </w:rPr>
        <w:t>la encuesta</w:t>
      </w:r>
      <w:r w:rsidR="00E20CB4">
        <w:rPr>
          <w:rFonts w:ascii="Arial" w:hAnsi="Arial" w:cs="Arial"/>
          <w:sz w:val="24"/>
          <w:szCs w:val="24"/>
        </w:rPr>
        <w:t xml:space="preserve"> y como técnica de recolección de datos se aplicó un cuestionario dirigido a los estudiantes de la Universidad Iberoamericana del Ecuador</w:t>
      </w:r>
      <w:r w:rsidR="00FD5C00">
        <w:rPr>
          <w:rFonts w:ascii="Arial" w:hAnsi="Arial" w:cs="Arial"/>
          <w:sz w:val="24"/>
          <w:szCs w:val="24"/>
        </w:rPr>
        <w:t>, con los cuales se obtuvieron los requerimientos funcionales y no funcionales para el desarrollo del sistema</w:t>
      </w:r>
      <w:r w:rsidR="00DC7129">
        <w:rPr>
          <w:rFonts w:ascii="Arial" w:hAnsi="Arial" w:cs="Arial"/>
          <w:sz w:val="24"/>
          <w:szCs w:val="24"/>
        </w:rPr>
        <w:t xml:space="preserve"> web</w:t>
      </w:r>
      <w:r w:rsidRPr="00314903">
        <w:rPr>
          <w:rFonts w:ascii="Arial" w:hAnsi="Arial" w:cs="Arial"/>
          <w:sz w:val="24"/>
          <w:szCs w:val="24"/>
        </w:rPr>
        <w:t>. La metodología utilizada para el desarrollo de la aplicación es Scrum, la misma que se basa en iteraciones de desarrollo incremental que permite realizar avances bien planificados y organizados. Posterior al desarrollo del sistema y a la etapa de pruebas realizadas se pudo conseguir un</w:t>
      </w:r>
      <w:r w:rsidR="00DC7129">
        <w:rPr>
          <w:rFonts w:ascii="Arial" w:hAnsi="Arial" w:cs="Arial"/>
          <w:sz w:val="24"/>
          <w:szCs w:val="24"/>
        </w:rPr>
        <w:t xml:space="preserve"> sistema</w:t>
      </w:r>
      <w:r w:rsidRPr="00314903">
        <w:rPr>
          <w:rFonts w:ascii="Arial" w:hAnsi="Arial" w:cs="Arial"/>
          <w:sz w:val="24"/>
          <w:szCs w:val="24"/>
        </w:rPr>
        <w:t xml:space="preserve"> web de calidad que cumple con las exigencias funcionales. </w:t>
      </w:r>
    </w:p>
    <w:p w14:paraId="26B74440" w14:textId="77777777" w:rsidR="00314903" w:rsidRPr="00314903" w:rsidRDefault="00314903" w:rsidP="00314903"/>
    <w:p w14:paraId="035FA6C0" w14:textId="078CB4F2" w:rsidR="00AF375E" w:rsidRDefault="00AF375E" w:rsidP="00AF375E"/>
    <w:p w14:paraId="3C066D4C" w14:textId="5D9BDE17" w:rsidR="00AF375E" w:rsidRDefault="00AF375E" w:rsidP="00AF375E"/>
    <w:p w14:paraId="3FA3FE42" w14:textId="3EE5E8D4" w:rsidR="00AF375E" w:rsidRDefault="000F2668" w:rsidP="00AF375E">
      <w:ins w:id="22" w:author="Unibe" w:date="2022-08-08T12:01:00Z">
        <w:r>
          <w:t xml:space="preserve">PALABRAS CLAVE: 4 TÉRMINOS DIRECTAMENTE RELACIONADOS CON EL TEMA </w:t>
        </w:r>
      </w:ins>
    </w:p>
    <w:p w14:paraId="5EF33887" w14:textId="33CC7739" w:rsidR="00AF375E" w:rsidRDefault="00AF375E" w:rsidP="00AF375E"/>
    <w:p w14:paraId="460699ED" w14:textId="064BF93C" w:rsidR="00AF375E" w:rsidRDefault="00AF375E" w:rsidP="00AF375E"/>
    <w:p w14:paraId="2BA527FF" w14:textId="79FC3A20" w:rsidR="00AF375E" w:rsidRDefault="00AF375E" w:rsidP="00AF375E"/>
    <w:p w14:paraId="5C4ECB52" w14:textId="55DADFA1" w:rsidR="00AF375E" w:rsidRDefault="00AF375E" w:rsidP="00AF375E"/>
    <w:p w14:paraId="48C21155" w14:textId="581FCEA8" w:rsidR="00AF375E" w:rsidRDefault="00AF375E" w:rsidP="00AF375E"/>
    <w:p w14:paraId="5747E8A2" w14:textId="7CB47460" w:rsidR="00AF375E" w:rsidRDefault="00AF375E" w:rsidP="00AF375E"/>
    <w:p w14:paraId="31E18BCD" w14:textId="34BCF3F1" w:rsidR="00AF375E" w:rsidRDefault="00AF375E" w:rsidP="00AF375E"/>
    <w:p w14:paraId="4FE72E6E" w14:textId="72ED0F8B" w:rsidR="00AF375E" w:rsidRDefault="00AF375E" w:rsidP="00AF375E"/>
    <w:p w14:paraId="0B7A42AF" w14:textId="6C5CD85D" w:rsidR="00AF375E" w:rsidRDefault="00AF375E" w:rsidP="00AF375E"/>
    <w:p w14:paraId="24E424A2" w14:textId="77777777" w:rsidR="003E2C5D" w:rsidRPr="003E2C5D" w:rsidRDefault="003E2C5D" w:rsidP="003E2C5D">
      <w:bookmarkStart w:id="23" w:name="_Toc104563585"/>
    </w:p>
    <w:p w14:paraId="5BAC1970" w14:textId="2D0FE78E" w:rsidR="00FB2714" w:rsidRPr="003E2C5D" w:rsidRDefault="00FB2714" w:rsidP="000F2668">
      <w:pPr>
        <w:pStyle w:val="Ttulo1"/>
        <w:spacing w:after="240" w:line="360" w:lineRule="auto"/>
        <w:jc w:val="center"/>
        <w:rPr>
          <w:rFonts w:cs="Arial"/>
          <w:bCs/>
          <w:szCs w:val="24"/>
        </w:rPr>
        <w:pPrChange w:id="24" w:author="Unibe" w:date="2022-08-08T12:01:00Z">
          <w:pPr>
            <w:pStyle w:val="Ttulo1"/>
            <w:spacing w:line="360" w:lineRule="auto"/>
            <w:jc w:val="center"/>
          </w:pPr>
        </w:pPrChange>
      </w:pPr>
      <w:bookmarkStart w:id="25" w:name="_Toc110332310"/>
      <w:r w:rsidRPr="003E2C5D">
        <w:rPr>
          <w:rFonts w:cs="Arial"/>
          <w:bCs/>
          <w:szCs w:val="24"/>
        </w:rPr>
        <w:lastRenderedPageBreak/>
        <w:t>INTRODUCCI</w:t>
      </w:r>
      <w:r w:rsidR="00DA751E" w:rsidRPr="003E2C5D">
        <w:rPr>
          <w:rFonts w:cs="Arial"/>
          <w:bCs/>
          <w:szCs w:val="24"/>
        </w:rPr>
        <w:t>Ó</w:t>
      </w:r>
      <w:r w:rsidRPr="003E2C5D">
        <w:rPr>
          <w:rFonts w:cs="Arial"/>
          <w:bCs/>
          <w:szCs w:val="24"/>
        </w:rPr>
        <w:t>N</w:t>
      </w:r>
      <w:bookmarkEnd w:id="23"/>
      <w:bookmarkEnd w:id="25"/>
    </w:p>
    <w:p w14:paraId="1398EFE2" w14:textId="5CD64F0D" w:rsidR="003402EF" w:rsidRDefault="003402EF" w:rsidP="003402EF">
      <w:pPr>
        <w:spacing w:line="360" w:lineRule="auto"/>
        <w:jc w:val="both"/>
        <w:rPr>
          <w:rFonts w:ascii="Arial" w:hAnsi="Arial" w:cs="Arial"/>
          <w:sz w:val="24"/>
          <w:szCs w:val="24"/>
        </w:rPr>
      </w:pPr>
      <w:commentRangeStart w:id="26"/>
      <w:r w:rsidRPr="003E2C5D">
        <w:rPr>
          <w:rFonts w:ascii="Arial" w:hAnsi="Arial" w:cs="Arial"/>
          <w:sz w:val="24"/>
          <w:szCs w:val="24"/>
        </w:rPr>
        <w:t xml:space="preserve">En la actualidad el avance de la tecnología crece a pasos agigantados, por las mismas investigaciones científicas y la preocupación de satisfacer cada vez más las necesidades del mismo hombre. Es indispensable hoy en día un </w:t>
      </w:r>
      <w:commentRangeStart w:id="27"/>
      <w:r w:rsidRPr="003E2C5D">
        <w:rPr>
          <w:rFonts w:ascii="Arial" w:hAnsi="Arial" w:cs="Arial"/>
          <w:sz w:val="24"/>
          <w:szCs w:val="24"/>
        </w:rPr>
        <w:t>sistema</w:t>
      </w:r>
      <w:r>
        <w:rPr>
          <w:rFonts w:ascii="Arial" w:hAnsi="Arial" w:cs="Arial"/>
          <w:sz w:val="24"/>
          <w:szCs w:val="24"/>
        </w:rPr>
        <w:t xml:space="preserve"> web</w:t>
      </w:r>
      <w:r w:rsidRPr="003E2C5D">
        <w:rPr>
          <w:rFonts w:ascii="Arial" w:hAnsi="Arial" w:cs="Arial"/>
          <w:sz w:val="24"/>
          <w:szCs w:val="24"/>
        </w:rPr>
        <w:t xml:space="preserve"> que brinde el apoyo adecuado para</w:t>
      </w:r>
      <w:r>
        <w:rPr>
          <w:rFonts w:ascii="Arial" w:hAnsi="Arial" w:cs="Arial"/>
          <w:sz w:val="24"/>
          <w:szCs w:val="24"/>
        </w:rPr>
        <w:t xml:space="preserve"> poder gestionar la ejecución de las tutorías en la </w:t>
      </w:r>
      <w:r w:rsidR="00EE6036">
        <w:rPr>
          <w:rFonts w:ascii="Arial" w:hAnsi="Arial" w:cs="Arial"/>
          <w:sz w:val="24"/>
          <w:szCs w:val="24"/>
        </w:rPr>
        <w:t>Universidad Iberoamericana del Ecuador</w:t>
      </w:r>
      <w:r w:rsidRPr="003E2C5D">
        <w:rPr>
          <w:rFonts w:ascii="Arial" w:hAnsi="Arial" w:cs="Arial"/>
          <w:sz w:val="24"/>
          <w:szCs w:val="24"/>
        </w:rPr>
        <w:t>.</w:t>
      </w:r>
      <w:commentRangeEnd w:id="27"/>
      <w:r w:rsidR="000F2668">
        <w:rPr>
          <w:rStyle w:val="Refdecomentario"/>
          <w:rFonts w:ascii="Calibri" w:eastAsia="Calibri" w:hAnsi="Calibri" w:cs="Calibri"/>
          <w:lang w:eastAsia="es-VE"/>
        </w:rPr>
        <w:commentReference w:id="27"/>
      </w:r>
    </w:p>
    <w:p w14:paraId="24A380C3" w14:textId="1331F635" w:rsidR="00FA30FD" w:rsidRDefault="00FA30FD" w:rsidP="003402EF">
      <w:pPr>
        <w:spacing w:line="360" w:lineRule="auto"/>
        <w:jc w:val="both"/>
        <w:rPr>
          <w:rFonts w:ascii="Arial" w:hAnsi="Arial" w:cs="Arial"/>
          <w:sz w:val="24"/>
          <w:szCs w:val="24"/>
        </w:rPr>
      </w:pPr>
      <w:r>
        <w:rPr>
          <w:rFonts w:ascii="Arial" w:hAnsi="Arial" w:cs="Arial"/>
          <w:sz w:val="24"/>
          <w:szCs w:val="24"/>
        </w:rPr>
        <w:t xml:space="preserve">Un avance tecnológico </w:t>
      </w:r>
      <w:r w:rsidR="00B3071A">
        <w:rPr>
          <w:rFonts w:ascii="Arial" w:hAnsi="Arial" w:cs="Arial"/>
          <w:sz w:val="24"/>
          <w:szCs w:val="24"/>
        </w:rPr>
        <w:t xml:space="preserve">que marco el inicio de la informática y del desarrollo web en general </w:t>
      </w:r>
      <w:r>
        <w:rPr>
          <w:rFonts w:ascii="Arial" w:hAnsi="Arial" w:cs="Arial"/>
          <w:sz w:val="24"/>
          <w:szCs w:val="24"/>
        </w:rPr>
        <w:t>internet que según</w:t>
      </w:r>
      <w:r w:rsidR="001727C1">
        <w:rPr>
          <w:rFonts w:ascii="Arial" w:hAnsi="Arial" w:cs="Arial"/>
          <w:sz w:val="24"/>
          <w:szCs w:val="24"/>
        </w:rPr>
        <w:t xml:space="preserve"> Cuadra</w:t>
      </w:r>
      <w:r>
        <w:rPr>
          <w:rFonts w:ascii="Arial" w:hAnsi="Arial" w:cs="Arial"/>
          <w:sz w:val="24"/>
          <w:szCs w:val="24"/>
        </w:rPr>
        <w:t xml:space="preserve"> </w:t>
      </w:r>
      <w:sdt>
        <w:sdtPr>
          <w:rPr>
            <w:rFonts w:ascii="Arial" w:hAnsi="Arial" w:cs="Arial"/>
            <w:sz w:val="24"/>
            <w:szCs w:val="24"/>
          </w:rPr>
          <w:id w:val="861713016"/>
          <w:citation/>
        </w:sdtPr>
        <w:sdtContent>
          <w:r>
            <w:rPr>
              <w:rFonts w:ascii="Arial" w:hAnsi="Arial" w:cs="Arial"/>
              <w:sz w:val="24"/>
              <w:szCs w:val="24"/>
            </w:rPr>
            <w:fldChar w:fldCharType="begin"/>
          </w:r>
          <w:r>
            <w:rPr>
              <w:rFonts w:ascii="Arial" w:hAnsi="Arial" w:cs="Arial"/>
              <w:sz w:val="24"/>
              <w:szCs w:val="24"/>
            </w:rPr>
            <w:instrText xml:space="preserve">CITATION Cua96 \n  \t  \l 12298 </w:instrText>
          </w:r>
          <w:r>
            <w:rPr>
              <w:rFonts w:ascii="Arial" w:hAnsi="Arial" w:cs="Arial"/>
              <w:sz w:val="24"/>
              <w:szCs w:val="24"/>
            </w:rPr>
            <w:fldChar w:fldCharType="separate"/>
          </w:r>
          <w:r w:rsidR="008D132F" w:rsidRPr="008D132F">
            <w:rPr>
              <w:rFonts w:ascii="Arial" w:hAnsi="Arial" w:cs="Arial"/>
              <w:noProof/>
              <w:sz w:val="24"/>
              <w:szCs w:val="24"/>
            </w:rPr>
            <w:t>(1996)</w:t>
          </w:r>
          <w:r>
            <w:rPr>
              <w:rFonts w:ascii="Arial" w:hAnsi="Arial" w:cs="Arial"/>
              <w:sz w:val="24"/>
              <w:szCs w:val="24"/>
            </w:rPr>
            <w:fldChar w:fldCharType="end"/>
          </w:r>
        </w:sdtContent>
      </w:sdt>
      <w:r>
        <w:rPr>
          <w:rFonts w:ascii="Arial" w:hAnsi="Arial" w:cs="Arial"/>
          <w:sz w:val="24"/>
          <w:szCs w:val="24"/>
        </w:rPr>
        <w:t>:</w:t>
      </w:r>
    </w:p>
    <w:p w14:paraId="5B8E18EB" w14:textId="529B3DF8" w:rsidR="00FA30FD" w:rsidRPr="00E83CA8" w:rsidRDefault="00745DE7" w:rsidP="00E83CA8">
      <w:pPr>
        <w:spacing w:line="240" w:lineRule="auto"/>
        <w:ind w:left="567"/>
        <w:jc w:val="both"/>
        <w:rPr>
          <w:rFonts w:ascii="Arial" w:hAnsi="Arial" w:cs="Arial"/>
          <w:sz w:val="20"/>
          <w:szCs w:val="20"/>
        </w:rPr>
      </w:pPr>
      <w:r w:rsidRPr="00E83CA8">
        <w:rPr>
          <w:rFonts w:ascii="Arial" w:hAnsi="Arial" w:cs="Arial"/>
          <w:sz w:val="20"/>
          <w:szCs w:val="20"/>
        </w:rPr>
        <w:t>E</w:t>
      </w:r>
      <w:r w:rsidR="00FA30FD" w:rsidRPr="00E83CA8">
        <w:rPr>
          <w:rFonts w:ascii="Arial" w:hAnsi="Arial" w:cs="Arial"/>
          <w:sz w:val="20"/>
          <w:szCs w:val="20"/>
        </w:rPr>
        <w:t>s una gran red internacional de ordenadores. (Es, mejor dicho, una red de redes,</w:t>
      </w:r>
      <w:r w:rsidR="00527109">
        <w:rPr>
          <w:rFonts w:ascii="Arial" w:hAnsi="Arial" w:cs="Arial"/>
          <w:sz w:val="20"/>
          <w:szCs w:val="20"/>
        </w:rPr>
        <w:t xml:space="preserve"> </w:t>
      </w:r>
      <w:r w:rsidR="00FA30FD" w:rsidRPr="00E83CA8">
        <w:rPr>
          <w:rFonts w:ascii="Arial" w:hAnsi="Arial" w:cs="Arial"/>
          <w:sz w:val="20"/>
          <w:szCs w:val="20"/>
        </w:rPr>
        <w:t>como veremos más adelante). Permite, como todas las redes, compartir recursos. Es decir:</w:t>
      </w:r>
      <w:r w:rsidR="00527109">
        <w:rPr>
          <w:rFonts w:ascii="Arial" w:hAnsi="Arial" w:cs="Arial"/>
          <w:sz w:val="20"/>
          <w:szCs w:val="20"/>
        </w:rPr>
        <w:t xml:space="preserve"> </w:t>
      </w:r>
      <w:r w:rsidR="00FA30FD" w:rsidRPr="00E83CA8">
        <w:rPr>
          <w:rFonts w:ascii="Arial" w:hAnsi="Arial" w:cs="Arial"/>
          <w:sz w:val="20"/>
          <w:szCs w:val="20"/>
        </w:rPr>
        <w:t>mediante el ordenador, establecer una comunicación inmediata con cualquier parte del</w:t>
      </w:r>
      <w:r w:rsidR="00527109">
        <w:rPr>
          <w:rFonts w:ascii="Arial" w:hAnsi="Arial" w:cs="Arial"/>
          <w:sz w:val="20"/>
          <w:szCs w:val="20"/>
        </w:rPr>
        <w:t xml:space="preserve"> </w:t>
      </w:r>
      <w:r w:rsidR="00FA30FD" w:rsidRPr="00E83CA8">
        <w:rPr>
          <w:rFonts w:ascii="Arial" w:hAnsi="Arial" w:cs="Arial"/>
          <w:sz w:val="20"/>
          <w:szCs w:val="20"/>
        </w:rPr>
        <w:t>mundo para obtener información sobre un tema que nos interesa, ver los fondos de la</w:t>
      </w:r>
      <w:r w:rsidR="00527109">
        <w:rPr>
          <w:rFonts w:ascii="Arial" w:hAnsi="Arial" w:cs="Arial"/>
          <w:sz w:val="20"/>
          <w:szCs w:val="20"/>
        </w:rPr>
        <w:t xml:space="preserve"> </w:t>
      </w:r>
      <w:r w:rsidR="00FA30FD" w:rsidRPr="00E83CA8">
        <w:rPr>
          <w:rFonts w:ascii="Arial" w:hAnsi="Arial" w:cs="Arial"/>
          <w:sz w:val="20"/>
          <w:szCs w:val="20"/>
        </w:rPr>
        <w:t>Biblioteca del Congreso de los Estados Unidos, o conseguir un programa o un juego</w:t>
      </w:r>
      <w:r w:rsidR="00527109">
        <w:rPr>
          <w:rFonts w:ascii="Arial" w:hAnsi="Arial" w:cs="Arial"/>
          <w:sz w:val="20"/>
          <w:szCs w:val="20"/>
        </w:rPr>
        <w:t xml:space="preserve"> </w:t>
      </w:r>
      <w:r w:rsidR="00FA30FD" w:rsidRPr="00E83CA8">
        <w:rPr>
          <w:rFonts w:ascii="Arial" w:hAnsi="Arial" w:cs="Arial"/>
          <w:sz w:val="20"/>
          <w:szCs w:val="20"/>
        </w:rPr>
        <w:t>determinado para nuestro ordenador. En definitiva: establecer vínculos comunicativos con</w:t>
      </w:r>
      <w:r w:rsidR="00527109">
        <w:rPr>
          <w:rFonts w:ascii="Arial" w:hAnsi="Arial" w:cs="Arial"/>
          <w:sz w:val="20"/>
          <w:szCs w:val="20"/>
        </w:rPr>
        <w:t xml:space="preserve"> </w:t>
      </w:r>
      <w:r w:rsidR="00FA30FD" w:rsidRPr="00E83CA8">
        <w:rPr>
          <w:rFonts w:ascii="Arial" w:hAnsi="Arial" w:cs="Arial"/>
          <w:sz w:val="20"/>
          <w:szCs w:val="20"/>
        </w:rPr>
        <w:t>millones de personas de todo el mundo, bien sea para fines académicos o de investigación, o</w:t>
      </w:r>
      <w:r w:rsidR="00527109">
        <w:rPr>
          <w:rFonts w:ascii="Arial" w:hAnsi="Arial" w:cs="Arial"/>
          <w:sz w:val="20"/>
          <w:szCs w:val="20"/>
        </w:rPr>
        <w:t xml:space="preserve"> </w:t>
      </w:r>
      <w:r w:rsidR="00FA30FD" w:rsidRPr="00E83CA8">
        <w:rPr>
          <w:rFonts w:ascii="Arial" w:hAnsi="Arial" w:cs="Arial"/>
          <w:sz w:val="20"/>
          <w:szCs w:val="20"/>
        </w:rPr>
        <w:t>personales (pág. 35).</w:t>
      </w:r>
    </w:p>
    <w:p w14:paraId="26CD7C10" w14:textId="020807CC" w:rsidR="00745DE7" w:rsidRDefault="00745DE7" w:rsidP="00527109">
      <w:pPr>
        <w:spacing w:line="360" w:lineRule="auto"/>
        <w:jc w:val="both"/>
        <w:rPr>
          <w:rFonts w:ascii="Arial" w:hAnsi="Arial" w:cs="Arial"/>
          <w:sz w:val="24"/>
          <w:szCs w:val="24"/>
        </w:rPr>
      </w:pPr>
      <w:r>
        <w:rPr>
          <w:rFonts w:ascii="Arial" w:hAnsi="Arial" w:cs="Arial"/>
          <w:sz w:val="24"/>
          <w:szCs w:val="24"/>
        </w:rPr>
        <w:t>Esto a su vez ha supuesto un salto tecnológico verdaderamente importante en lo referente a la intercomunicación global y el desarrollo de nuevas tecnologías.</w:t>
      </w:r>
    </w:p>
    <w:p w14:paraId="193AEC03" w14:textId="4A9FBD1B" w:rsidR="006E1242" w:rsidRPr="006E1242" w:rsidRDefault="005071A5" w:rsidP="00527109">
      <w:pPr>
        <w:spacing w:line="360" w:lineRule="auto"/>
        <w:jc w:val="both"/>
        <w:rPr>
          <w:rFonts w:ascii="Arial" w:hAnsi="Arial" w:cs="Arial"/>
          <w:sz w:val="24"/>
          <w:szCs w:val="24"/>
        </w:rPr>
      </w:pPr>
      <w:r>
        <w:rPr>
          <w:rFonts w:ascii="Arial" w:hAnsi="Arial" w:cs="Arial"/>
          <w:sz w:val="24"/>
          <w:szCs w:val="24"/>
        </w:rPr>
        <w:t xml:space="preserve">Con el desarrollo del internet se ha establecido una nueva rama tecnológica </w:t>
      </w:r>
      <w:commentRangeStart w:id="28"/>
      <w:r>
        <w:rPr>
          <w:rFonts w:ascii="Arial" w:hAnsi="Arial" w:cs="Arial"/>
          <w:sz w:val="24"/>
          <w:szCs w:val="24"/>
        </w:rPr>
        <w:t xml:space="preserve">el </w:t>
      </w:r>
      <w:commentRangeEnd w:id="28"/>
      <w:r w:rsidR="000F2668">
        <w:rPr>
          <w:rStyle w:val="Refdecomentario"/>
          <w:rFonts w:ascii="Calibri" w:eastAsia="Calibri" w:hAnsi="Calibri" w:cs="Calibri"/>
          <w:lang w:eastAsia="es-VE"/>
        </w:rPr>
        <w:commentReference w:id="28"/>
      </w:r>
      <w:r>
        <w:rPr>
          <w:rFonts w:ascii="Arial" w:hAnsi="Arial" w:cs="Arial"/>
          <w:sz w:val="24"/>
          <w:szCs w:val="24"/>
        </w:rPr>
        <w:t>cual viene a ser el desarrollo de sistemas web y viene tomado más fuerza en estas últimas dos décadas</w:t>
      </w:r>
      <w:r w:rsidR="00A24A43">
        <w:rPr>
          <w:rFonts w:ascii="Arial" w:hAnsi="Arial" w:cs="Arial"/>
          <w:sz w:val="24"/>
          <w:szCs w:val="24"/>
        </w:rPr>
        <w:t>, estos</w:t>
      </w:r>
      <w:r>
        <w:rPr>
          <w:rFonts w:ascii="Arial" w:hAnsi="Arial" w:cs="Arial"/>
          <w:sz w:val="24"/>
          <w:szCs w:val="24"/>
        </w:rPr>
        <w:t xml:space="preserve"> vienen a ser sistemas informáticos que se encuentran en un servidor web y que se pueden acceder mediante el internet o una intranet. Su principal característica es el acceso fácil y desde cualquier lugar que el usuario se encuentre. El uso del navegador hace que estas aplicaciones sean muy prácticas y populares.</w:t>
      </w:r>
    </w:p>
    <w:p w14:paraId="5828888C" w14:textId="322F0494" w:rsidR="00AC5D00" w:rsidRPr="00AC5D00" w:rsidRDefault="00AC5D00" w:rsidP="00AC5D00">
      <w:pPr>
        <w:spacing w:line="360" w:lineRule="auto"/>
        <w:jc w:val="both"/>
        <w:rPr>
          <w:rFonts w:ascii="Arial" w:hAnsi="Arial" w:cs="Arial"/>
          <w:sz w:val="24"/>
          <w:szCs w:val="24"/>
        </w:rPr>
      </w:pPr>
      <w:r w:rsidRPr="00AC5D00">
        <w:rPr>
          <w:rFonts w:ascii="Arial" w:hAnsi="Arial" w:cs="Arial"/>
          <w:sz w:val="24"/>
          <w:szCs w:val="24"/>
        </w:rPr>
        <w:t xml:space="preserve">El </w:t>
      </w:r>
      <w:r>
        <w:rPr>
          <w:rFonts w:ascii="Arial" w:hAnsi="Arial" w:cs="Arial"/>
          <w:sz w:val="24"/>
          <w:szCs w:val="24"/>
        </w:rPr>
        <w:t xml:space="preserve">presente </w:t>
      </w:r>
      <w:r w:rsidRPr="00AC5D00">
        <w:rPr>
          <w:rFonts w:ascii="Arial" w:hAnsi="Arial" w:cs="Arial"/>
          <w:sz w:val="24"/>
          <w:szCs w:val="24"/>
        </w:rPr>
        <w:t>proyecto se presenta como una solución</w:t>
      </w:r>
      <w:r>
        <w:rPr>
          <w:rFonts w:ascii="Arial" w:hAnsi="Arial" w:cs="Arial"/>
          <w:sz w:val="24"/>
          <w:szCs w:val="24"/>
        </w:rPr>
        <w:t xml:space="preserve"> tecnológica</w:t>
      </w:r>
      <w:r w:rsidRPr="00AC5D00">
        <w:rPr>
          <w:rFonts w:ascii="Arial" w:hAnsi="Arial" w:cs="Arial"/>
          <w:sz w:val="24"/>
          <w:szCs w:val="24"/>
        </w:rPr>
        <w:t xml:space="preserve"> ante la problemática de no tener un sistema estandarizado para </w:t>
      </w:r>
      <w:r>
        <w:rPr>
          <w:rFonts w:ascii="Arial" w:hAnsi="Arial" w:cs="Arial"/>
          <w:sz w:val="24"/>
          <w:szCs w:val="24"/>
        </w:rPr>
        <w:t>gestionar la ejecución de las tutorías académicas en la Universidad Iberoamericana del Ecuador</w:t>
      </w:r>
      <w:r w:rsidRPr="00AC5D00">
        <w:rPr>
          <w:rFonts w:ascii="Arial" w:hAnsi="Arial" w:cs="Arial"/>
          <w:sz w:val="24"/>
          <w:szCs w:val="24"/>
        </w:rPr>
        <w:t>, el beneficio que se espera</w:t>
      </w:r>
      <w:r>
        <w:rPr>
          <w:rFonts w:ascii="Arial" w:hAnsi="Arial" w:cs="Arial"/>
          <w:sz w:val="24"/>
          <w:szCs w:val="24"/>
        </w:rPr>
        <w:t xml:space="preserve"> obtener</w:t>
      </w:r>
      <w:r w:rsidRPr="00AC5D00">
        <w:rPr>
          <w:rFonts w:ascii="Arial" w:hAnsi="Arial" w:cs="Arial"/>
          <w:sz w:val="24"/>
          <w:szCs w:val="24"/>
        </w:rPr>
        <w:t xml:space="preserve"> es </w:t>
      </w:r>
      <w:r>
        <w:rPr>
          <w:rFonts w:ascii="Arial" w:hAnsi="Arial" w:cs="Arial"/>
          <w:sz w:val="24"/>
          <w:szCs w:val="24"/>
        </w:rPr>
        <w:t xml:space="preserve">poder </w:t>
      </w:r>
      <w:r w:rsidRPr="00AC5D00">
        <w:rPr>
          <w:rFonts w:ascii="Arial" w:hAnsi="Arial" w:cs="Arial"/>
          <w:sz w:val="24"/>
          <w:szCs w:val="24"/>
        </w:rPr>
        <w:t>facilitar el proceso de tutorías mediante una aplicación que permita a docentes y estudiantes gestionar sus reuniones, enviar archivos y emitir informes automáticamente, de esta manera tener un registro de las reuniones de tutorías.</w:t>
      </w:r>
      <w:commentRangeEnd w:id="26"/>
      <w:r w:rsidR="000F2668">
        <w:rPr>
          <w:rStyle w:val="Refdecomentario"/>
          <w:rFonts w:ascii="Calibri" w:eastAsia="Calibri" w:hAnsi="Calibri" w:cs="Calibri"/>
          <w:lang w:eastAsia="es-VE"/>
        </w:rPr>
        <w:commentReference w:id="26"/>
      </w:r>
    </w:p>
    <w:p w14:paraId="6D37773B" w14:textId="118C5421" w:rsidR="003402EF" w:rsidRDefault="003402EF" w:rsidP="003402EF">
      <w:pPr>
        <w:spacing w:line="360" w:lineRule="auto"/>
        <w:jc w:val="both"/>
        <w:rPr>
          <w:rFonts w:ascii="Arial" w:hAnsi="Arial" w:cs="Arial"/>
          <w:sz w:val="24"/>
          <w:szCs w:val="24"/>
        </w:rPr>
      </w:pPr>
      <w:r w:rsidRPr="00506302">
        <w:rPr>
          <w:rFonts w:ascii="Arial" w:hAnsi="Arial" w:cs="Arial"/>
          <w:sz w:val="24"/>
          <w:szCs w:val="24"/>
        </w:rPr>
        <w:t xml:space="preserve">El presente documento está dividido en </w:t>
      </w:r>
      <w:r>
        <w:rPr>
          <w:rFonts w:ascii="Arial" w:hAnsi="Arial" w:cs="Arial"/>
          <w:sz w:val="24"/>
          <w:szCs w:val="24"/>
        </w:rPr>
        <w:t>cinco</w:t>
      </w:r>
      <w:r w:rsidRPr="00506302">
        <w:rPr>
          <w:rFonts w:ascii="Arial" w:hAnsi="Arial" w:cs="Arial"/>
          <w:sz w:val="24"/>
          <w:szCs w:val="24"/>
        </w:rPr>
        <w:t xml:space="preserve"> capítulos. El </w:t>
      </w:r>
      <w:r w:rsidR="00550677">
        <w:rPr>
          <w:rFonts w:ascii="Arial" w:hAnsi="Arial" w:cs="Arial"/>
          <w:sz w:val="24"/>
          <w:szCs w:val="24"/>
        </w:rPr>
        <w:t>capítulo I</w:t>
      </w:r>
      <w:r w:rsidRPr="00506302">
        <w:rPr>
          <w:rFonts w:ascii="Arial" w:hAnsi="Arial" w:cs="Arial"/>
          <w:sz w:val="24"/>
          <w:szCs w:val="24"/>
        </w:rPr>
        <w:t xml:space="preserve"> detalla el planteamiento y contextualización del problema, así como también los objetivos del desarrollo de este proyecto</w:t>
      </w:r>
      <w:r w:rsidR="000F3A40">
        <w:rPr>
          <w:rFonts w:ascii="Arial" w:hAnsi="Arial" w:cs="Arial"/>
          <w:sz w:val="24"/>
          <w:szCs w:val="24"/>
        </w:rPr>
        <w:t xml:space="preserve"> para solventar el problema</w:t>
      </w:r>
      <w:r w:rsidRPr="00506302">
        <w:rPr>
          <w:rFonts w:ascii="Arial" w:hAnsi="Arial" w:cs="Arial"/>
          <w:sz w:val="24"/>
          <w:szCs w:val="24"/>
        </w:rPr>
        <w:t>, su justificación y</w:t>
      </w:r>
      <w:r>
        <w:rPr>
          <w:rFonts w:ascii="Arial" w:hAnsi="Arial" w:cs="Arial"/>
          <w:sz w:val="24"/>
          <w:szCs w:val="24"/>
        </w:rPr>
        <w:t xml:space="preserve"> el alcance</w:t>
      </w:r>
      <w:r w:rsidR="000F3A40">
        <w:rPr>
          <w:rFonts w:ascii="Arial" w:hAnsi="Arial" w:cs="Arial"/>
          <w:sz w:val="24"/>
          <w:szCs w:val="24"/>
        </w:rPr>
        <w:t xml:space="preserve"> de la investigación</w:t>
      </w:r>
      <w:r w:rsidRPr="00506302">
        <w:rPr>
          <w:rFonts w:ascii="Arial" w:hAnsi="Arial" w:cs="Arial"/>
          <w:sz w:val="24"/>
          <w:szCs w:val="24"/>
        </w:rPr>
        <w:t>.</w:t>
      </w:r>
    </w:p>
    <w:p w14:paraId="03E6133D" w14:textId="76C78285" w:rsidR="003402EF" w:rsidRPr="00506302" w:rsidRDefault="003402EF" w:rsidP="00F66C30">
      <w:pPr>
        <w:spacing w:line="360" w:lineRule="auto"/>
        <w:jc w:val="both"/>
        <w:rPr>
          <w:rFonts w:ascii="Arial" w:hAnsi="Arial" w:cs="Arial"/>
          <w:sz w:val="24"/>
          <w:szCs w:val="24"/>
        </w:rPr>
      </w:pPr>
      <w:r w:rsidRPr="00506302">
        <w:rPr>
          <w:rFonts w:ascii="Arial" w:hAnsi="Arial" w:cs="Arial"/>
          <w:sz w:val="24"/>
          <w:szCs w:val="24"/>
        </w:rPr>
        <w:lastRenderedPageBreak/>
        <w:t xml:space="preserve">En el capítulo </w:t>
      </w:r>
      <w:r w:rsidR="00550677">
        <w:rPr>
          <w:rFonts w:ascii="Arial" w:hAnsi="Arial" w:cs="Arial"/>
          <w:sz w:val="24"/>
          <w:szCs w:val="24"/>
        </w:rPr>
        <w:t>II, se presenta el marco teórico</w:t>
      </w:r>
      <w:r w:rsidRPr="00506302">
        <w:rPr>
          <w:rFonts w:ascii="Arial" w:hAnsi="Arial" w:cs="Arial"/>
          <w:sz w:val="24"/>
          <w:szCs w:val="24"/>
        </w:rPr>
        <w:t xml:space="preserve"> </w:t>
      </w:r>
      <w:r w:rsidR="00550677">
        <w:rPr>
          <w:rFonts w:ascii="Arial" w:hAnsi="Arial" w:cs="Arial"/>
          <w:sz w:val="24"/>
          <w:szCs w:val="24"/>
        </w:rPr>
        <w:t xml:space="preserve">donde </w:t>
      </w:r>
      <w:r w:rsidRPr="00506302">
        <w:rPr>
          <w:rFonts w:ascii="Arial" w:hAnsi="Arial" w:cs="Arial"/>
          <w:sz w:val="24"/>
          <w:szCs w:val="24"/>
        </w:rPr>
        <w:t>se procede a la fundamentación teórica y la descripción de los antecedentes relacionados al estudio, así como también las bases conceptuales</w:t>
      </w:r>
      <w:r w:rsidR="00B5611F">
        <w:rPr>
          <w:rFonts w:ascii="Arial" w:hAnsi="Arial" w:cs="Arial"/>
          <w:sz w:val="24"/>
          <w:szCs w:val="24"/>
        </w:rPr>
        <w:t xml:space="preserve"> con los términos a utilizar en el presente documento para mayor entendimiento,</w:t>
      </w:r>
      <w:r w:rsidRPr="00506302">
        <w:rPr>
          <w:rFonts w:ascii="Arial" w:hAnsi="Arial" w:cs="Arial"/>
          <w:sz w:val="24"/>
          <w:szCs w:val="24"/>
        </w:rPr>
        <w:t xml:space="preserve"> </w:t>
      </w:r>
      <w:r w:rsidR="00B5611F">
        <w:rPr>
          <w:rFonts w:ascii="Arial" w:hAnsi="Arial" w:cs="Arial"/>
          <w:sz w:val="24"/>
          <w:szCs w:val="24"/>
        </w:rPr>
        <w:t xml:space="preserve">los cuales son </w:t>
      </w:r>
      <w:r w:rsidRPr="00506302">
        <w:rPr>
          <w:rFonts w:ascii="Arial" w:hAnsi="Arial" w:cs="Arial"/>
          <w:sz w:val="24"/>
          <w:szCs w:val="24"/>
        </w:rPr>
        <w:t>necesari</w:t>
      </w:r>
      <w:r w:rsidR="00B5611F">
        <w:rPr>
          <w:rFonts w:ascii="Arial" w:hAnsi="Arial" w:cs="Arial"/>
          <w:sz w:val="24"/>
          <w:szCs w:val="24"/>
        </w:rPr>
        <w:t>os</w:t>
      </w:r>
      <w:r w:rsidRPr="00506302">
        <w:rPr>
          <w:rFonts w:ascii="Arial" w:hAnsi="Arial" w:cs="Arial"/>
          <w:sz w:val="24"/>
          <w:szCs w:val="24"/>
        </w:rPr>
        <w:t xml:space="preserve"> para el desarrollo del proyecto. </w:t>
      </w:r>
    </w:p>
    <w:p w14:paraId="2C7CC7EE" w14:textId="47ACC466" w:rsidR="003402EF" w:rsidRDefault="003402EF" w:rsidP="00F66C30">
      <w:pPr>
        <w:spacing w:line="360" w:lineRule="auto"/>
        <w:jc w:val="both"/>
        <w:rPr>
          <w:rFonts w:ascii="Arial" w:hAnsi="Arial" w:cs="Arial"/>
          <w:sz w:val="24"/>
          <w:szCs w:val="24"/>
        </w:rPr>
      </w:pPr>
      <w:r w:rsidRPr="00506302">
        <w:rPr>
          <w:rFonts w:ascii="Arial" w:hAnsi="Arial" w:cs="Arial"/>
          <w:sz w:val="24"/>
          <w:szCs w:val="24"/>
        </w:rPr>
        <w:t>En el capítulo</w:t>
      </w:r>
      <w:r w:rsidR="00550677">
        <w:rPr>
          <w:rFonts w:ascii="Arial" w:hAnsi="Arial" w:cs="Arial"/>
          <w:sz w:val="24"/>
          <w:szCs w:val="24"/>
        </w:rPr>
        <w:t xml:space="preserve"> III, se describe el marco metodológico</w:t>
      </w:r>
      <w:r w:rsidR="00B5611F">
        <w:rPr>
          <w:rFonts w:ascii="Arial" w:hAnsi="Arial" w:cs="Arial"/>
          <w:sz w:val="24"/>
          <w:szCs w:val="24"/>
        </w:rPr>
        <w:t xml:space="preserve"> en el que se menciona el paradigma correspondiente a nuestro trabajo, el enfoque investigativo del tema, niv</w:t>
      </w:r>
      <w:r w:rsidR="00AB5A90">
        <w:rPr>
          <w:rFonts w:ascii="Arial" w:hAnsi="Arial" w:cs="Arial"/>
          <w:sz w:val="24"/>
          <w:szCs w:val="24"/>
        </w:rPr>
        <w:t>el de la investigación, población con la que se trabajó, muestra del estudio, y por último la metodología que se empleó en el desarrollo del</w:t>
      </w:r>
      <w:r w:rsidR="00640609">
        <w:rPr>
          <w:rFonts w:ascii="Arial" w:hAnsi="Arial" w:cs="Arial"/>
          <w:sz w:val="24"/>
          <w:szCs w:val="24"/>
        </w:rPr>
        <w:t xml:space="preserve"> sistema web</w:t>
      </w:r>
      <w:r>
        <w:rPr>
          <w:rFonts w:ascii="Arial" w:hAnsi="Arial" w:cs="Arial"/>
          <w:sz w:val="24"/>
          <w:szCs w:val="24"/>
        </w:rPr>
        <w:t>.</w:t>
      </w:r>
    </w:p>
    <w:p w14:paraId="4A0EB4DA" w14:textId="0A4E439E" w:rsidR="003402EF" w:rsidRPr="00506302" w:rsidRDefault="003402EF" w:rsidP="003402EF">
      <w:pPr>
        <w:spacing w:line="360" w:lineRule="auto"/>
        <w:rPr>
          <w:rFonts w:ascii="Arial" w:hAnsi="Arial" w:cs="Arial"/>
          <w:sz w:val="24"/>
          <w:szCs w:val="24"/>
        </w:rPr>
      </w:pPr>
      <w:r>
        <w:rPr>
          <w:rFonts w:ascii="Arial" w:hAnsi="Arial" w:cs="Arial"/>
          <w:sz w:val="24"/>
          <w:szCs w:val="24"/>
        </w:rPr>
        <w:t xml:space="preserve">En el capítulo </w:t>
      </w:r>
      <w:r w:rsidR="004C60B2">
        <w:rPr>
          <w:rFonts w:ascii="Arial" w:hAnsi="Arial" w:cs="Arial"/>
          <w:sz w:val="24"/>
          <w:szCs w:val="24"/>
        </w:rPr>
        <w:t>IV</w:t>
      </w:r>
      <w:r w:rsidRPr="00506302">
        <w:rPr>
          <w:rFonts w:ascii="Arial" w:hAnsi="Arial" w:cs="Arial"/>
          <w:sz w:val="24"/>
          <w:szCs w:val="24"/>
        </w:rPr>
        <w:t xml:space="preserve"> se describirá</w:t>
      </w:r>
      <w:r w:rsidR="00F66C30">
        <w:rPr>
          <w:rFonts w:ascii="Arial" w:hAnsi="Arial" w:cs="Arial"/>
          <w:sz w:val="24"/>
          <w:szCs w:val="24"/>
        </w:rPr>
        <w:t xml:space="preserve"> los</w:t>
      </w:r>
      <w:r w:rsidRPr="00506302">
        <w:rPr>
          <w:rFonts w:ascii="Arial" w:hAnsi="Arial" w:cs="Arial"/>
          <w:sz w:val="24"/>
          <w:szCs w:val="24"/>
        </w:rPr>
        <w:t xml:space="preserve"> resultados obtenidos</w:t>
      </w:r>
    </w:p>
    <w:p w14:paraId="313CDC4C" w14:textId="4C09F7BF" w:rsidR="003402EF" w:rsidRPr="00506302" w:rsidRDefault="00F66C30" w:rsidP="003402EF">
      <w:pPr>
        <w:spacing w:line="360" w:lineRule="auto"/>
        <w:rPr>
          <w:rFonts w:ascii="Arial" w:hAnsi="Arial" w:cs="Arial"/>
          <w:sz w:val="24"/>
          <w:szCs w:val="24"/>
        </w:rPr>
      </w:pPr>
      <w:r>
        <w:rPr>
          <w:rFonts w:ascii="Arial" w:hAnsi="Arial" w:cs="Arial"/>
          <w:sz w:val="24"/>
          <w:szCs w:val="24"/>
        </w:rPr>
        <w:t xml:space="preserve">En el capítulo </w:t>
      </w:r>
      <w:r w:rsidR="004C60B2">
        <w:rPr>
          <w:rFonts w:ascii="Arial" w:hAnsi="Arial" w:cs="Arial"/>
          <w:sz w:val="24"/>
          <w:szCs w:val="24"/>
        </w:rPr>
        <w:t xml:space="preserve">V </w:t>
      </w:r>
      <w:r w:rsidR="003402EF">
        <w:rPr>
          <w:rFonts w:ascii="Arial" w:hAnsi="Arial" w:cs="Arial"/>
          <w:sz w:val="24"/>
          <w:szCs w:val="24"/>
        </w:rPr>
        <w:t xml:space="preserve">se </w:t>
      </w:r>
      <w:r w:rsidR="002C6EC7">
        <w:rPr>
          <w:rFonts w:ascii="Arial" w:hAnsi="Arial" w:cs="Arial"/>
          <w:sz w:val="24"/>
          <w:szCs w:val="24"/>
        </w:rPr>
        <w:t>detallarán</w:t>
      </w:r>
      <w:r w:rsidR="003402EF">
        <w:rPr>
          <w:rFonts w:ascii="Arial" w:hAnsi="Arial" w:cs="Arial"/>
          <w:sz w:val="24"/>
          <w:szCs w:val="24"/>
        </w:rPr>
        <w:t xml:space="preserve"> las </w:t>
      </w:r>
      <w:r w:rsidR="003402EF" w:rsidRPr="00506302">
        <w:rPr>
          <w:rFonts w:ascii="Arial" w:hAnsi="Arial" w:cs="Arial"/>
          <w:sz w:val="24"/>
          <w:szCs w:val="24"/>
        </w:rPr>
        <w:t>conclusiones y recomendaciones.</w:t>
      </w:r>
    </w:p>
    <w:p w14:paraId="791CBFB6" w14:textId="5EF3A113" w:rsidR="000F68BF" w:rsidRDefault="000F68BF" w:rsidP="003E2C5D">
      <w:pPr>
        <w:spacing w:line="360" w:lineRule="auto"/>
        <w:jc w:val="both"/>
        <w:rPr>
          <w:rFonts w:ascii="Arial" w:hAnsi="Arial" w:cs="Arial"/>
          <w:sz w:val="24"/>
          <w:szCs w:val="24"/>
        </w:rPr>
      </w:pPr>
    </w:p>
    <w:p w14:paraId="43774EC3" w14:textId="5BD14E41" w:rsidR="000F68BF" w:rsidRDefault="000F68BF" w:rsidP="003E2C5D">
      <w:pPr>
        <w:spacing w:line="360" w:lineRule="auto"/>
        <w:jc w:val="both"/>
        <w:rPr>
          <w:rFonts w:ascii="Arial" w:hAnsi="Arial" w:cs="Arial"/>
          <w:sz w:val="24"/>
          <w:szCs w:val="24"/>
        </w:rPr>
      </w:pPr>
    </w:p>
    <w:p w14:paraId="07B405BC" w14:textId="6165008F" w:rsidR="000F68BF" w:rsidRDefault="000F68BF" w:rsidP="003E2C5D">
      <w:pPr>
        <w:spacing w:line="360" w:lineRule="auto"/>
        <w:jc w:val="both"/>
        <w:rPr>
          <w:rFonts w:ascii="Arial" w:hAnsi="Arial" w:cs="Arial"/>
          <w:sz w:val="24"/>
          <w:szCs w:val="24"/>
        </w:rPr>
      </w:pPr>
    </w:p>
    <w:p w14:paraId="7AD369F4" w14:textId="4FD60EBF" w:rsidR="000F68BF" w:rsidRDefault="000F68BF" w:rsidP="003E2C5D">
      <w:pPr>
        <w:spacing w:line="360" w:lineRule="auto"/>
        <w:jc w:val="both"/>
        <w:rPr>
          <w:rFonts w:ascii="Arial" w:hAnsi="Arial" w:cs="Arial"/>
          <w:sz w:val="24"/>
          <w:szCs w:val="24"/>
        </w:rPr>
      </w:pPr>
    </w:p>
    <w:p w14:paraId="6200A4A7" w14:textId="2424F1BA" w:rsidR="000F68BF" w:rsidRDefault="000F68BF" w:rsidP="003E2C5D">
      <w:pPr>
        <w:spacing w:line="360" w:lineRule="auto"/>
        <w:jc w:val="both"/>
        <w:rPr>
          <w:rFonts w:ascii="Arial" w:hAnsi="Arial" w:cs="Arial"/>
          <w:sz w:val="24"/>
          <w:szCs w:val="24"/>
        </w:rPr>
      </w:pPr>
    </w:p>
    <w:p w14:paraId="385A2E95" w14:textId="52B2033F" w:rsidR="000F68BF" w:rsidRDefault="000F68BF" w:rsidP="003E2C5D">
      <w:pPr>
        <w:spacing w:line="360" w:lineRule="auto"/>
        <w:jc w:val="both"/>
        <w:rPr>
          <w:rFonts w:ascii="Arial" w:hAnsi="Arial" w:cs="Arial"/>
          <w:sz w:val="24"/>
          <w:szCs w:val="24"/>
        </w:rPr>
      </w:pPr>
    </w:p>
    <w:p w14:paraId="123361F4" w14:textId="23BA64D8" w:rsidR="000F68BF" w:rsidRDefault="000F68BF" w:rsidP="003E2C5D">
      <w:pPr>
        <w:spacing w:line="360" w:lineRule="auto"/>
        <w:jc w:val="both"/>
        <w:rPr>
          <w:rFonts w:ascii="Arial" w:hAnsi="Arial" w:cs="Arial"/>
          <w:sz w:val="24"/>
          <w:szCs w:val="24"/>
        </w:rPr>
      </w:pPr>
    </w:p>
    <w:p w14:paraId="40BB73A8" w14:textId="3B7E9E6F" w:rsidR="000F68BF" w:rsidRDefault="000F68BF" w:rsidP="003E2C5D">
      <w:pPr>
        <w:spacing w:line="360" w:lineRule="auto"/>
        <w:jc w:val="both"/>
        <w:rPr>
          <w:rFonts w:ascii="Arial" w:hAnsi="Arial" w:cs="Arial"/>
          <w:sz w:val="24"/>
          <w:szCs w:val="24"/>
        </w:rPr>
      </w:pPr>
    </w:p>
    <w:p w14:paraId="0390DBCC" w14:textId="60F9D52F" w:rsidR="000F68BF" w:rsidRDefault="000F68BF" w:rsidP="003E2C5D">
      <w:pPr>
        <w:spacing w:line="360" w:lineRule="auto"/>
        <w:jc w:val="both"/>
        <w:rPr>
          <w:rFonts w:ascii="Arial" w:hAnsi="Arial" w:cs="Arial"/>
          <w:sz w:val="24"/>
          <w:szCs w:val="24"/>
        </w:rPr>
      </w:pPr>
    </w:p>
    <w:p w14:paraId="3DA09B0B" w14:textId="77777777" w:rsidR="005F155E" w:rsidRDefault="005F155E" w:rsidP="001F0D66">
      <w:pPr>
        <w:pStyle w:val="Ttulo1"/>
        <w:spacing w:line="360" w:lineRule="auto"/>
        <w:rPr>
          <w:rFonts w:cs="Arial"/>
          <w:bCs/>
          <w:szCs w:val="24"/>
        </w:rPr>
      </w:pPr>
      <w:bookmarkStart w:id="29" w:name="_Toc104563586"/>
    </w:p>
    <w:p w14:paraId="67801B6A" w14:textId="7CA41402" w:rsidR="006802E0" w:rsidRPr="006802E0" w:rsidRDefault="006802E0" w:rsidP="006802E0">
      <w:pPr>
        <w:sectPr w:rsidR="006802E0" w:rsidRPr="006802E0" w:rsidSect="005F155E">
          <w:footerReference w:type="default" r:id="rId11"/>
          <w:pgSz w:w="11906" w:h="16838" w:code="9"/>
          <w:pgMar w:top="1440" w:right="1440" w:bottom="1440" w:left="1440" w:header="709" w:footer="709" w:gutter="0"/>
          <w:pgNumType w:fmt="upperRoman" w:start="1"/>
          <w:cols w:space="708"/>
          <w:docGrid w:linePitch="360"/>
        </w:sectPr>
      </w:pPr>
    </w:p>
    <w:p w14:paraId="5DA7F679" w14:textId="0CE19E3B" w:rsidR="00FB2714" w:rsidRDefault="00FB2714" w:rsidP="006802E0">
      <w:pPr>
        <w:pStyle w:val="Ttulo1"/>
        <w:spacing w:line="360" w:lineRule="auto"/>
        <w:jc w:val="center"/>
        <w:rPr>
          <w:rFonts w:cs="Arial"/>
          <w:bCs/>
          <w:szCs w:val="24"/>
        </w:rPr>
      </w:pPr>
      <w:bookmarkStart w:id="30" w:name="_Toc110332311"/>
      <w:r w:rsidRPr="003E2C5D">
        <w:rPr>
          <w:rFonts w:cs="Arial"/>
          <w:bCs/>
          <w:szCs w:val="24"/>
        </w:rPr>
        <w:lastRenderedPageBreak/>
        <w:t xml:space="preserve">CAPITULO </w:t>
      </w:r>
      <w:r w:rsidR="008A2600" w:rsidRPr="003E2C5D">
        <w:rPr>
          <w:rFonts w:cs="Arial"/>
          <w:bCs/>
          <w:szCs w:val="24"/>
        </w:rPr>
        <w:t>I</w:t>
      </w:r>
      <w:bookmarkEnd w:id="29"/>
      <w:bookmarkEnd w:id="30"/>
    </w:p>
    <w:p w14:paraId="467FF807" w14:textId="61401A1D" w:rsidR="002E3002" w:rsidRPr="002E3002" w:rsidRDefault="002E3002" w:rsidP="002E3002">
      <w:pPr>
        <w:pStyle w:val="Ttulo1"/>
        <w:spacing w:line="360" w:lineRule="auto"/>
        <w:jc w:val="center"/>
      </w:pPr>
      <w:bookmarkStart w:id="31" w:name="_Toc110332312"/>
      <w:r>
        <w:t>EL PROBLEMA</w:t>
      </w:r>
      <w:bookmarkEnd w:id="31"/>
    </w:p>
    <w:p w14:paraId="6D086214" w14:textId="77335F21" w:rsidR="00FB2714" w:rsidRDefault="00AD4707" w:rsidP="002E3002">
      <w:pPr>
        <w:pStyle w:val="Ttulo2"/>
        <w:spacing w:line="360" w:lineRule="auto"/>
        <w:rPr>
          <w:rFonts w:cs="Arial"/>
          <w:b w:val="0"/>
          <w:bCs/>
          <w:color w:val="000000" w:themeColor="text1"/>
          <w:szCs w:val="24"/>
        </w:rPr>
      </w:pPr>
      <w:bookmarkStart w:id="32" w:name="_Toc104563587"/>
      <w:commentRangeStart w:id="33"/>
      <w:r w:rsidRPr="00AD4707">
        <w:rPr>
          <w:rFonts w:cs="Arial"/>
          <w:bCs/>
          <w:color w:val="000000" w:themeColor="text1"/>
          <w:szCs w:val="24"/>
        </w:rPr>
        <w:t xml:space="preserve"> </w:t>
      </w:r>
      <w:bookmarkStart w:id="34" w:name="_Toc110332313"/>
      <w:r w:rsidR="00FB2714" w:rsidRPr="00AD4707">
        <w:rPr>
          <w:rFonts w:cs="Arial"/>
          <w:bCs/>
          <w:color w:val="000000" w:themeColor="text1"/>
          <w:szCs w:val="24"/>
        </w:rPr>
        <w:t>P</w:t>
      </w:r>
      <w:r w:rsidR="0052348D">
        <w:rPr>
          <w:rFonts w:cs="Arial"/>
          <w:bCs/>
          <w:color w:val="000000" w:themeColor="text1"/>
          <w:szCs w:val="24"/>
        </w:rPr>
        <w:t xml:space="preserve">lanteamiento </w:t>
      </w:r>
      <w:r w:rsidR="00FB2714" w:rsidRPr="00AD4707">
        <w:rPr>
          <w:rFonts w:cs="Arial"/>
          <w:bCs/>
          <w:color w:val="000000" w:themeColor="text1"/>
          <w:szCs w:val="24"/>
        </w:rPr>
        <w:t>del Problema</w:t>
      </w:r>
      <w:bookmarkEnd w:id="32"/>
      <w:bookmarkEnd w:id="34"/>
      <w:commentRangeEnd w:id="33"/>
      <w:r w:rsidR="00C00B16">
        <w:rPr>
          <w:rStyle w:val="Refdecomentario"/>
          <w:rFonts w:ascii="Calibri" w:eastAsia="Calibri" w:hAnsi="Calibri" w:cs="Calibri"/>
          <w:b w:val="0"/>
          <w:lang w:eastAsia="es-VE"/>
        </w:rPr>
        <w:commentReference w:id="33"/>
      </w:r>
    </w:p>
    <w:p w14:paraId="04C47C94" w14:textId="5EAB4338" w:rsidR="00A04ED7" w:rsidRDefault="001933C6" w:rsidP="00B86C85">
      <w:pPr>
        <w:spacing w:line="360" w:lineRule="auto"/>
        <w:jc w:val="both"/>
        <w:rPr>
          <w:rFonts w:ascii="Arial" w:hAnsi="Arial" w:cs="Arial"/>
          <w:sz w:val="24"/>
          <w:szCs w:val="24"/>
        </w:rPr>
      </w:pPr>
      <w:r w:rsidRPr="00B86C85">
        <w:rPr>
          <w:rFonts w:ascii="Arial" w:hAnsi="Arial" w:cs="Arial"/>
          <w:sz w:val="24"/>
          <w:szCs w:val="24"/>
        </w:rPr>
        <w:t xml:space="preserve">Los avances tecnológicos de la informática, las telecomunicaciones y sobre todo la computación </w:t>
      </w:r>
      <w:proofErr w:type="spellStart"/>
      <w:r w:rsidRPr="00B86C85">
        <w:rPr>
          <w:rFonts w:ascii="Arial" w:hAnsi="Arial" w:cs="Arial"/>
          <w:sz w:val="24"/>
          <w:szCs w:val="24"/>
        </w:rPr>
        <w:t>ha</w:t>
      </w:r>
      <w:ins w:id="35" w:author="Unibe" w:date="2022-08-08T12:06:00Z">
        <w:r w:rsidR="00C00B16">
          <w:rPr>
            <w:rFonts w:ascii="Arial" w:hAnsi="Arial" w:cs="Arial"/>
            <w:sz w:val="24"/>
            <w:szCs w:val="24"/>
          </w:rPr>
          <w:t>N</w:t>
        </w:r>
      </w:ins>
      <w:proofErr w:type="spellEnd"/>
      <w:r w:rsidRPr="00B86C85">
        <w:rPr>
          <w:rFonts w:ascii="Arial" w:hAnsi="Arial" w:cs="Arial"/>
          <w:sz w:val="24"/>
          <w:szCs w:val="24"/>
        </w:rPr>
        <w:t xml:space="preserve"> hecho que las </w:t>
      </w:r>
      <w:r w:rsidR="00B86C85" w:rsidRPr="00B86C85">
        <w:rPr>
          <w:rFonts w:ascii="Arial" w:hAnsi="Arial" w:cs="Arial"/>
          <w:sz w:val="24"/>
          <w:szCs w:val="24"/>
        </w:rPr>
        <w:t>empresas, negocios</w:t>
      </w:r>
      <w:r w:rsidRPr="00B86C85">
        <w:rPr>
          <w:rFonts w:ascii="Arial" w:hAnsi="Arial" w:cs="Arial"/>
          <w:sz w:val="24"/>
          <w:szCs w:val="24"/>
        </w:rPr>
        <w:t xml:space="preserve"> u organizaciones incorporen un </w:t>
      </w:r>
      <w:r w:rsidR="00B86C85" w:rsidRPr="00B86C85">
        <w:rPr>
          <w:rFonts w:ascii="Arial" w:hAnsi="Arial" w:cs="Arial"/>
          <w:sz w:val="24"/>
          <w:szCs w:val="24"/>
        </w:rPr>
        <w:t>enfoque diferente</w:t>
      </w:r>
      <w:r w:rsidRPr="00B86C85">
        <w:rPr>
          <w:rFonts w:ascii="Arial" w:hAnsi="Arial" w:cs="Arial"/>
          <w:sz w:val="24"/>
          <w:szCs w:val="24"/>
        </w:rPr>
        <w:t xml:space="preserve"> al habitual en lo que corresponde con el manejo de información y automatización </w:t>
      </w:r>
      <w:r w:rsidR="00B86C85" w:rsidRPr="00B86C85">
        <w:rPr>
          <w:rFonts w:ascii="Arial" w:hAnsi="Arial" w:cs="Arial"/>
          <w:sz w:val="24"/>
          <w:szCs w:val="24"/>
        </w:rPr>
        <w:t>del proceso</w:t>
      </w:r>
      <w:r w:rsidRPr="00B86C85">
        <w:rPr>
          <w:rFonts w:ascii="Arial" w:hAnsi="Arial" w:cs="Arial"/>
          <w:sz w:val="24"/>
          <w:szCs w:val="24"/>
        </w:rPr>
        <w:t xml:space="preserve"> dentro de cada una de las </w:t>
      </w:r>
      <w:r w:rsidR="00B86C85" w:rsidRPr="00B86C85">
        <w:rPr>
          <w:rFonts w:ascii="Arial" w:hAnsi="Arial" w:cs="Arial"/>
          <w:sz w:val="24"/>
          <w:szCs w:val="24"/>
        </w:rPr>
        <w:t>áreas para poder reducir tiempos de ejecución y costes</w:t>
      </w:r>
      <w:r w:rsidR="00015420">
        <w:rPr>
          <w:rFonts w:ascii="Arial" w:hAnsi="Arial" w:cs="Arial"/>
          <w:sz w:val="24"/>
          <w:szCs w:val="24"/>
        </w:rPr>
        <w:t xml:space="preserve">; </w:t>
      </w:r>
      <w:r w:rsidR="00015420" w:rsidRPr="00015420">
        <w:rPr>
          <w:rFonts w:ascii="Arial" w:hAnsi="Arial" w:cs="Arial"/>
          <w:sz w:val="24"/>
          <w:szCs w:val="24"/>
        </w:rPr>
        <w:t>además, gestionan los servicios para obtener resultados eficaces y eficientes</w:t>
      </w:r>
      <w:r w:rsidR="00B86C85" w:rsidRPr="00B86C85">
        <w:rPr>
          <w:rFonts w:ascii="Arial" w:hAnsi="Arial" w:cs="Arial"/>
          <w:sz w:val="24"/>
          <w:szCs w:val="24"/>
        </w:rPr>
        <w:t>.</w:t>
      </w:r>
    </w:p>
    <w:p w14:paraId="492CD2AA" w14:textId="177211E4" w:rsidR="00F76A5A" w:rsidRPr="00CA6934" w:rsidRDefault="00B86C85" w:rsidP="00650815">
      <w:pPr>
        <w:spacing w:line="360" w:lineRule="auto"/>
        <w:jc w:val="both"/>
        <w:rPr>
          <w:rFonts w:ascii="Arial" w:hAnsi="Arial" w:cs="Arial"/>
          <w:color w:val="FF0000"/>
          <w:sz w:val="24"/>
          <w:szCs w:val="24"/>
        </w:rPr>
      </w:pPr>
      <w:r>
        <w:rPr>
          <w:rFonts w:ascii="Arial" w:hAnsi="Arial" w:cs="Arial"/>
          <w:sz w:val="24"/>
          <w:szCs w:val="24"/>
        </w:rPr>
        <w:t>Antes de hablar de lo que es un sistema web se debe</w:t>
      </w:r>
      <w:r w:rsidR="00B23E07">
        <w:rPr>
          <w:rFonts w:ascii="Arial" w:hAnsi="Arial" w:cs="Arial"/>
          <w:sz w:val="24"/>
          <w:szCs w:val="24"/>
        </w:rPr>
        <w:t xml:space="preserve"> tener en cuenta</w:t>
      </w:r>
      <w:r w:rsidR="00CA6934">
        <w:rPr>
          <w:rFonts w:ascii="Arial" w:hAnsi="Arial" w:cs="Arial"/>
          <w:sz w:val="24"/>
          <w:szCs w:val="24"/>
        </w:rPr>
        <w:t xml:space="preserve"> principalmente</w:t>
      </w:r>
      <w:r w:rsidR="00B23E07">
        <w:rPr>
          <w:rFonts w:ascii="Arial" w:hAnsi="Arial" w:cs="Arial"/>
          <w:sz w:val="24"/>
          <w:szCs w:val="24"/>
        </w:rPr>
        <w:t xml:space="preserve"> que el internet</w:t>
      </w:r>
      <w:r w:rsidR="00CA6934">
        <w:rPr>
          <w:rFonts w:ascii="Arial" w:hAnsi="Arial" w:cs="Arial"/>
          <w:sz w:val="24"/>
          <w:szCs w:val="24"/>
        </w:rPr>
        <w:t xml:space="preserve"> “E</w:t>
      </w:r>
      <w:r w:rsidR="00CA6934" w:rsidRPr="00CA6934">
        <w:rPr>
          <w:rFonts w:ascii="Arial" w:hAnsi="Arial" w:cs="Arial"/>
          <w:sz w:val="24"/>
          <w:szCs w:val="24"/>
        </w:rPr>
        <w:t>s una red integrada por miles de redes y computadoras interconectadas en todo el mundo mediante cables y señales de telecomunicaciones, que utilizan una tecnología común para la transferencia de datos</w:t>
      </w:r>
      <w:r w:rsidR="00CA6934">
        <w:rPr>
          <w:rFonts w:ascii="Arial" w:hAnsi="Arial" w:cs="Arial"/>
          <w:sz w:val="24"/>
          <w:szCs w:val="24"/>
        </w:rPr>
        <w:t xml:space="preserve">” </w:t>
      </w:r>
      <w:sdt>
        <w:sdtPr>
          <w:rPr>
            <w:rFonts w:ascii="Arial" w:hAnsi="Arial" w:cs="Arial"/>
            <w:sz w:val="24"/>
            <w:szCs w:val="24"/>
          </w:rPr>
          <w:id w:val="463075591"/>
          <w:citation/>
        </w:sdtPr>
        <w:sdtContent>
          <w:r w:rsidR="009F439D">
            <w:rPr>
              <w:rFonts w:ascii="Arial" w:hAnsi="Arial" w:cs="Arial"/>
              <w:sz w:val="24"/>
              <w:szCs w:val="24"/>
            </w:rPr>
            <w:fldChar w:fldCharType="begin"/>
          </w:r>
          <w:r w:rsidR="009F439D">
            <w:rPr>
              <w:rFonts w:ascii="Arial" w:hAnsi="Arial" w:cs="Arial"/>
              <w:sz w:val="24"/>
              <w:szCs w:val="24"/>
            </w:rPr>
            <w:instrText xml:space="preserve"> CITATION Bar10 \l 12298 </w:instrText>
          </w:r>
          <w:r w:rsidR="009F439D">
            <w:rPr>
              <w:rFonts w:ascii="Arial" w:hAnsi="Arial" w:cs="Arial"/>
              <w:sz w:val="24"/>
              <w:szCs w:val="24"/>
            </w:rPr>
            <w:fldChar w:fldCharType="separate"/>
          </w:r>
          <w:r w:rsidR="008D132F" w:rsidRPr="008D132F">
            <w:rPr>
              <w:rFonts w:ascii="Arial" w:hAnsi="Arial" w:cs="Arial"/>
              <w:noProof/>
              <w:sz w:val="24"/>
              <w:szCs w:val="24"/>
            </w:rPr>
            <w:t>(Barrera, 2010)</w:t>
          </w:r>
          <w:r w:rsidR="009F439D">
            <w:rPr>
              <w:rFonts w:ascii="Arial" w:hAnsi="Arial" w:cs="Arial"/>
              <w:sz w:val="24"/>
              <w:szCs w:val="24"/>
            </w:rPr>
            <w:fldChar w:fldCharType="end"/>
          </w:r>
        </w:sdtContent>
      </w:sdt>
      <w:r w:rsidR="00CA6934" w:rsidRPr="00CA6934">
        <w:rPr>
          <w:rFonts w:ascii="Arial" w:hAnsi="Arial" w:cs="Arial"/>
          <w:sz w:val="24"/>
          <w:szCs w:val="24"/>
        </w:rPr>
        <w:t>.</w:t>
      </w:r>
      <w:r w:rsidR="00CA6934" w:rsidRPr="00B23E07">
        <w:rPr>
          <w:rFonts w:ascii="Arial" w:hAnsi="Arial" w:cs="Arial"/>
          <w:sz w:val="24"/>
          <w:szCs w:val="24"/>
        </w:rPr>
        <w:t xml:space="preserve"> </w:t>
      </w:r>
      <w:r w:rsidR="00CA6934">
        <w:rPr>
          <w:rFonts w:ascii="Arial" w:hAnsi="Arial" w:cs="Arial"/>
          <w:sz w:val="24"/>
          <w:szCs w:val="24"/>
        </w:rPr>
        <w:t xml:space="preserve">Por lo </w:t>
      </w:r>
      <w:r w:rsidR="009F439D">
        <w:rPr>
          <w:rFonts w:ascii="Arial" w:hAnsi="Arial" w:cs="Arial"/>
          <w:sz w:val="24"/>
          <w:szCs w:val="24"/>
        </w:rPr>
        <w:t>tanto,</w:t>
      </w:r>
      <w:r w:rsidR="00CA6934">
        <w:rPr>
          <w:rFonts w:ascii="Arial" w:hAnsi="Arial" w:cs="Arial"/>
          <w:sz w:val="24"/>
          <w:szCs w:val="24"/>
        </w:rPr>
        <w:t xml:space="preserve"> </w:t>
      </w:r>
      <w:r w:rsidR="00650815" w:rsidRPr="00650815">
        <w:rPr>
          <w:rFonts w:ascii="Arial" w:hAnsi="Arial" w:cs="Arial"/>
          <w:sz w:val="24"/>
          <w:szCs w:val="24"/>
        </w:rPr>
        <w:t xml:space="preserve">el internet es una gran red internacional de computadoras conectadas entre </w:t>
      </w:r>
      <w:r w:rsidR="00B23E07" w:rsidRPr="00650815">
        <w:rPr>
          <w:rFonts w:ascii="Arial" w:hAnsi="Arial" w:cs="Arial"/>
          <w:sz w:val="24"/>
          <w:szCs w:val="24"/>
        </w:rPr>
        <w:t>sí</w:t>
      </w:r>
      <w:r w:rsidR="00650815" w:rsidRPr="00650815">
        <w:rPr>
          <w:rFonts w:ascii="Arial" w:hAnsi="Arial" w:cs="Arial"/>
          <w:sz w:val="24"/>
          <w:szCs w:val="24"/>
        </w:rPr>
        <w:t xml:space="preserve"> con el objetivo de emisión y recepción de información de manera global.</w:t>
      </w:r>
    </w:p>
    <w:p w14:paraId="236571B2" w14:textId="12ECD44D" w:rsidR="007F3C05" w:rsidRDefault="00424316" w:rsidP="005561B9">
      <w:pPr>
        <w:spacing w:line="360" w:lineRule="auto"/>
        <w:jc w:val="both"/>
        <w:rPr>
          <w:rFonts w:ascii="Arial" w:hAnsi="Arial" w:cs="Arial"/>
          <w:sz w:val="24"/>
          <w:szCs w:val="24"/>
        </w:rPr>
      </w:pPr>
      <w:r w:rsidRPr="005561B9">
        <w:rPr>
          <w:rFonts w:ascii="Arial" w:hAnsi="Arial" w:cs="Arial"/>
          <w:sz w:val="24"/>
          <w:szCs w:val="24"/>
        </w:rPr>
        <w:t>De acuerdo con</w:t>
      </w:r>
      <w:r w:rsidR="005561B9" w:rsidRPr="005561B9">
        <w:rPr>
          <w:rFonts w:ascii="Arial" w:hAnsi="Arial" w:cs="Arial"/>
          <w:sz w:val="24"/>
          <w:szCs w:val="24"/>
        </w:rPr>
        <w:t xml:space="preserve"> </w:t>
      </w:r>
      <w:r w:rsidR="005561B9" w:rsidRPr="005561B9">
        <w:rPr>
          <w:rFonts w:ascii="Arial" w:hAnsi="Arial" w:cs="Arial"/>
          <w:noProof/>
          <w:sz w:val="24"/>
          <w:szCs w:val="24"/>
        </w:rPr>
        <w:t>Pardo</w:t>
      </w:r>
      <w:r w:rsidR="00015420" w:rsidRPr="005561B9">
        <w:rPr>
          <w:rFonts w:ascii="Arial" w:hAnsi="Arial" w:cs="Arial"/>
          <w:sz w:val="24"/>
          <w:szCs w:val="24"/>
        </w:rPr>
        <w:t xml:space="preserve"> </w:t>
      </w:r>
      <w:sdt>
        <w:sdtPr>
          <w:rPr>
            <w:rFonts w:ascii="Arial" w:hAnsi="Arial" w:cs="Arial"/>
            <w:sz w:val="24"/>
            <w:szCs w:val="24"/>
          </w:rPr>
          <w:id w:val="-1125378370"/>
          <w:citation/>
        </w:sdtPr>
        <w:sdtContent>
          <w:r w:rsidR="005561B9" w:rsidRPr="005561B9">
            <w:rPr>
              <w:rFonts w:ascii="Arial" w:hAnsi="Arial" w:cs="Arial"/>
              <w:sz w:val="24"/>
              <w:szCs w:val="24"/>
            </w:rPr>
            <w:fldChar w:fldCharType="begin"/>
          </w:r>
          <w:r w:rsidR="005561B9" w:rsidRPr="005561B9">
            <w:rPr>
              <w:rFonts w:ascii="Arial" w:hAnsi="Arial" w:cs="Arial"/>
              <w:sz w:val="24"/>
              <w:szCs w:val="24"/>
            </w:rPr>
            <w:instrText xml:space="preserve">CITATION Par21 \n  \t  \l 12298 </w:instrText>
          </w:r>
          <w:r w:rsidR="005561B9" w:rsidRPr="005561B9">
            <w:rPr>
              <w:rFonts w:ascii="Arial" w:hAnsi="Arial" w:cs="Arial"/>
              <w:sz w:val="24"/>
              <w:szCs w:val="24"/>
            </w:rPr>
            <w:fldChar w:fldCharType="separate"/>
          </w:r>
          <w:r w:rsidR="008D132F" w:rsidRPr="008D132F">
            <w:rPr>
              <w:rFonts w:ascii="Arial" w:hAnsi="Arial" w:cs="Arial"/>
              <w:noProof/>
              <w:sz w:val="24"/>
              <w:szCs w:val="24"/>
            </w:rPr>
            <w:t>(2021)</w:t>
          </w:r>
          <w:r w:rsidR="005561B9" w:rsidRPr="005561B9">
            <w:rPr>
              <w:rFonts w:ascii="Arial" w:hAnsi="Arial" w:cs="Arial"/>
              <w:sz w:val="24"/>
              <w:szCs w:val="24"/>
            </w:rPr>
            <w:fldChar w:fldCharType="end"/>
          </w:r>
        </w:sdtContent>
      </w:sdt>
      <w:r w:rsidR="007F3C05">
        <w:rPr>
          <w:rFonts w:ascii="Arial" w:hAnsi="Arial" w:cs="Arial"/>
          <w:sz w:val="24"/>
          <w:szCs w:val="24"/>
        </w:rPr>
        <w:t>:</w:t>
      </w:r>
      <w:r w:rsidR="005561B9" w:rsidRPr="005561B9">
        <w:rPr>
          <w:rFonts w:ascii="Arial" w:hAnsi="Arial" w:cs="Arial"/>
          <w:sz w:val="24"/>
          <w:szCs w:val="24"/>
        </w:rPr>
        <w:t xml:space="preserve"> </w:t>
      </w:r>
    </w:p>
    <w:p w14:paraId="0CDE4654" w14:textId="463CBE83" w:rsidR="007F3C05" w:rsidRPr="007F3C05" w:rsidRDefault="005561B9" w:rsidP="007F3C05">
      <w:pPr>
        <w:spacing w:line="240" w:lineRule="auto"/>
        <w:ind w:left="567"/>
        <w:jc w:val="both"/>
        <w:rPr>
          <w:rFonts w:ascii="Arial" w:hAnsi="Arial" w:cs="Arial"/>
          <w:sz w:val="20"/>
          <w:szCs w:val="20"/>
        </w:rPr>
      </w:pPr>
      <w:r w:rsidRPr="007F3C05">
        <w:rPr>
          <w:rFonts w:ascii="Arial" w:hAnsi="Arial" w:cs="Arial"/>
          <w:color w:val="000000" w:themeColor="text1"/>
          <w:sz w:val="20"/>
          <w:szCs w:val="20"/>
        </w:rPr>
        <w:t>La web es una abreviación para el World Wide Web. El World Wide Web, por su lado, es un subconjunto del internet. Consiste en las páginas web a las cuáles podemos acceder vía un navegador. En cambio, el internet se refiere a la red global de servidores que hacen posible el intercambio de información en la web</w:t>
      </w:r>
      <w:r w:rsidRPr="007F3C05">
        <w:rPr>
          <w:rFonts w:ascii="Arial" w:hAnsi="Arial" w:cs="Arial"/>
          <w:color w:val="181B32"/>
          <w:sz w:val="20"/>
          <w:szCs w:val="20"/>
        </w:rPr>
        <w:t>.</w:t>
      </w:r>
      <w:r w:rsidR="00015420" w:rsidRPr="007F3C05">
        <w:rPr>
          <w:rFonts w:ascii="Arial" w:hAnsi="Arial" w:cs="Arial"/>
          <w:sz w:val="20"/>
          <w:szCs w:val="20"/>
        </w:rPr>
        <w:t xml:space="preserve"> (</w:t>
      </w:r>
      <w:r w:rsidR="00015420" w:rsidRPr="007F3C05">
        <w:rPr>
          <w:rFonts w:ascii="Arial" w:hAnsi="Arial" w:cs="Arial"/>
          <w:noProof/>
          <w:sz w:val="20"/>
          <w:szCs w:val="20"/>
        </w:rPr>
        <w:t>pág. 1)</w:t>
      </w:r>
      <w:r w:rsidR="00F307E6" w:rsidRPr="007F3C05">
        <w:rPr>
          <w:rFonts w:ascii="Arial" w:hAnsi="Arial" w:cs="Arial"/>
          <w:sz w:val="20"/>
          <w:szCs w:val="20"/>
        </w:rPr>
        <w:t>.</w:t>
      </w:r>
      <w:r w:rsidR="00644108" w:rsidRPr="007F3C05">
        <w:rPr>
          <w:rFonts w:ascii="Arial" w:hAnsi="Arial" w:cs="Arial"/>
          <w:sz w:val="20"/>
          <w:szCs w:val="20"/>
        </w:rPr>
        <w:t xml:space="preserve"> </w:t>
      </w:r>
    </w:p>
    <w:p w14:paraId="468F286A" w14:textId="312C55A4" w:rsidR="0003427D" w:rsidRPr="005561B9" w:rsidRDefault="00644108" w:rsidP="005561B9">
      <w:pPr>
        <w:spacing w:line="360" w:lineRule="auto"/>
        <w:jc w:val="both"/>
        <w:rPr>
          <w:rFonts w:ascii="Arial" w:hAnsi="Arial" w:cs="Arial"/>
          <w:sz w:val="24"/>
          <w:szCs w:val="24"/>
        </w:rPr>
      </w:pPr>
      <w:r w:rsidRPr="001C2766">
        <w:rPr>
          <w:rFonts w:ascii="Arial" w:hAnsi="Arial" w:cs="Arial"/>
          <w:sz w:val="24"/>
          <w:szCs w:val="24"/>
        </w:rPr>
        <w:t xml:space="preserve">Por lo </w:t>
      </w:r>
      <w:r w:rsidR="005B2C91" w:rsidRPr="001C2766">
        <w:rPr>
          <w:rFonts w:ascii="Arial" w:hAnsi="Arial" w:cs="Arial"/>
          <w:sz w:val="24"/>
          <w:szCs w:val="24"/>
        </w:rPr>
        <w:t>tanto,</w:t>
      </w:r>
      <w:r w:rsidRPr="001C2766">
        <w:rPr>
          <w:rFonts w:ascii="Arial" w:hAnsi="Arial" w:cs="Arial"/>
          <w:sz w:val="24"/>
          <w:szCs w:val="24"/>
        </w:rPr>
        <w:t xml:space="preserve"> un usuario podrá visualizar sitios </w:t>
      </w:r>
      <w:r w:rsidR="00BB4142" w:rsidRPr="001C2766">
        <w:rPr>
          <w:rFonts w:ascii="Arial" w:hAnsi="Arial" w:cs="Arial"/>
          <w:sz w:val="24"/>
          <w:szCs w:val="24"/>
        </w:rPr>
        <w:t>web compuestos</w:t>
      </w:r>
      <w:r w:rsidRPr="001C2766">
        <w:rPr>
          <w:rFonts w:ascii="Arial" w:hAnsi="Arial" w:cs="Arial"/>
          <w:sz w:val="24"/>
          <w:szCs w:val="24"/>
        </w:rPr>
        <w:t xml:space="preserve"> de </w:t>
      </w:r>
      <w:r w:rsidR="00BB4142" w:rsidRPr="001C2766">
        <w:rPr>
          <w:rFonts w:ascii="Arial" w:hAnsi="Arial" w:cs="Arial"/>
          <w:sz w:val="24"/>
          <w:szCs w:val="24"/>
        </w:rPr>
        <w:t>páginas</w:t>
      </w:r>
      <w:r w:rsidRPr="001C2766">
        <w:rPr>
          <w:rFonts w:ascii="Arial" w:hAnsi="Arial" w:cs="Arial"/>
          <w:sz w:val="24"/>
          <w:szCs w:val="24"/>
        </w:rPr>
        <w:t xml:space="preserve"> que pueden tener texto, imagines, videos u otros contenidos </w:t>
      </w:r>
      <w:r w:rsidR="001256B2" w:rsidRPr="001C2766">
        <w:rPr>
          <w:rFonts w:ascii="Arial" w:hAnsi="Arial" w:cs="Arial"/>
          <w:sz w:val="24"/>
          <w:szCs w:val="24"/>
        </w:rPr>
        <w:t>multimedia y</w:t>
      </w:r>
      <w:r w:rsidRPr="001C2766">
        <w:rPr>
          <w:rFonts w:ascii="Arial" w:hAnsi="Arial" w:cs="Arial"/>
          <w:sz w:val="24"/>
          <w:szCs w:val="24"/>
        </w:rPr>
        <w:t xml:space="preserve"> navega</w:t>
      </w:r>
      <w:r w:rsidR="0045787F">
        <w:rPr>
          <w:rFonts w:ascii="Arial" w:hAnsi="Arial" w:cs="Arial"/>
          <w:sz w:val="24"/>
          <w:szCs w:val="24"/>
        </w:rPr>
        <w:t xml:space="preserve">r </w:t>
      </w:r>
      <w:r w:rsidRPr="001C2766">
        <w:rPr>
          <w:rFonts w:ascii="Arial" w:hAnsi="Arial" w:cs="Arial"/>
          <w:sz w:val="24"/>
          <w:szCs w:val="24"/>
        </w:rPr>
        <w:t>a través de ellas mediante hiperenlaces</w:t>
      </w:r>
      <w:r w:rsidR="001C2766">
        <w:rPr>
          <w:rFonts w:ascii="Arial" w:hAnsi="Arial" w:cs="Arial"/>
          <w:sz w:val="24"/>
          <w:szCs w:val="24"/>
        </w:rPr>
        <w:t>.</w:t>
      </w:r>
    </w:p>
    <w:p w14:paraId="4D0D8CC8" w14:textId="7147F377" w:rsidR="00650815" w:rsidRPr="0003427D" w:rsidRDefault="00BB0CC6" w:rsidP="00650815">
      <w:pPr>
        <w:spacing w:line="360" w:lineRule="auto"/>
        <w:jc w:val="both"/>
        <w:rPr>
          <w:rFonts w:ascii="Arial" w:hAnsi="Arial" w:cs="Arial"/>
          <w:color w:val="FF0000"/>
          <w:sz w:val="24"/>
          <w:szCs w:val="24"/>
        </w:rPr>
      </w:pPr>
      <w:r w:rsidRPr="0005352E">
        <w:rPr>
          <w:rFonts w:ascii="Arial" w:hAnsi="Arial" w:cs="Arial"/>
          <w:sz w:val="24"/>
          <w:szCs w:val="24"/>
        </w:rPr>
        <w:t>Una vez establecido el internet y la web para uso de manera</w:t>
      </w:r>
      <w:r w:rsidR="00084967">
        <w:rPr>
          <w:rFonts w:ascii="Arial" w:hAnsi="Arial" w:cs="Arial"/>
          <w:sz w:val="24"/>
          <w:szCs w:val="24"/>
        </w:rPr>
        <w:t xml:space="preserve"> personal y</w:t>
      </w:r>
      <w:r w:rsidRPr="0005352E">
        <w:rPr>
          <w:rFonts w:ascii="Arial" w:hAnsi="Arial" w:cs="Arial"/>
          <w:sz w:val="24"/>
          <w:szCs w:val="24"/>
        </w:rPr>
        <w:t xml:space="preserve"> global esto ha permitido que las personas</w:t>
      </w:r>
      <w:r w:rsidR="0005352E" w:rsidRPr="0005352E">
        <w:rPr>
          <w:rFonts w:ascii="Arial" w:hAnsi="Arial" w:cs="Arial"/>
          <w:sz w:val="24"/>
          <w:szCs w:val="24"/>
        </w:rPr>
        <w:t>, organización, empresas y negocios</w:t>
      </w:r>
      <w:r w:rsidRPr="0005352E">
        <w:rPr>
          <w:rFonts w:ascii="Arial" w:hAnsi="Arial" w:cs="Arial"/>
          <w:sz w:val="24"/>
          <w:szCs w:val="24"/>
        </w:rPr>
        <w:t xml:space="preserve"> se dediquen a crear di</w:t>
      </w:r>
      <w:r w:rsidR="0005352E" w:rsidRPr="0005352E">
        <w:rPr>
          <w:rFonts w:ascii="Arial" w:hAnsi="Arial" w:cs="Arial"/>
          <w:sz w:val="24"/>
          <w:szCs w:val="24"/>
        </w:rPr>
        <w:t xml:space="preserve">versas </w:t>
      </w:r>
      <w:r w:rsidRPr="0005352E">
        <w:rPr>
          <w:rFonts w:ascii="Arial" w:hAnsi="Arial" w:cs="Arial"/>
          <w:sz w:val="24"/>
          <w:szCs w:val="24"/>
        </w:rPr>
        <w:t>aplicaciones para satisfacer necesidades</w:t>
      </w:r>
      <w:r w:rsidR="0005352E" w:rsidRPr="0005352E">
        <w:rPr>
          <w:rFonts w:ascii="Arial" w:hAnsi="Arial" w:cs="Arial"/>
          <w:sz w:val="24"/>
          <w:szCs w:val="24"/>
        </w:rPr>
        <w:t xml:space="preserve"> tanto personales como de negocio para obtener un redito económico y</w:t>
      </w:r>
      <w:r w:rsidR="00084967">
        <w:rPr>
          <w:rFonts w:ascii="Arial" w:hAnsi="Arial" w:cs="Arial"/>
          <w:sz w:val="24"/>
          <w:szCs w:val="24"/>
        </w:rPr>
        <w:t xml:space="preserve"> </w:t>
      </w:r>
      <w:r w:rsidR="0005352E" w:rsidRPr="0005352E">
        <w:rPr>
          <w:rFonts w:ascii="Arial" w:hAnsi="Arial" w:cs="Arial"/>
          <w:sz w:val="24"/>
          <w:szCs w:val="24"/>
        </w:rPr>
        <w:t>personal que ha llevado a que el mundo se vuelva más interconectado</w:t>
      </w:r>
      <w:r w:rsidR="000B012B">
        <w:rPr>
          <w:rFonts w:ascii="Arial" w:hAnsi="Arial" w:cs="Arial"/>
          <w:color w:val="FF0000"/>
          <w:sz w:val="24"/>
          <w:szCs w:val="24"/>
        </w:rPr>
        <w:t>.</w:t>
      </w:r>
    </w:p>
    <w:p w14:paraId="7CFA34E6" w14:textId="1951164E" w:rsidR="00D34BDB" w:rsidRDefault="00792852" w:rsidP="002F0792">
      <w:pPr>
        <w:spacing w:line="360" w:lineRule="auto"/>
        <w:jc w:val="both"/>
        <w:rPr>
          <w:rFonts w:ascii="Arial" w:hAnsi="Arial" w:cs="Arial"/>
          <w:sz w:val="24"/>
          <w:szCs w:val="24"/>
        </w:rPr>
      </w:pPr>
      <w:r w:rsidRPr="00792852">
        <w:rPr>
          <w:rFonts w:ascii="Arial" w:hAnsi="Arial" w:cs="Arial"/>
          <w:sz w:val="24"/>
          <w:szCs w:val="24"/>
          <w:shd w:val="clear" w:color="auto" w:fill="FFFFFF"/>
        </w:rPr>
        <w:t>Tal como lo define</w:t>
      </w:r>
      <w:r w:rsidR="00700BE5" w:rsidRPr="00792852">
        <w:rPr>
          <w:rFonts w:ascii="Arial" w:hAnsi="Arial" w:cs="Arial"/>
          <w:sz w:val="24"/>
          <w:szCs w:val="24"/>
          <w:shd w:val="clear" w:color="auto" w:fill="FFFFFF"/>
        </w:rPr>
        <w:t xml:space="preserve"> </w:t>
      </w:r>
      <w:r w:rsidR="00700BE5" w:rsidRPr="001256B2">
        <w:rPr>
          <w:rFonts w:ascii="Arial" w:hAnsi="Arial" w:cs="Arial"/>
          <w:noProof/>
          <w:sz w:val="24"/>
          <w:szCs w:val="24"/>
          <w:shd w:val="clear" w:color="auto" w:fill="FFFFFF"/>
        </w:rPr>
        <w:t>Mora</w:t>
      </w:r>
      <w:r w:rsidR="004D3AEF" w:rsidRPr="001256B2">
        <w:rPr>
          <w:rFonts w:ascii="Arial" w:hAnsi="Arial" w:cs="Arial"/>
          <w:sz w:val="24"/>
          <w:szCs w:val="24"/>
          <w:shd w:val="clear" w:color="auto" w:fill="FFFFFF"/>
        </w:rPr>
        <w:t xml:space="preserve"> </w:t>
      </w:r>
      <w:sdt>
        <w:sdtPr>
          <w:rPr>
            <w:rFonts w:ascii="Arial" w:hAnsi="Arial" w:cs="Arial"/>
            <w:color w:val="202124"/>
            <w:sz w:val="24"/>
            <w:szCs w:val="24"/>
            <w:shd w:val="clear" w:color="auto" w:fill="FFFFFF"/>
          </w:rPr>
          <w:id w:val="-1031794529"/>
          <w:citation/>
        </w:sdtPr>
        <w:sdtContent>
          <w:r w:rsidR="004D3AEF">
            <w:rPr>
              <w:rFonts w:ascii="Arial" w:hAnsi="Arial" w:cs="Arial"/>
              <w:color w:val="202124"/>
              <w:sz w:val="24"/>
              <w:szCs w:val="24"/>
              <w:shd w:val="clear" w:color="auto" w:fill="FFFFFF"/>
            </w:rPr>
            <w:fldChar w:fldCharType="begin"/>
          </w:r>
          <w:r w:rsidR="00700BE5">
            <w:rPr>
              <w:rFonts w:ascii="Arial" w:hAnsi="Arial" w:cs="Arial"/>
              <w:color w:val="202124"/>
              <w:sz w:val="24"/>
              <w:szCs w:val="24"/>
              <w:shd w:val="clear" w:color="auto" w:fill="FFFFFF"/>
            </w:rPr>
            <w:instrText xml:space="preserve">CITATION Mor14 \n  \t  \l 12298 </w:instrText>
          </w:r>
          <w:r w:rsidR="004D3AEF">
            <w:rPr>
              <w:rFonts w:ascii="Arial" w:hAnsi="Arial" w:cs="Arial"/>
              <w:color w:val="202124"/>
              <w:sz w:val="24"/>
              <w:szCs w:val="24"/>
              <w:shd w:val="clear" w:color="auto" w:fill="FFFFFF"/>
            </w:rPr>
            <w:fldChar w:fldCharType="separate"/>
          </w:r>
          <w:r w:rsidR="008D132F" w:rsidRPr="008D132F">
            <w:rPr>
              <w:rFonts w:ascii="Arial" w:hAnsi="Arial" w:cs="Arial"/>
              <w:noProof/>
              <w:color w:val="202124"/>
              <w:sz w:val="24"/>
              <w:szCs w:val="24"/>
              <w:shd w:val="clear" w:color="auto" w:fill="FFFFFF"/>
            </w:rPr>
            <w:t>(2002)</w:t>
          </w:r>
          <w:r w:rsidR="004D3AEF">
            <w:rPr>
              <w:rFonts w:ascii="Arial" w:hAnsi="Arial" w:cs="Arial"/>
              <w:color w:val="202124"/>
              <w:sz w:val="24"/>
              <w:szCs w:val="24"/>
              <w:shd w:val="clear" w:color="auto" w:fill="FFFFFF"/>
            </w:rPr>
            <w:fldChar w:fldCharType="end"/>
          </w:r>
        </w:sdtContent>
      </w:sdt>
      <w:r w:rsidR="00D34BDB" w:rsidRPr="00D34BDB">
        <w:rPr>
          <w:rFonts w:ascii="Arial" w:hAnsi="Arial" w:cs="Arial"/>
          <w:color w:val="202124"/>
          <w:sz w:val="24"/>
          <w:szCs w:val="24"/>
          <w:shd w:val="clear" w:color="auto" w:fill="FFFFFF"/>
        </w:rPr>
        <w:t> “</w:t>
      </w:r>
      <w:r w:rsidR="00D34BDB" w:rsidRPr="002F0792">
        <w:rPr>
          <w:rFonts w:ascii="Arial" w:hAnsi="Arial" w:cs="Arial"/>
          <w:sz w:val="24"/>
          <w:szCs w:val="24"/>
        </w:rPr>
        <w:t xml:space="preserve">Las aplicaciones Web son aquellas herramientas donde los usuarios pueden acceder a un servidor Web a través de la red mediante un navegador </w:t>
      </w:r>
      <w:r w:rsidR="00853939" w:rsidRPr="002F0792">
        <w:rPr>
          <w:rFonts w:ascii="Arial" w:hAnsi="Arial" w:cs="Arial"/>
          <w:sz w:val="24"/>
          <w:szCs w:val="24"/>
        </w:rPr>
        <w:t>determinado” (</w:t>
      </w:r>
      <w:r w:rsidR="00D34BDB" w:rsidRPr="002F0792">
        <w:rPr>
          <w:rFonts w:ascii="Arial" w:hAnsi="Arial" w:cs="Arial"/>
          <w:sz w:val="24"/>
          <w:szCs w:val="24"/>
        </w:rPr>
        <w:t>p</w:t>
      </w:r>
      <w:r w:rsidR="00700BE5">
        <w:rPr>
          <w:rFonts w:ascii="Arial" w:hAnsi="Arial" w:cs="Arial"/>
          <w:sz w:val="24"/>
          <w:szCs w:val="24"/>
        </w:rPr>
        <w:t>á</w:t>
      </w:r>
      <w:r w:rsidR="00D34BDB" w:rsidRPr="002F0792">
        <w:rPr>
          <w:rFonts w:ascii="Arial" w:hAnsi="Arial" w:cs="Arial"/>
          <w:sz w:val="24"/>
          <w:szCs w:val="24"/>
        </w:rPr>
        <w:t>g.</w:t>
      </w:r>
      <w:r w:rsidR="00853939">
        <w:rPr>
          <w:rFonts w:ascii="Arial" w:hAnsi="Arial" w:cs="Arial"/>
          <w:sz w:val="24"/>
          <w:szCs w:val="24"/>
        </w:rPr>
        <w:t xml:space="preserve"> </w:t>
      </w:r>
      <w:r w:rsidR="00D34BDB" w:rsidRPr="002F0792">
        <w:rPr>
          <w:rFonts w:ascii="Arial" w:hAnsi="Arial" w:cs="Arial"/>
          <w:sz w:val="24"/>
          <w:szCs w:val="24"/>
        </w:rPr>
        <w:t>32)</w:t>
      </w:r>
      <w:r w:rsidR="00D34BDB" w:rsidRPr="00D34BDB">
        <w:rPr>
          <w:rFonts w:ascii="Arial" w:hAnsi="Arial" w:cs="Arial"/>
          <w:sz w:val="20"/>
          <w:szCs w:val="20"/>
        </w:rPr>
        <w:t>.</w:t>
      </w:r>
      <w:r w:rsidR="00D34BDB" w:rsidRPr="00D34BDB">
        <w:rPr>
          <w:rFonts w:ascii="Arial" w:hAnsi="Arial" w:cs="Arial"/>
          <w:sz w:val="24"/>
          <w:szCs w:val="24"/>
        </w:rPr>
        <w:t xml:space="preserve"> Por lo tanto,</w:t>
      </w:r>
      <w:r>
        <w:rPr>
          <w:rFonts w:ascii="Arial" w:hAnsi="Arial" w:cs="Arial"/>
          <w:sz w:val="24"/>
          <w:szCs w:val="24"/>
        </w:rPr>
        <w:t xml:space="preserve"> </w:t>
      </w:r>
      <w:r w:rsidR="00D34BDB" w:rsidRPr="00D34BDB">
        <w:rPr>
          <w:rFonts w:ascii="Arial" w:hAnsi="Arial" w:cs="Arial"/>
          <w:sz w:val="24"/>
          <w:szCs w:val="24"/>
        </w:rPr>
        <w:t>a una </w:t>
      </w:r>
      <w:r w:rsidR="00846DDE" w:rsidRPr="00D34BDB">
        <w:rPr>
          <w:rFonts w:ascii="Arial" w:hAnsi="Arial" w:cs="Arial"/>
          <w:sz w:val="24"/>
          <w:szCs w:val="24"/>
        </w:rPr>
        <w:t>aplicación</w:t>
      </w:r>
      <w:r w:rsidR="00846DDE">
        <w:rPr>
          <w:rFonts w:ascii="Arial" w:hAnsi="Arial" w:cs="Arial"/>
          <w:sz w:val="24"/>
          <w:szCs w:val="24"/>
        </w:rPr>
        <w:t xml:space="preserve"> digital</w:t>
      </w:r>
      <w:r w:rsidR="00846DDE" w:rsidRPr="00D34BDB">
        <w:rPr>
          <w:rFonts w:ascii="Arial" w:hAnsi="Arial" w:cs="Arial"/>
          <w:sz w:val="24"/>
          <w:szCs w:val="24"/>
        </w:rPr>
        <w:t xml:space="preserve"> se</w:t>
      </w:r>
      <w:r w:rsidR="00D34BDB" w:rsidRPr="00D34BDB">
        <w:rPr>
          <w:rFonts w:ascii="Arial" w:hAnsi="Arial" w:cs="Arial"/>
          <w:sz w:val="24"/>
          <w:szCs w:val="24"/>
        </w:rPr>
        <w:t xml:space="preserve"> accede mediante la Web por una red ya sea intranet o Internet</w:t>
      </w:r>
      <w:r>
        <w:rPr>
          <w:rFonts w:ascii="Arial" w:hAnsi="Arial" w:cs="Arial"/>
          <w:sz w:val="24"/>
          <w:szCs w:val="24"/>
        </w:rPr>
        <w:t xml:space="preserve"> para su respectivo uso</w:t>
      </w:r>
      <w:r w:rsidR="00D34BDB" w:rsidRPr="00D34BDB">
        <w:rPr>
          <w:rFonts w:ascii="Arial" w:hAnsi="Arial" w:cs="Arial"/>
          <w:sz w:val="24"/>
          <w:szCs w:val="24"/>
        </w:rPr>
        <w:t>.</w:t>
      </w:r>
    </w:p>
    <w:p w14:paraId="4537785D" w14:textId="17C978BB" w:rsidR="00B869A4" w:rsidRDefault="00B869A4" w:rsidP="00B869A4">
      <w:pPr>
        <w:spacing w:line="360" w:lineRule="auto"/>
        <w:jc w:val="both"/>
        <w:rPr>
          <w:rFonts w:ascii="Arial" w:hAnsi="Arial" w:cs="Arial"/>
          <w:sz w:val="24"/>
          <w:szCs w:val="24"/>
        </w:rPr>
      </w:pPr>
      <w:r>
        <w:rPr>
          <w:rFonts w:ascii="Arial" w:hAnsi="Arial" w:cs="Arial"/>
          <w:sz w:val="24"/>
          <w:szCs w:val="24"/>
        </w:rPr>
        <w:lastRenderedPageBreak/>
        <w:t xml:space="preserve">En </w:t>
      </w:r>
      <w:r w:rsidR="003D355B">
        <w:rPr>
          <w:rFonts w:ascii="Arial" w:hAnsi="Arial" w:cs="Arial"/>
          <w:sz w:val="24"/>
          <w:szCs w:val="24"/>
        </w:rPr>
        <w:t>la actualidad</w:t>
      </w:r>
      <w:r w:rsidRPr="00B869A4">
        <w:rPr>
          <w:rFonts w:ascii="Arial" w:hAnsi="Arial" w:cs="Arial"/>
          <w:sz w:val="24"/>
          <w:szCs w:val="24"/>
        </w:rPr>
        <w:t xml:space="preserve"> los avances tecnológicos han </w:t>
      </w:r>
      <w:r w:rsidR="004F20AA">
        <w:rPr>
          <w:rFonts w:ascii="Arial" w:hAnsi="Arial" w:cs="Arial"/>
          <w:sz w:val="24"/>
          <w:szCs w:val="24"/>
        </w:rPr>
        <w:t>facilitado</w:t>
      </w:r>
      <w:r w:rsidRPr="00B869A4">
        <w:rPr>
          <w:rFonts w:ascii="Arial" w:hAnsi="Arial" w:cs="Arial"/>
          <w:sz w:val="24"/>
          <w:szCs w:val="24"/>
        </w:rPr>
        <w:t xml:space="preserve"> los procesos con mayor rapidez y eficacia, debido a su accesibilidad y portabilidad, lo cual ha motivado a la población a utilizar diferentes aplicaciones para satisfacer las necesidades diarias en su vida cotidiana, ya que el alcance de </w:t>
      </w:r>
      <w:r w:rsidR="003E2C5D" w:rsidRPr="00B869A4">
        <w:rPr>
          <w:rFonts w:ascii="Arial" w:hAnsi="Arial" w:cs="Arial"/>
          <w:sz w:val="24"/>
          <w:szCs w:val="24"/>
        </w:rPr>
        <w:t>estas</w:t>
      </w:r>
      <w:r w:rsidRPr="00B869A4">
        <w:rPr>
          <w:rFonts w:ascii="Arial" w:hAnsi="Arial" w:cs="Arial"/>
          <w:sz w:val="24"/>
          <w:szCs w:val="24"/>
        </w:rPr>
        <w:t xml:space="preserve"> y sus funcionalidades aumenta con el pasar del tiempo.</w:t>
      </w:r>
    </w:p>
    <w:p w14:paraId="1C9D1382" w14:textId="799B0BE3" w:rsidR="00FF7272" w:rsidRDefault="00283A6F" w:rsidP="00FF7272">
      <w:pPr>
        <w:spacing w:line="360" w:lineRule="auto"/>
        <w:jc w:val="both"/>
        <w:rPr>
          <w:rFonts w:ascii="Arial" w:hAnsi="Arial" w:cs="Arial"/>
          <w:sz w:val="24"/>
          <w:szCs w:val="24"/>
        </w:rPr>
      </w:pPr>
      <w:r w:rsidRPr="00FC4D7A">
        <w:rPr>
          <w:rFonts w:ascii="Arial" w:hAnsi="Arial" w:cs="Arial"/>
          <w:sz w:val="24"/>
          <w:szCs w:val="24"/>
        </w:rPr>
        <w:t xml:space="preserve">Las instituciones de educación superior indistintamente de su contexto </w:t>
      </w:r>
      <w:r>
        <w:rPr>
          <w:rFonts w:ascii="Arial" w:hAnsi="Arial" w:cs="Arial"/>
          <w:sz w:val="24"/>
          <w:szCs w:val="24"/>
        </w:rPr>
        <w:t xml:space="preserve">social-geográfico </w:t>
      </w:r>
      <w:r w:rsidRPr="00FC4D7A">
        <w:rPr>
          <w:rFonts w:ascii="Arial" w:hAnsi="Arial" w:cs="Arial"/>
          <w:sz w:val="24"/>
          <w:szCs w:val="24"/>
        </w:rPr>
        <w:t>deben mantener procesos de mejora continua en las diversas actividades generadoras de valor afines a la docencia, vinculación con la colectividad y la investigación, así como actividades habilitantes, motivo por el cual es necesario contar con un sistema sólido y efectivo de control interno a fin de obtener eficiencia, efectividad y satisfacción poblacional.</w:t>
      </w:r>
      <w:r w:rsidR="00214166">
        <w:rPr>
          <w:rFonts w:ascii="Arial" w:hAnsi="Arial" w:cs="Arial"/>
          <w:sz w:val="24"/>
          <w:szCs w:val="24"/>
        </w:rPr>
        <w:t xml:space="preserve"> </w:t>
      </w:r>
      <w:r w:rsidR="00FC4D7A">
        <w:rPr>
          <w:rFonts w:ascii="Arial" w:hAnsi="Arial" w:cs="Arial"/>
          <w:sz w:val="24"/>
          <w:szCs w:val="24"/>
        </w:rPr>
        <w:t>U</w:t>
      </w:r>
      <w:r w:rsidR="00FF7272">
        <w:rPr>
          <w:rFonts w:ascii="Arial" w:hAnsi="Arial" w:cs="Arial"/>
          <w:sz w:val="24"/>
          <w:szCs w:val="24"/>
        </w:rPr>
        <w:t>na</w:t>
      </w:r>
      <w:r w:rsidR="00FF7272" w:rsidRPr="00FF7272">
        <w:rPr>
          <w:rFonts w:ascii="Arial" w:hAnsi="Arial" w:cs="Arial"/>
          <w:sz w:val="24"/>
          <w:szCs w:val="24"/>
        </w:rPr>
        <w:t> gestión administrativa en instituciones educativas</w:t>
      </w:r>
      <w:r w:rsidR="005C1876">
        <w:rPr>
          <w:rFonts w:ascii="Arial" w:hAnsi="Arial" w:cs="Arial"/>
          <w:sz w:val="24"/>
          <w:szCs w:val="24"/>
        </w:rPr>
        <w:t xml:space="preserve"> </w:t>
      </w:r>
      <w:r w:rsidR="00FF7272" w:rsidRPr="00FF7272">
        <w:rPr>
          <w:rFonts w:ascii="Arial" w:hAnsi="Arial" w:cs="Arial"/>
          <w:sz w:val="24"/>
          <w:szCs w:val="24"/>
        </w:rPr>
        <w:t>se caracteriza por apoyar financiera y contablemente los procesos para administrar los recursos priorizando las necesidades contenidas en el proyecto educativo institucional.</w:t>
      </w:r>
    </w:p>
    <w:p w14:paraId="1E85022D" w14:textId="7E26EA13" w:rsidR="00FF7272" w:rsidRPr="00FF7272" w:rsidRDefault="00FF7272" w:rsidP="00FF7272">
      <w:pPr>
        <w:spacing w:line="360" w:lineRule="auto"/>
        <w:jc w:val="both"/>
        <w:rPr>
          <w:rFonts w:ascii="Arial" w:hAnsi="Arial" w:cs="Arial"/>
          <w:color w:val="FF0000"/>
          <w:sz w:val="24"/>
          <w:szCs w:val="24"/>
        </w:rPr>
      </w:pPr>
      <w:r>
        <w:rPr>
          <w:rFonts w:ascii="Arial" w:hAnsi="Arial" w:cs="Arial"/>
          <w:sz w:val="24"/>
          <w:szCs w:val="24"/>
        </w:rPr>
        <w:t>L</w:t>
      </w:r>
      <w:r w:rsidRPr="00084967">
        <w:rPr>
          <w:rFonts w:ascii="Arial" w:hAnsi="Arial" w:cs="Arial"/>
          <w:sz w:val="24"/>
          <w:szCs w:val="24"/>
        </w:rPr>
        <w:t>as universidades como cualquier otra organización realizan diversas actividades para su funcionamiento como institución educativa, pero hay que tener en cuenta que la mayoría de sus actividades se realizan de manera manual lo cual trae varios inconvenientes al momento de agilizar la realización de actividades</w:t>
      </w:r>
      <w:r>
        <w:rPr>
          <w:rFonts w:ascii="Arial" w:hAnsi="Arial" w:cs="Arial"/>
          <w:sz w:val="24"/>
          <w:szCs w:val="24"/>
        </w:rPr>
        <w:t xml:space="preserve"> fundamentales</w:t>
      </w:r>
      <w:r>
        <w:rPr>
          <w:rFonts w:ascii="Arial" w:hAnsi="Arial" w:cs="Arial"/>
          <w:color w:val="FF0000"/>
          <w:sz w:val="24"/>
          <w:szCs w:val="24"/>
        </w:rPr>
        <w:t xml:space="preserve">. </w:t>
      </w:r>
    </w:p>
    <w:p w14:paraId="58BB6C50" w14:textId="77777777" w:rsidR="00B06B43" w:rsidRDefault="00B06B43" w:rsidP="00B06B43">
      <w:pPr>
        <w:spacing w:line="360" w:lineRule="auto"/>
        <w:jc w:val="both"/>
        <w:rPr>
          <w:rFonts w:ascii="Arial" w:hAnsi="Arial" w:cs="Arial"/>
          <w:color w:val="000000" w:themeColor="text1"/>
          <w:sz w:val="24"/>
          <w:szCs w:val="24"/>
        </w:rPr>
      </w:pPr>
      <w:r w:rsidRPr="00B06B43">
        <w:rPr>
          <w:rFonts w:ascii="Arial" w:hAnsi="Arial" w:cs="Arial"/>
          <w:color w:val="000000" w:themeColor="text1"/>
          <w:sz w:val="24"/>
          <w:szCs w:val="24"/>
        </w:rPr>
        <w:t>La gestión en los procesos universitarios, en la actualidad se lo realiza de una manera manual sin explotar las ventajas de la implementación tecnológica y de igual forma al ser procesos que no cambian al pasar del tiempo se puede automatizar de tal forma que sea beneficioso para la universidad y para los actores que van a utilizar el sistema.</w:t>
      </w:r>
    </w:p>
    <w:p w14:paraId="5442A211" w14:textId="380946EB" w:rsidR="00FF7C68" w:rsidRDefault="004F20AA" w:rsidP="00B06B43">
      <w:pPr>
        <w:spacing w:line="360" w:lineRule="auto"/>
        <w:jc w:val="both"/>
        <w:rPr>
          <w:rFonts w:ascii="Arial" w:hAnsi="Arial" w:cs="Arial"/>
          <w:sz w:val="24"/>
          <w:szCs w:val="24"/>
        </w:rPr>
      </w:pPr>
      <w:r>
        <w:rPr>
          <w:rFonts w:ascii="Arial" w:hAnsi="Arial" w:cs="Arial"/>
          <w:sz w:val="24"/>
          <w:szCs w:val="24"/>
        </w:rPr>
        <w:t>Para comprender la razón de automatizar el proceso de gestionar la</w:t>
      </w:r>
      <w:r w:rsidR="003E2C5D">
        <w:rPr>
          <w:rFonts w:ascii="Arial" w:hAnsi="Arial" w:cs="Arial"/>
          <w:sz w:val="24"/>
          <w:szCs w:val="24"/>
        </w:rPr>
        <w:t xml:space="preserve"> ejecución de las</w:t>
      </w:r>
      <w:r>
        <w:rPr>
          <w:rFonts w:ascii="Arial" w:hAnsi="Arial" w:cs="Arial"/>
          <w:sz w:val="24"/>
          <w:szCs w:val="24"/>
        </w:rPr>
        <w:t xml:space="preserve"> tutorías académicas </w:t>
      </w:r>
      <w:r w:rsidR="00524DC5">
        <w:rPr>
          <w:rFonts w:ascii="Arial" w:hAnsi="Arial" w:cs="Arial"/>
          <w:sz w:val="24"/>
          <w:szCs w:val="24"/>
        </w:rPr>
        <w:t xml:space="preserve">en las universidades </w:t>
      </w:r>
      <w:r>
        <w:rPr>
          <w:rFonts w:ascii="Arial" w:hAnsi="Arial" w:cs="Arial"/>
          <w:sz w:val="24"/>
          <w:szCs w:val="24"/>
        </w:rPr>
        <w:t>se debe tomar en cuenta que</w:t>
      </w:r>
      <w:r w:rsidR="00853939">
        <w:rPr>
          <w:rFonts w:ascii="Arial" w:hAnsi="Arial" w:cs="Arial"/>
          <w:sz w:val="24"/>
          <w:szCs w:val="24"/>
        </w:rPr>
        <w:t xml:space="preserve"> según</w:t>
      </w:r>
      <w:r w:rsidR="00054707">
        <w:rPr>
          <w:rFonts w:ascii="Arial" w:hAnsi="Arial" w:cs="Arial"/>
          <w:sz w:val="24"/>
          <w:szCs w:val="24"/>
        </w:rPr>
        <w:t xml:space="preserve"> </w:t>
      </w:r>
      <w:r w:rsidR="00054707" w:rsidRPr="00853939">
        <w:rPr>
          <w:rFonts w:ascii="Arial" w:hAnsi="Arial" w:cs="Arial"/>
          <w:noProof/>
          <w:sz w:val="24"/>
          <w:szCs w:val="24"/>
        </w:rPr>
        <w:t>Lorenzo</w:t>
      </w:r>
      <w:r w:rsidR="00853939">
        <w:rPr>
          <w:rFonts w:ascii="Arial" w:hAnsi="Arial" w:cs="Arial"/>
          <w:sz w:val="24"/>
          <w:szCs w:val="24"/>
        </w:rPr>
        <w:t xml:space="preserve"> </w:t>
      </w:r>
      <w:sdt>
        <w:sdtPr>
          <w:rPr>
            <w:rFonts w:ascii="Arial" w:hAnsi="Arial" w:cs="Arial"/>
            <w:sz w:val="24"/>
            <w:szCs w:val="24"/>
          </w:rPr>
          <w:id w:val="-1424018263"/>
          <w:citation/>
        </w:sdtPr>
        <w:sdtContent>
          <w:r w:rsidR="00853939">
            <w:rPr>
              <w:rFonts w:ascii="Arial" w:hAnsi="Arial" w:cs="Arial"/>
              <w:sz w:val="24"/>
              <w:szCs w:val="24"/>
            </w:rPr>
            <w:fldChar w:fldCharType="begin"/>
          </w:r>
          <w:r w:rsidR="00054707">
            <w:rPr>
              <w:rFonts w:ascii="Arial" w:hAnsi="Arial" w:cs="Arial"/>
              <w:sz w:val="24"/>
              <w:szCs w:val="24"/>
            </w:rPr>
            <w:instrText xml:space="preserve">CITATION Lor07 \n  \t  \l 12298 </w:instrText>
          </w:r>
          <w:r w:rsidR="00853939">
            <w:rPr>
              <w:rFonts w:ascii="Arial" w:hAnsi="Arial" w:cs="Arial"/>
              <w:sz w:val="24"/>
              <w:szCs w:val="24"/>
            </w:rPr>
            <w:fldChar w:fldCharType="separate"/>
          </w:r>
          <w:r w:rsidR="008D132F" w:rsidRPr="008D132F">
            <w:rPr>
              <w:rFonts w:ascii="Arial" w:hAnsi="Arial" w:cs="Arial"/>
              <w:noProof/>
              <w:sz w:val="24"/>
              <w:szCs w:val="24"/>
            </w:rPr>
            <w:t>(2007)</w:t>
          </w:r>
          <w:r w:rsidR="00853939">
            <w:rPr>
              <w:rFonts w:ascii="Arial" w:hAnsi="Arial" w:cs="Arial"/>
              <w:sz w:val="24"/>
              <w:szCs w:val="24"/>
            </w:rPr>
            <w:fldChar w:fldCharType="end"/>
          </w:r>
        </w:sdtContent>
      </w:sdt>
      <w:r>
        <w:rPr>
          <w:rFonts w:ascii="Arial" w:hAnsi="Arial" w:cs="Arial"/>
          <w:sz w:val="24"/>
          <w:szCs w:val="24"/>
        </w:rPr>
        <w:t xml:space="preserve"> </w:t>
      </w:r>
      <w:r w:rsidRPr="002F0792">
        <w:rPr>
          <w:rFonts w:ascii="Arial" w:hAnsi="Arial" w:cs="Arial"/>
          <w:sz w:val="24"/>
          <w:szCs w:val="24"/>
        </w:rPr>
        <w:t xml:space="preserve">“La Automatización se puede definir </w:t>
      </w:r>
      <w:r w:rsidR="00564AB7" w:rsidRPr="002F0792">
        <w:rPr>
          <w:rFonts w:ascii="Arial" w:hAnsi="Arial" w:cs="Arial"/>
          <w:sz w:val="24"/>
          <w:szCs w:val="24"/>
        </w:rPr>
        <w:t>como un</w:t>
      </w:r>
      <w:r w:rsidRPr="002F0792">
        <w:rPr>
          <w:rFonts w:ascii="Arial" w:hAnsi="Arial" w:cs="Arial"/>
          <w:sz w:val="24"/>
          <w:szCs w:val="24"/>
        </w:rPr>
        <w:t xml:space="preserve"> conjunto de técnicas asociadas con la aplicación de sistemas de tipo</w:t>
      </w:r>
      <w:r w:rsidR="00564AB7" w:rsidRPr="002F0792">
        <w:rPr>
          <w:rFonts w:ascii="Arial" w:hAnsi="Arial" w:cs="Arial"/>
          <w:sz w:val="24"/>
          <w:szCs w:val="24"/>
        </w:rPr>
        <w:t xml:space="preserve"> </w:t>
      </w:r>
      <w:r w:rsidRPr="002F0792">
        <w:rPr>
          <w:rFonts w:ascii="Arial" w:hAnsi="Arial" w:cs="Arial"/>
          <w:sz w:val="24"/>
          <w:szCs w:val="24"/>
        </w:rPr>
        <w:t>mecánico/electrónico y basado</w:t>
      </w:r>
      <w:r w:rsidR="00564AB7" w:rsidRPr="002F0792">
        <w:rPr>
          <w:rFonts w:ascii="Arial" w:hAnsi="Arial" w:cs="Arial"/>
          <w:sz w:val="24"/>
          <w:szCs w:val="24"/>
        </w:rPr>
        <w:t xml:space="preserve"> </w:t>
      </w:r>
      <w:r w:rsidRPr="002F0792">
        <w:rPr>
          <w:rFonts w:ascii="Arial" w:hAnsi="Arial" w:cs="Arial"/>
          <w:sz w:val="24"/>
          <w:szCs w:val="24"/>
        </w:rPr>
        <w:t xml:space="preserve">en ordenadores, cuyo objetivo es la operación y control de la </w:t>
      </w:r>
      <w:r w:rsidR="00564AB7" w:rsidRPr="002F0792">
        <w:rPr>
          <w:rFonts w:ascii="Arial" w:hAnsi="Arial" w:cs="Arial"/>
          <w:sz w:val="24"/>
          <w:szCs w:val="24"/>
        </w:rPr>
        <w:t>producción” (</w:t>
      </w:r>
      <w:r w:rsidR="00054707" w:rsidRPr="00054707">
        <w:rPr>
          <w:rFonts w:ascii="Arial" w:hAnsi="Arial" w:cs="Arial"/>
          <w:noProof/>
          <w:sz w:val="24"/>
          <w:szCs w:val="24"/>
        </w:rPr>
        <w:t>pág. 16</w:t>
      </w:r>
      <w:r w:rsidR="00564AB7" w:rsidRPr="002F0792">
        <w:rPr>
          <w:rFonts w:ascii="Arial" w:hAnsi="Arial" w:cs="Arial"/>
          <w:sz w:val="24"/>
          <w:szCs w:val="24"/>
        </w:rPr>
        <w:t>).</w:t>
      </w:r>
      <w:r w:rsidR="00FA6819" w:rsidRPr="002F0792">
        <w:rPr>
          <w:rFonts w:ascii="Arial" w:hAnsi="Arial" w:cs="Arial"/>
          <w:sz w:val="24"/>
          <w:szCs w:val="24"/>
        </w:rPr>
        <w:t xml:space="preserve"> </w:t>
      </w:r>
      <w:r w:rsidR="00FA6819">
        <w:rPr>
          <w:rFonts w:ascii="Arial" w:hAnsi="Arial" w:cs="Arial"/>
          <w:sz w:val="24"/>
          <w:szCs w:val="24"/>
        </w:rPr>
        <w:t xml:space="preserve">Lo que demuestra que la automatización de los procesos es vital en </w:t>
      </w:r>
      <w:r w:rsidR="000F68BF">
        <w:rPr>
          <w:rFonts w:ascii="Arial" w:hAnsi="Arial" w:cs="Arial"/>
          <w:sz w:val="24"/>
          <w:szCs w:val="24"/>
        </w:rPr>
        <w:t>un</w:t>
      </w:r>
      <w:r w:rsidR="00FA6819">
        <w:rPr>
          <w:rFonts w:ascii="Arial" w:hAnsi="Arial" w:cs="Arial"/>
          <w:sz w:val="24"/>
          <w:szCs w:val="24"/>
        </w:rPr>
        <w:t xml:space="preserve"> mundo tecnológico de ahora para acortar los </w:t>
      </w:r>
      <w:r w:rsidR="00F2679D">
        <w:rPr>
          <w:rFonts w:ascii="Arial" w:hAnsi="Arial" w:cs="Arial"/>
          <w:sz w:val="24"/>
          <w:szCs w:val="24"/>
        </w:rPr>
        <w:t>tiempos</w:t>
      </w:r>
      <w:r w:rsidR="00FA6819">
        <w:rPr>
          <w:rFonts w:ascii="Arial" w:hAnsi="Arial" w:cs="Arial"/>
          <w:sz w:val="24"/>
          <w:szCs w:val="24"/>
        </w:rPr>
        <w:t xml:space="preserve"> de </w:t>
      </w:r>
      <w:r w:rsidR="000F68BF">
        <w:rPr>
          <w:rFonts w:ascii="Arial" w:hAnsi="Arial" w:cs="Arial"/>
          <w:sz w:val="24"/>
          <w:szCs w:val="24"/>
        </w:rPr>
        <w:t>realización y ejecución</w:t>
      </w:r>
      <w:r w:rsidR="00FA6819">
        <w:rPr>
          <w:rFonts w:ascii="Arial" w:hAnsi="Arial" w:cs="Arial"/>
          <w:sz w:val="24"/>
          <w:szCs w:val="24"/>
        </w:rPr>
        <w:t xml:space="preserve"> de las tareas.</w:t>
      </w:r>
    </w:p>
    <w:p w14:paraId="4D8283EB" w14:textId="7D982701" w:rsidR="00CD2AEF" w:rsidRDefault="00CD2AEF" w:rsidP="00CD2AEF">
      <w:pPr>
        <w:spacing w:line="360" w:lineRule="auto"/>
        <w:jc w:val="both"/>
        <w:rPr>
          <w:rFonts w:ascii="Arial" w:hAnsi="Arial" w:cs="Arial"/>
          <w:sz w:val="24"/>
          <w:szCs w:val="24"/>
        </w:rPr>
      </w:pPr>
      <w:r>
        <w:rPr>
          <w:rFonts w:ascii="Arial" w:hAnsi="Arial" w:cs="Arial"/>
          <w:sz w:val="24"/>
          <w:szCs w:val="24"/>
        </w:rPr>
        <w:t>A nivel mundial existen diversas gamas de servicios, plataformas o sistemas web que han permitido automatizar los procesos educativos (</w:t>
      </w:r>
      <w:r w:rsidRPr="00CD2AEF">
        <w:rPr>
          <w:rFonts w:ascii="Arial" w:hAnsi="Arial" w:cs="Arial"/>
          <w:color w:val="000000"/>
          <w:sz w:val="24"/>
          <w:szCs w:val="24"/>
          <w:shd w:val="clear" w:color="auto" w:fill="FFFFFF"/>
        </w:rPr>
        <w:t>asistencia</w:t>
      </w:r>
      <w:r w:rsidRPr="00CD2AEF">
        <w:rPr>
          <w:rFonts w:ascii="Arial" w:hAnsi="Arial" w:cs="Arial"/>
          <w:sz w:val="24"/>
          <w:szCs w:val="24"/>
        </w:rPr>
        <w:t xml:space="preserve">, convivencia, trabajo </w:t>
      </w:r>
      <w:r w:rsidRPr="00CD2AEF">
        <w:rPr>
          <w:rFonts w:ascii="Arial" w:hAnsi="Arial" w:cs="Arial"/>
          <w:sz w:val="24"/>
          <w:szCs w:val="24"/>
        </w:rPr>
        <w:lastRenderedPageBreak/>
        <w:t>diario, calificaciones, tutorías</w:t>
      </w:r>
      <w:r>
        <w:rPr>
          <w:rFonts w:ascii="Arial" w:hAnsi="Arial" w:cs="Arial"/>
          <w:sz w:val="24"/>
          <w:szCs w:val="24"/>
        </w:rPr>
        <w:t>),</w:t>
      </w:r>
      <w:r>
        <w:rPr>
          <w:rFonts w:ascii="Roboto" w:hAnsi="Roboto"/>
          <w:color w:val="000000"/>
          <w:sz w:val="29"/>
          <w:szCs w:val="29"/>
          <w:shd w:val="clear" w:color="auto" w:fill="FFFFFF"/>
        </w:rPr>
        <w:t xml:space="preserve"> </w:t>
      </w:r>
      <w:r w:rsidRPr="00CD2AEF">
        <w:rPr>
          <w:rFonts w:ascii="Arial" w:hAnsi="Arial" w:cs="Arial"/>
          <w:sz w:val="24"/>
          <w:szCs w:val="24"/>
        </w:rPr>
        <w:t>adaptándose a sus necesidades particulares a través de distintos módulos</w:t>
      </w:r>
      <w:r w:rsidR="005249A7">
        <w:rPr>
          <w:rFonts w:ascii="Arial" w:hAnsi="Arial" w:cs="Arial"/>
          <w:sz w:val="24"/>
          <w:szCs w:val="24"/>
        </w:rPr>
        <w:t>.</w:t>
      </w:r>
    </w:p>
    <w:p w14:paraId="5A2DD5EA" w14:textId="77777777" w:rsidR="00764E79" w:rsidRDefault="00764E79" w:rsidP="00AD4707">
      <w:pPr>
        <w:spacing w:line="360" w:lineRule="auto"/>
        <w:jc w:val="both"/>
        <w:rPr>
          <w:rFonts w:ascii="Arial" w:hAnsi="Arial" w:cs="Arial"/>
          <w:sz w:val="24"/>
          <w:szCs w:val="24"/>
        </w:rPr>
      </w:pPr>
      <w:r w:rsidRPr="00764E79">
        <w:rPr>
          <w:rFonts w:ascii="Arial" w:hAnsi="Arial" w:cs="Arial"/>
          <w:sz w:val="24"/>
          <w:szCs w:val="24"/>
        </w:rPr>
        <w:t>En el área del desarrollo a nivel mundial podemos entender que la automatización de procesos es una de las herramientas más poderosas ya que aumenta la productividad en todas las actividades administrativas, en Ecuador, la UNIB.E al ofrecer profesionales en el desarrollo de software ayudará activamente en la producción de nuevos sistemas, es por eso que este trabajo de titulación expone una solución en la implementación de un sistema que automatice un proceso el cual facilitará la gestión de tutorías académicas.</w:t>
      </w:r>
    </w:p>
    <w:p w14:paraId="389B8D12" w14:textId="2B487E20" w:rsidR="00C26E80" w:rsidRDefault="00653E39" w:rsidP="00DF76FB">
      <w:pPr>
        <w:spacing w:line="360" w:lineRule="auto"/>
        <w:jc w:val="both"/>
        <w:rPr>
          <w:rFonts w:ascii="Arial" w:hAnsi="Arial" w:cs="Arial"/>
          <w:sz w:val="24"/>
          <w:szCs w:val="24"/>
        </w:rPr>
      </w:pPr>
      <w:r w:rsidRPr="00653E39">
        <w:rPr>
          <w:rFonts w:ascii="Arial" w:hAnsi="Arial" w:cs="Arial"/>
          <w:sz w:val="24"/>
          <w:szCs w:val="24"/>
        </w:rPr>
        <w:t>En la actualidad, el proceso de las tutorías académicas se lo realiza por iniciativa del estudiante cuando determina que el rendimiento es bajo, de esta forma él se pone en contacto con el docente para acordar f</w:t>
      </w:r>
      <w:r>
        <w:rPr>
          <w:rFonts w:ascii="Arial" w:hAnsi="Arial" w:cs="Arial"/>
          <w:sz w:val="24"/>
          <w:szCs w:val="24"/>
        </w:rPr>
        <w:t>e</w:t>
      </w:r>
      <w:r w:rsidRPr="00653E39">
        <w:rPr>
          <w:rFonts w:ascii="Arial" w:hAnsi="Arial" w:cs="Arial"/>
          <w:sz w:val="24"/>
          <w:szCs w:val="24"/>
        </w:rPr>
        <w:t>cha y hora disponible, una vez finalizada la tutoría el estudiante debe llenar un formulario de constancia. De igual forma el proceso</w:t>
      </w:r>
      <w:r>
        <w:rPr>
          <w:rFonts w:ascii="Arial" w:hAnsi="Arial" w:cs="Arial"/>
          <w:sz w:val="24"/>
          <w:szCs w:val="24"/>
        </w:rPr>
        <w:t xml:space="preserve"> </w:t>
      </w:r>
      <w:r w:rsidR="00DF76FB" w:rsidRPr="00DF76FB">
        <w:rPr>
          <w:rFonts w:ascii="Arial" w:hAnsi="Arial" w:cs="Arial"/>
          <w:sz w:val="24"/>
          <w:szCs w:val="24"/>
        </w:rPr>
        <w:t xml:space="preserve">de administración de horarios, información de profesores, materias y aulas trae consigo algunos </w:t>
      </w:r>
      <w:r>
        <w:rPr>
          <w:rFonts w:ascii="Arial" w:hAnsi="Arial" w:cs="Arial"/>
          <w:sz w:val="24"/>
          <w:szCs w:val="24"/>
        </w:rPr>
        <w:t>inconvenientes</w:t>
      </w:r>
      <w:r w:rsidR="00DF76FB" w:rsidRPr="00DF76FB">
        <w:rPr>
          <w:rFonts w:ascii="Arial" w:hAnsi="Arial" w:cs="Arial"/>
          <w:sz w:val="24"/>
          <w:szCs w:val="24"/>
        </w:rPr>
        <w:t xml:space="preserve"> </w:t>
      </w:r>
      <w:r>
        <w:rPr>
          <w:rFonts w:ascii="Arial" w:hAnsi="Arial" w:cs="Arial"/>
          <w:sz w:val="24"/>
          <w:szCs w:val="24"/>
        </w:rPr>
        <w:t>en</w:t>
      </w:r>
      <w:r w:rsidR="00662C20">
        <w:rPr>
          <w:rFonts w:ascii="Arial" w:hAnsi="Arial" w:cs="Arial"/>
          <w:sz w:val="24"/>
          <w:szCs w:val="24"/>
        </w:rPr>
        <w:t xml:space="preserve"> la</w:t>
      </w:r>
      <w:r w:rsidR="00DF76FB" w:rsidRPr="00DF76FB">
        <w:rPr>
          <w:rFonts w:ascii="Arial" w:hAnsi="Arial" w:cs="Arial"/>
          <w:sz w:val="24"/>
          <w:szCs w:val="24"/>
        </w:rPr>
        <w:t xml:space="preserve"> </w:t>
      </w:r>
      <w:r w:rsidR="00DF76FB">
        <w:rPr>
          <w:rFonts w:ascii="Arial" w:hAnsi="Arial" w:cs="Arial"/>
          <w:sz w:val="24"/>
          <w:szCs w:val="24"/>
        </w:rPr>
        <w:t>UNIB.E</w:t>
      </w:r>
      <w:r w:rsidR="00DF76FB" w:rsidRPr="00DF76FB">
        <w:rPr>
          <w:rFonts w:ascii="Arial" w:hAnsi="Arial" w:cs="Arial"/>
          <w:sz w:val="24"/>
          <w:szCs w:val="24"/>
        </w:rPr>
        <w:t>.</w:t>
      </w:r>
    </w:p>
    <w:p w14:paraId="0EA1AA6A" w14:textId="6EC61268" w:rsidR="00902BB1" w:rsidRPr="00EA7EBF" w:rsidRDefault="00902BB1" w:rsidP="00EA7EBF">
      <w:pPr>
        <w:spacing w:line="360" w:lineRule="auto"/>
        <w:jc w:val="both"/>
        <w:rPr>
          <w:rFonts w:ascii="Arial" w:hAnsi="Arial" w:cs="Arial"/>
          <w:sz w:val="24"/>
          <w:szCs w:val="24"/>
        </w:rPr>
      </w:pPr>
      <w:r w:rsidRPr="00EA7EBF">
        <w:rPr>
          <w:rFonts w:ascii="Arial" w:hAnsi="Arial" w:cs="Arial"/>
          <w:sz w:val="24"/>
          <w:szCs w:val="24"/>
        </w:rPr>
        <w:t xml:space="preserve">Una vez expuesto </w:t>
      </w:r>
      <w:commentRangeStart w:id="36"/>
      <w:r w:rsidRPr="00EA7EBF">
        <w:rPr>
          <w:rFonts w:ascii="Arial" w:hAnsi="Arial" w:cs="Arial"/>
          <w:sz w:val="24"/>
          <w:szCs w:val="24"/>
        </w:rPr>
        <w:t xml:space="preserve">los antecedentes </w:t>
      </w:r>
      <w:commentRangeEnd w:id="36"/>
      <w:r w:rsidR="00C00B16">
        <w:rPr>
          <w:rStyle w:val="Refdecomentario"/>
          <w:rFonts w:ascii="Calibri" w:eastAsia="Calibri" w:hAnsi="Calibri" w:cs="Calibri"/>
          <w:lang w:eastAsia="es-VE"/>
        </w:rPr>
        <w:commentReference w:id="36"/>
      </w:r>
      <w:r w:rsidRPr="00EA7EBF">
        <w:rPr>
          <w:rFonts w:ascii="Arial" w:hAnsi="Arial" w:cs="Arial"/>
          <w:sz w:val="24"/>
          <w:szCs w:val="24"/>
        </w:rPr>
        <w:t>y la problemática general en el proceso de tutorías académicas se determinó el siguiente cuestionamiento como problema de la investigación.</w:t>
      </w:r>
    </w:p>
    <w:p w14:paraId="1D58439A" w14:textId="14CC9798" w:rsidR="00AD1AAB" w:rsidRPr="00EA7EBF" w:rsidRDefault="00AD1AAB" w:rsidP="00EA7EBF">
      <w:pPr>
        <w:spacing w:line="360" w:lineRule="auto"/>
        <w:jc w:val="both"/>
        <w:rPr>
          <w:rFonts w:ascii="Arial" w:hAnsi="Arial" w:cs="Arial"/>
          <w:sz w:val="24"/>
          <w:szCs w:val="24"/>
        </w:rPr>
      </w:pPr>
      <w:r w:rsidRPr="00EA7EBF">
        <w:rPr>
          <w:rFonts w:ascii="Arial" w:hAnsi="Arial" w:cs="Arial"/>
          <w:sz w:val="24"/>
          <w:szCs w:val="24"/>
        </w:rPr>
        <w:t>¿Cómo</w:t>
      </w:r>
      <w:r w:rsidR="00524DC5" w:rsidRPr="00EA7EBF">
        <w:rPr>
          <w:rFonts w:ascii="Arial" w:hAnsi="Arial" w:cs="Arial"/>
          <w:sz w:val="24"/>
          <w:szCs w:val="24"/>
        </w:rPr>
        <w:t xml:space="preserve"> </w:t>
      </w:r>
      <w:r w:rsidR="006F74D4">
        <w:rPr>
          <w:rFonts w:ascii="Arial" w:hAnsi="Arial" w:cs="Arial"/>
          <w:sz w:val="24"/>
          <w:szCs w:val="24"/>
        </w:rPr>
        <w:t>debe estructurarse</w:t>
      </w:r>
      <w:r w:rsidR="00524DC5" w:rsidRPr="00EA7EBF">
        <w:rPr>
          <w:rFonts w:ascii="Arial" w:hAnsi="Arial" w:cs="Arial"/>
          <w:sz w:val="24"/>
          <w:szCs w:val="24"/>
        </w:rPr>
        <w:t xml:space="preserve"> un sistema web para</w:t>
      </w:r>
      <w:r w:rsidRPr="00EA7EBF">
        <w:rPr>
          <w:rFonts w:ascii="Arial" w:hAnsi="Arial" w:cs="Arial"/>
          <w:sz w:val="24"/>
          <w:szCs w:val="24"/>
        </w:rPr>
        <w:t xml:space="preserve"> gestionar la ejecución de </w:t>
      </w:r>
      <w:r w:rsidR="004E6059" w:rsidRPr="00EA7EBF">
        <w:rPr>
          <w:rFonts w:ascii="Arial" w:hAnsi="Arial" w:cs="Arial"/>
          <w:sz w:val="24"/>
          <w:szCs w:val="24"/>
        </w:rPr>
        <w:t>las tutorías</w:t>
      </w:r>
      <w:r w:rsidR="00764E79" w:rsidRPr="00EA7EBF">
        <w:rPr>
          <w:rFonts w:ascii="Arial" w:hAnsi="Arial" w:cs="Arial"/>
          <w:sz w:val="24"/>
          <w:szCs w:val="24"/>
        </w:rPr>
        <w:t xml:space="preserve"> académicas </w:t>
      </w:r>
      <w:r w:rsidRPr="00EA7EBF">
        <w:rPr>
          <w:rFonts w:ascii="Arial" w:hAnsi="Arial" w:cs="Arial"/>
          <w:sz w:val="24"/>
          <w:szCs w:val="24"/>
        </w:rPr>
        <w:t xml:space="preserve">en la Universidad Iberoamericana del </w:t>
      </w:r>
      <w:r w:rsidR="00524DC5" w:rsidRPr="00EA7EBF">
        <w:rPr>
          <w:rFonts w:ascii="Arial" w:hAnsi="Arial" w:cs="Arial"/>
          <w:sz w:val="24"/>
          <w:szCs w:val="24"/>
        </w:rPr>
        <w:t>Ecuador?</w:t>
      </w:r>
    </w:p>
    <w:p w14:paraId="3C810B65" w14:textId="7C8EAE8E" w:rsidR="00396AF9" w:rsidRPr="00214263" w:rsidRDefault="00AD4707" w:rsidP="00CD2E19">
      <w:pPr>
        <w:pStyle w:val="Ttulo2"/>
        <w:spacing w:line="360" w:lineRule="auto"/>
      </w:pPr>
      <w:bookmarkStart w:id="37" w:name="_Toc104563588"/>
      <w:r w:rsidRPr="00DF76FB">
        <w:t xml:space="preserve"> </w:t>
      </w:r>
      <w:bookmarkStart w:id="38" w:name="_Toc110332314"/>
      <w:r w:rsidRPr="00214263">
        <w:t xml:space="preserve">Objetivos de la </w:t>
      </w:r>
      <w:bookmarkEnd w:id="37"/>
      <w:r w:rsidR="008A2110" w:rsidRPr="00214263">
        <w:t>Investigación</w:t>
      </w:r>
      <w:bookmarkEnd w:id="38"/>
    </w:p>
    <w:p w14:paraId="022F2819" w14:textId="424459E4" w:rsidR="00AD4707" w:rsidRPr="00214263" w:rsidRDefault="00AD4707" w:rsidP="00CD2E19">
      <w:pPr>
        <w:pStyle w:val="Ttulo3"/>
        <w:spacing w:line="360" w:lineRule="auto"/>
      </w:pPr>
      <w:bookmarkStart w:id="39" w:name="_Toc104563589"/>
      <w:r w:rsidRPr="00214263">
        <w:t xml:space="preserve"> </w:t>
      </w:r>
      <w:bookmarkStart w:id="40" w:name="_Toc110332315"/>
      <w:r w:rsidRPr="00214263">
        <w:t>Objetivo General</w:t>
      </w:r>
      <w:bookmarkEnd w:id="39"/>
      <w:bookmarkEnd w:id="40"/>
    </w:p>
    <w:p w14:paraId="6538E10A" w14:textId="6FF60FD3" w:rsidR="00AD4707" w:rsidRDefault="00BF44EC" w:rsidP="00CD2E1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Desarrollar</w:t>
      </w:r>
      <w:r w:rsidR="00AD4707" w:rsidRPr="00AD4707">
        <w:rPr>
          <w:rFonts w:ascii="Arial" w:hAnsi="Arial" w:cs="Arial"/>
          <w:color w:val="000000" w:themeColor="text1"/>
          <w:sz w:val="24"/>
          <w:szCs w:val="24"/>
        </w:rPr>
        <w:t xml:space="preserve"> un sistema web </w:t>
      </w:r>
      <w:r w:rsidR="00524DC5">
        <w:rPr>
          <w:rFonts w:ascii="Arial" w:hAnsi="Arial" w:cs="Arial"/>
          <w:color w:val="000000" w:themeColor="text1"/>
          <w:sz w:val="24"/>
          <w:szCs w:val="24"/>
        </w:rPr>
        <w:t>para</w:t>
      </w:r>
      <w:r w:rsidR="00AD4707" w:rsidRPr="00AD4707">
        <w:rPr>
          <w:rFonts w:ascii="Arial" w:hAnsi="Arial" w:cs="Arial"/>
          <w:color w:val="000000" w:themeColor="text1"/>
          <w:sz w:val="24"/>
          <w:szCs w:val="24"/>
        </w:rPr>
        <w:t xml:space="preserve"> gestionar la ejecución de las tutorías académicas en la U</w:t>
      </w:r>
      <w:r w:rsidR="00AF6AF7">
        <w:rPr>
          <w:rFonts w:ascii="Arial" w:hAnsi="Arial" w:cs="Arial"/>
          <w:color w:val="000000" w:themeColor="text1"/>
          <w:sz w:val="24"/>
          <w:szCs w:val="24"/>
        </w:rPr>
        <w:t>niversidad Iberoamericana del Ecuador</w:t>
      </w:r>
      <w:r w:rsidR="00AD4707">
        <w:rPr>
          <w:rFonts w:ascii="Arial" w:hAnsi="Arial" w:cs="Arial"/>
          <w:color w:val="000000" w:themeColor="text1"/>
          <w:sz w:val="24"/>
          <w:szCs w:val="24"/>
        </w:rPr>
        <w:t>.</w:t>
      </w:r>
    </w:p>
    <w:p w14:paraId="324603D7" w14:textId="3B58C1A1" w:rsidR="00AD4707" w:rsidRDefault="00DA0C35" w:rsidP="00CD2E19">
      <w:pPr>
        <w:pStyle w:val="Ttulo3"/>
        <w:spacing w:line="360" w:lineRule="auto"/>
      </w:pPr>
      <w:bookmarkStart w:id="41" w:name="_Toc104563590"/>
      <w:r w:rsidRPr="00DA0C35">
        <w:t xml:space="preserve"> </w:t>
      </w:r>
      <w:bookmarkStart w:id="42" w:name="_Toc110332316"/>
      <w:r w:rsidRPr="00DA0C35">
        <w:t>Objetivos Específicos</w:t>
      </w:r>
      <w:bookmarkEnd w:id="41"/>
      <w:bookmarkEnd w:id="42"/>
    </w:p>
    <w:p w14:paraId="218E1AE8" w14:textId="05342906" w:rsidR="006B7A30" w:rsidRPr="00FE0CEC" w:rsidRDefault="008A2110" w:rsidP="006E6E09">
      <w:pPr>
        <w:pStyle w:val="Prrafodelista"/>
        <w:numPr>
          <w:ilvl w:val="0"/>
          <w:numId w:val="9"/>
        </w:numPr>
        <w:spacing w:line="360" w:lineRule="auto"/>
        <w:jc w:val="both"/>
        <w:rPr>
          <w:rFonts w:ascii="Arial" w:hAnsi="Arial" w:cs="Arial"/>
          <w:color w:val="000000" w:themeColor="text1"/>
          <w:sz w:val="24"/>
          <w:szCs w:val="24"/>
        </w:rPr>
      </w:pPr>
      <w:r w:rsidRPr="00FE0CEC">
        <w:rPr>
          <w:rFonts w:ascii="Arial" w:hAnsi="Arial" w:cs="Arial"/>
          <w:color w:val="000000" w:themeColor="text1"/>
          <w:sz w:val="24"/>
          <w:szCs w:val="24"/>
        </w:rPr>
        <w:t>D</w:t>
      </w:r>
      <w:r w:rsidR="00DA0C35" w:rsidRPr="00FE0CEC">
        <w:rPr>
          <w:rFonts w:ascii="Arial" w:hAnsi="Arial" w:cs="Arial"/>
          <w:color w:val="000000" w:themeColor="text1"/>
          <w:sz w:val="24"/>
          <w:szCs w:val="24"/>
        </w:rPr>
        <w:t>eterminar los requerimiento</w:t>
      </w:r>
      <w:r w:rsidR="0004077A" w:rsidRPr="00FE0CEC">
        <w:rPr>
          <w:rFonts w:ascii="Arial" w:hAnsi="Arial" w:cs="Arial"/>
          <w:color w:val="000000" w:themeColor="text1"/>
          <w:sz w:val="24"/>
          <w:szCs w:val="24"/>
        </w:rPr>
        <w:t>s</w:t>
      </w:r>
      <w:r w:rsidR="00DA0C35" w:rsidRPr="00FE0CEC">
        <w:rPr>
          <w:rFonts w:ascii="Arial" w:hAnsi="Arial" w:cs="Arial"/>
          <w:color w:val="000000" w:themeColor="text1"/>
          <w:sz w:val="24"/>
          <w:szCs w:val="24"/>
        </w:rPr>
        <w:t xml:space="preserve"> funcionales y no funcionales </w:t>
      </w:r>
      <w:bookmarkStart w:id="43" w:name="_Hlk103622320"/>
      <w:r w:rsidR="00DA0C35" w:rsidRPr="00FE0CEC">
        <w:rPr>
          <w:rFonts w:ascii="Arial" w:hAnsi="Arial" w:cs="Arial"/>
          <w:color w:val="000000" w:themeColor="text1"/>
          <w:sz w:val="24"/>
          <w:szCs w:val="24"/>
        </w:rPr>
        <w:t xml:space="preserve">del sistema web </w:t>
      </w:r>
      <w:r w:rsidR="00E34E8D" w:rsidRPr="00FE0CEC">
        <w:rPr>
          <w:rFonts w:ascii="Arial" w:hAnsi="Arial" w:cs="Arial"/>
          <w:color w:val="000000" w:themeColor="text1"/>
          <w:sz w:val="24"/>
          <w:szCs w:val="24"/>
        </w:rPr>
        <w:t xml:space="preserve">para </w:t>
      </w:r>
      <w:r w:rsidR="00DA0C35" w:rsidRPr="00FE0CEC">
        <w:rPr>
          <w:rFonts w:ascii="Arial" w:hAnsi="Arial" w:cs="Arial"/>
          <w:color w:val="000000" w:themeColor="text1"/>
          <w:sz w:val="24"/>
          <w:szCs w:val="24"/>
        </w:rPr>
        <w:t xml:space="preserve">gestionar la ejecución de las tutorías académicas en la </w:t>
      </w:r>
      <w:bookmarkEnd w:id="43"/>
      <w:r w:rsidR="00C63E9E" w:rsidRPr="00FE0CEC">
        <w:rPr>
          <w:rFonts w:ascii="Arial" w:hAnsi="Arial" w:cs="Arial"/>
          <w:color w:val="000000" w:themeColor="text1"/>
          <w:sz w:val="24"/>
          <w:szCs w:val="24"/>
        </w:rPr>
        <w:t xml:space="preserve">Universidad Iberoamericana del Ecuador </w:t>
      </w:r>
      <w:r w:rsidR="00CF3815" w:rsidRPr="00FE0CEC">
        <w:rPr>
          <w:rFonts w:ascii="Arial" w:hAnsi="Arial" w:cs="Arial"/>
          <w:color w:val="000000" w:themeColor="text1"/>
          <w:sz w:val="24"/>
          <w:szCs w:val="24"/>
        </w:rPr>
        <w:t>considerando las necesidades de los usuarios.</w:t>
      </w:r>
    </w:p>
    <w:p w14:paraId="42474779" w14:textId="2FA3984B" w:rsidR="002E3002" w:rsidRPr="006B7A30" w:rsidRDefault="00E34E8D" w:rsidP="00FE0CEC">
      <w:pPr>
        <w:pStyle w:val="Default"/>
        <w:numPr>
          <w:ilvl w:val="0"/>
          <w:numId w:val="9"/>
        </w:numPr>
        <w:spacing w:line="360" w:lineRule="auto"/>
        <w:jc w:val="both"/>
        <w:rPr>
          <w:rFonts w:ascii="Arial" w:hAnsi="Arial" w:cs="Arial"/>
          <w:color w:val="000000" w:themeColor="text1"/>
          <w:sz w:val="23"/>
          <w:szCs w:val="23"/>
        </w:rPr>
      </w:pPr>
      <w:r w:rsidRPr="00CF3815">
        <w:rPr>
          <w:rFonts w:ascii="Arial" w:hAnsi="Arial" w:cs="Arial"/>
          <w:color w:val="000000" w:themeColor="text1"/>
        </w:rPr>
        <w:t>Des</w:t>
      </w:r>
      <w:r>
        <w:rPr>
          <w:rFonts w:ascii="Arial" w:hAnsi="Arial" w:cs="Arial"/>
          <w:color w:val="000000" w:themeColor="text1"/>
        </w:rPr>
        <w:t>arrollar</w:t>
      </w:r>
      <w:r w:rsidR="002E3002" w:rsidRPr="00CF3815">
        <w:rPr>
          <w:rFonts w:ascii="Arial" w:hAnsi="Arial" w:cs="Arial"/>
          <w:color w:val="000000" w:themeColor="text1"/>
        </w:rPr>
        <w:t xml:space="preserve"> </w:t>
      </w:r>
      <w:r>
        <w:rPr>
          <w:rFonts w:ascii="Arial" w:hAnsi="Arial" w:cs="Arial"/>
          <w:color w:val="000000" w:themeColor="text1"/>
        </w:rPr>
        <w:t>el</w:t>
      </w:r>
      <w:r w:rsidR="002E3002" w:rsidRPr="00CF3815">
        <w:rPr>
          <w:rFonts w:ascii="Arial" w:hAnsi="Arial" w:cs="Arial"/>
          <w:color w:val="000000" w:themeColor="text1"/>
        </w:rPr>
        <w:t xml:space="preserve"> sistema web que permita gestionar la ejecución de las tutorías académicas en la U</w:t>
      </w:r>
      <w:r w:rsidR="00AA14A0">
        <w:rPr>
          <w:rFonts w:ascii="Arial" w:hAnsi="Arial" w:cs="Arial"/>
          <w:color w:val="000000" w:themeColor="text1"/>
        </w:rPr>
        <w:t>niversidad Iberoamericana del Ecuador</w:t>
      </w:r>
      <w:r w:rsidR="002E3002">
        <w:rPr>
          <w:rFonts w:ascii="Arial" w:hAnsi="Arial" w:cs="Arial"/>
          <w:color w:val="000000" w:themeColor="text1"/>
        </w:rPr>
        <w:t xml:space="preserve"> a través del uso del </w:t>
      </w:r>
      <w:r w:rsidR="002E3002" w:rsidRPr="00601497">
        <w:rPr>
          <w:rFonts w:ascii="Arial" w:hAnsi="Arial" w:cs="Arial"/>
          <w:color w:val="auto"/>
        </w:rPr>
        <w:lastRenderedPageBreak/>
        <w:t>framework Angular</w:t>
      </w:r>
      <w:r w:rsidR="00A16846" w:rsidRPr="00601497">
        <w:rPr>
          <w:rFonts w:ascii="Arial" w:hAnsi="Arial" w:cs="Arial"/>
          <w:color w:val="auto"/>
        </w:rPr>
        <w:t xml:space="preserve"> para el </w:t>
      </w:r>
      <w:r w:rsidR="0044206D" w:rsidRPr="00601497">
        <w:rPr>
          <w:rFonts w:ascii="Arial" w:hAnsi="Arial" w:cs="Arial"/>
          <w:color w:val="auto"/>
        </w:rPr>
        <w:t>frontend</w:t>
      </w:r>
      <w:r w:rsidR="00A16846" w:rsidRPr="00601497">
        <w:rPr>
          <w:rFonts w:ascii="Arial" w:hAnsi="Arial" w:cs="Arial"/>
          <w:color w:val="auto"/>
        </w:rPr>
        <w:t xml:space="preserve">, </w:t>
      </w:r>
      <w:r w:rsidR="008D5631" w:rsidRPr="00601497">
        <w:rPr>
          <w:rFonts w:ascii="Arial" w:hAnsi="Arial" w:cs="Arial"/>
          <w:color w:val="auto"/>
        </w:rPr>
        <w:t>N</w:t>
      </w:r>
      <w:r w:rsidR="00A16846" w:rsidRPr="00601497">
        <w:rPr>
          <w:rFonts w:ascii="Arial" w:hAnsi="Arial" w:cs="Arial"/>
          <w:color w:val="auto"/>
        </w:rPr>
        <w:t>odejs para el backend y MYSQL para la base de datos.</w:t>
      </w:r>
    </w:p>
    <w:p w14:paraId="1FA45EC6" w14:textId="2C3A1173" w:rsidR="00CF3815" w:rsidRDefault="00CF3815" w:rsidP="00FE0CEC">
      <w:pPr>
        <w:pStyle w:val="Default"/>
        <w:numPr>
          <w:ilvl w:val="0"/>
          <w:numId w:val="9"/>
        </w:numPr>
        <w:spacing w:line="360" w:lineRule="auto"/>
        <w:jc w:val="both"/>
        <w:rPr>
          <w:rFonts w:ascii="Arial" w:hAnsi="Arial" w:cs="Arial"/>
          <w:color w:val="000000" w:themeColor="text1"/>
          <w:sz w:val="23"/>
          <w:szCs w:val="23"/>
        </w:rPr>
      </w:pPr>
      <w:r w:rsidRPr="00CF3815">
        <w:rPr>
          <w:rFonts w:ascii="Arial" w:hAnsi="Arial" w:cs="Arial"/>
          <w:color w:val="000000" w:themeColor="text1"/>
        </w:rPr>
        <w:t>Realizar las pruebas de</w:t>
      </w:r>
      <w:r>
        <w:rPr>
          <w:rFonts w:ascii="Arial" w:hAnsi="Arial" w:cs="Arial"/>
          <w:color w:val="000000" w:themeColor="text1"/>
        </w:rPr>
        <w:t xml:space="preserve">l sistema web </w:t>
      </w:r>
      <w:r w:rsidRPr="00CF3815">
        <w:rPr>
          <w:rFonts w:ascii="Arial" w:hAnsi="Arial" w:cs="Arial"/>
          <w:color w:val="000000" w:themeColor="text1"/>
        </w:rPr>
        <w:t>para gestionar la ejecución de las tutorías académicas en la U</w:t>
      </w:r>
      <w:r w:rsidR="00AA14A0">
        <w:rPr>
          <w:rFonts w:ascii="Arial" w:hAnsi="Arial" w:cs="Arial"/>
          <w:color w:val="000000" w:themeColor="text1"/>
        </w:rPr>
        <w:t>niversidad Iberoamericana del Ecuador</w:t>
      </w:r>
      <w:r w:rsidRPr="00CF3815">
        <w:rPr>
          <w:rFonts w:ascii="Arial" w:hAnsi="Arial" w:cs="Arial"/>
          <w:color w:val="000000" w:themeColor="text1"/>
        </w:rPr>
        <w:t>.</w:t>
      </w:r>
      <w:r w:rsidRPr="00CF3815">
        <w:rPr>
          <w:rFonts w:ascii="Arial" w:hAnsi="Arial" w:cs="Arial"/>
          <w:color w:val="000000" w:themeColor="text1"/>
          <w:sz w:val="23"/>
          <w:szCs w:val="23"/>
        </w:rPr>
        <w:t xml:space="preserve"> </w:t>
      </w:r>
    </w:p>
    <w:p w14:paraId="6B2C8D70" w14:textId="1C459420" w:rsidR="002F0792" w:rsidRDefault="002F0792" w:rsidP="00C00B16">
      <w:pPr>
        <w:pStyle w:val="Ttulo2"/>
        <w:spacing w:before="240" w:after="240" w:line="360" w:lineRule="auto"/>
        <w:jc w:val="both"/>
        <w:rPr>
          <w:rFonts w:cs="Arial"/>
          <w:bCs/>
          <w:szCs w:val="24"/>
        </w:rPr>
        <w:pPrChange w:id="44" w:author="Unibe" w:date="2022-08-08T12:07:00Z">
          <w:pPr>
            <w:pStyle w:val="Ttulo2"/>
            <w:spacing w:line="360" w:lineRule="auto"/>
            <w:jc w:val="both"/>
          </w:pPr>
        </w:pPrChange>
      </w:pPr>
      <w:bookmarkStart w:id="45" w:name="_Toc104563591"/>
      <w:bookmarkStart w:id="46" w:name="_Toc110332317"/>
      <w:r w:rsidRPr="002F0792">
        <w:rPr>
          <w:rFonts w:cs="Arial"/>
          <w:bCs/>
          <w:szCs w:val="24"/>
        </w:rPr>
        <w:t>Justificación e Impacto de la Investigación</w:t>
      </w:r>
      <w:bookmarkEnd w:id="45"/>
      <w:bookmarkEnd w:id="46"/>
    </w:p>
    <w:p w14:paraId="34504F64" w14:textId="2D3EFDB7" w:rsidR="00764427" w:rsidRPr="00764427" w:rsidRDefault="00764427" w:rsidP="00C00B16">
      <w:pPr>
        <w:spacing w:before="240" w:after="240" w:line="360" w:lineRule="auto"/>
        <w:jc w:val="both"/>
        <w:rPr>
          <w:rFonts w:ascii="Arial" w:hAnsi="Arial" w:cs="Arial"/>
          <w:sz w:val="24"/>
          <w:szCs w:val="24"/>
        </w:rPr>
        <w:pPrChange w:id="47" w:author="Unibe" w:date="2022-08-08T12:07:00Z">
          <w:pPr>
            <w:spacing w:line="360" w:lineRule="auto"/>
            <w:jc w:val="both"/>
          </w:pPr>
        </w:pPrChange>
      </w:pPr>
      <w:commentRangeStart w:id="48"/>
      <w:r>
        <w:rPr>
          <w:rFonts w:ascii="Arial" w:hAnsi="Arial" w:cs="Arial"/>
          <w:sz w:val="24"/>
          <w:szCs w:val="24"/>
        </w:rPr>
        <w:t xml:space="preserve">La </w:t>
      </w:r>
      <w:commentRangeStart w:id="49"/>
      <w:r>
        <w:rPr>
          <w:rFonts w:ascii="Arial" w:hAnsi="Arial" w:cs="Arial"/>
          <w:sz w:val="24"/>
          <w:szCs w:val="24"/>
        </w:rPr>
        <w:t xml:space="preserve">relevancia social </w:t>
      </w:r>
      <w:commentRangeEnd w:id="49"/>
      <w:r w:rsidR="00BF1EBC">
        <w:rPr>
          <w:rStyle w:val="Refdecomentario"/>
          <w:rFonts w:ascii="Calibri" w:eastAsia="Calibri" w:hAnsi="Calibri" w:cs="Calibri"/>
          <w:lang w:eastAsia="es-VE"/>
        </w:rPr>
        <w:commentReference w:id="49"/>
      </w:r>
      <w:r>
        <w:rPr>
          <w:rFonts w:ascii="Arial" w:hAnsi="Arial" w:cs="Arial"/>
          <w:sz w:val="24"/>
          <w:szCs w:val="24"/>
        </w:rPr>
        <w:t xml:space="preserve">de la investigación </w:t>
      </w:r>
      <w:r w:rsidRPr="00C2139A">
        <w:rPr>
          <w:rFonts w:ascii="Arial" w:hAnsi="Arial" w:cs="Arial"/>
          <w:sz w:val="24"/>
          <w:szCs w:val="24"/>
        </w:rPr>
        <w:t xml:space="preserve">es incentivar a la innovación, a los beneficiarios directos de la </w:t>
      </w:r>
      <w:r>
        <w:rPr>
          <w:rFonts w:ascii="Arial" w:hAnsi="Arial" w:cs="Arial"/>
          <w:sz w:val="24"/>
          <w:szCs w:val="24"/>
        </w:rPr>
        <w:t>Universidad Iberoamericana del Ecuador</w:t>
      </w:r>
      <w:r w:rsidRPr="00C2139A">
        <w:rPr>
          <w:rFonts w:ascii="Arial" w:hAnsi="Arial" w:cs="Arial"/>
          <w:sz w:val="24"/>
          <w:szCs w:val="24"/>
        </w:rPr>
        <w:t xml:space="preserve">, </w:t>
      </w:r>
      <w:r w:rsidRPr="00435C95">
        <w:rPr>
          <w:rFonts w:ascii="Arial" w:hAnsi="Arial" w:cs="Arial"/>
          <w:sz w:val="24"/>
          <w:szCs w:val="24"/>
        </w:rPr>
        <w:t>además fomentar el uso</w:t>
      </w:r>
      <w:r>
        <w:rPr>
          <w:rFonts w:ascii="Arial" w:hAnsi="Arial" w:cs="Arial"/>
          <w:sz w:val="24"/>
          <w:szCs w:val="24"/>
        </w:rPr>
        <w:t xml:space="preserve"> y el desarrollo</w:t>
      </w:r>
      <w:r w:rsidRPr="00435C95">
        <w:rPr>
          <w:rFonts w:ascii="Arial" w:hAnsi="Arial" w:cs="Arial"/>
          <w:sz w:val="24"/>
          <w:szCs w:val="24"/>
        </w:rPr>
        <w:t xml:space="preserve"> de herramientas tecnológicas</w:t>
      </w:r>
      <w:r>
        <w:rPr>
          <w:rFonts w:ascii="Arial" w:hAnsi="Arial" w:cs="Arial"/>
          <w:sz w:val="24"/>
          <w:szCs w:val="24"/>
        </w:rPr>
        <w:t xml:space="preserve"> que automaticen procesos y así disminuir el tiempo de ejecución de requerimientos.</w:t>
      </w:r>
    </w:p>
    <w:p w14:paraId="07DFE8C6" w14:textId="43AA7A3F" w:rsidR="00617054" w:rsidRDefault="00617054" w:rsidP="003D2CC7">
      <w:pPr>
        <w:spacing w:line="360" w:lineRule="auto"/>
        <w:jc w:val="both"/>
        <w:rPr>
          <w:rFonts w:ascii="Arial" w:hAnsi="Arial" w:cs="Arial"/>
          <w:sz w:val="24"/>
          <w:szCs w:val="24"/>
        </w:rPr>
      </w:pPr>
      <w:r>
        <w:rPr>
          <w:rFonts w:ascii="Arial" w:hAnsi="Arial" w:cs="Arial"/>
          <w:sz w:val="24"/>
          <w:szCs w:val="24"/>
        </w:rPr>
        <w:t xml:space="preserve">La Universidad Iberoamericana del Ecuador, está transitando por un proceso de cambio y mejoramiento en su manejo de </w:t>
      </w:r>
      <w:r w:rsidR="006E52EE">
        <w:rPr>
          <w:rFonts w:ascii="Arial" w:hAnsi="Arial" w:cs="Arial"/>
          <w:sz w:val="24"/>
          <w:szCs w:val="24"/>
        </w:rPr>
        <w:t>las tutorías académicas</w:t>
      </w:r>
      <w:r>
        <w:rPr>
          <w:rFonts w:ascii="Arial" w:hAnsi="Arial" w:cs="Arial"/>
          <w:sz w:val="24"/>
          <w:szCs w:val="24"/>
        </w:rPr>
        <w:t xml:space="preserve"> hacia lo</w:t>
      </w:r>
      <w:r w:rsidR="00B14F4A">
        <w:rPr>
          <w:rFonts w:ascii="Arial" w:hAnsi="Arial" w:cs="Arial"/>
          <w:sz w:val="24"/>
          <w:szCs w:val="24"/>
        </w:rPr>
        <w:t>s</w:t>
      </w:r>
      <w:r>
        <w:rPr>
          <w:rFonts w:ascii="Arial" w:hAnsi="Arial" w:cs="Arial"/>
          <w:sz w:val="24"/>
          <w:szCs w:val="24"/>
        </w:rPr>
        <w:t xml:space="preserve"> estudiantes </w:t>
      </w:r>
      <w:r w:rsidR="006E52EE">
        <w:rPr>
          <w:rFonts w:ascii="Arial" w:hAnsi="Arial" w:cs="Arial"/>
          <w:sz w:val="24"/>
          <w:szCs w:val="24"/>
        </w:rPr>
        <w:t xml:space="preserve">que han tenido un rendimiento bajo en el proceso de aprendizaje en algunas </w:t>
      </w:r>
      <w:r w:rsidR="006D5770">
        <w:rPr>
          <w:rFonts w:ascii="Arial" w:hAnsi="Arial" w:cs="Arial"/>
          <w:sz w:val="24"/>
          <w:szCs w:val="24"/>
        </w:rPr>
        <w:t xml:space="preserve">materias </w:t>
      </w:r>
      <w:r w:rsidR="00B14F4A">
        <w:rPr>
          <w:rFonts w:ascii="Arial" w:hAnsi="Arial" w:cs="Arial"/>
          <w:sz w:val="24"/>
          <w:szCs w:val="24"/>
        </w:rPr>
        <w:t>dictadas</w:t>
      </w:r>
      <w:r w:rsidR="006E52EE">
        <w:rPr>
          <w:rFonts w:ascii="Arial" w:hAnsi="Arial" w:cs="Arial"/>
          <w:sz w:val="24"/>
          <w:szCs w:val="24"/>
        </w:rPr>
        <w:t xml:space="preserve"> </w:t>
      </w:r>
      <w:r w:rsidR="006D5770">
        <w:rPr>
          <w:rFonts w:ascii="Arial" w:hAnsi="Arial" w:cs="Arial"/>
          <w:sz w:val="24"/>
          <w:szCs w:val="24"/>
        </w:rPr>
        <w:t xml:space="preserve">lo que hace necesario </w:t>
      </w:r>
      <w:r w:rsidR="00B14F4A">
        <w:rPr>
          <w:rFonts w:ascii="Arial" w:hAnsi="Arial" w:cs="Arial"/>
          <w:sz w:val="24"/>
          <w:szCs w:val="24"/>
        </w:rPr>
        <w:t>el desarrollo</w:t>
      </w:r>
      <w:r w:rsidR="006D5770">
        <w:rPr>
          <w:rFonts w:ascii="Arial" w:hAnsi="Arial" w:cs="Arial"/>
          <w:sz w:val="24"/>
          <w:szCs w:val="24"/>
        </w:rPr>
        <w:t xml:space="preserve"> de un software que contribuya a mejorar la calidad de la gestión institucional</w:t>
      </w:r>
      <w:r w:rsidR="00B14F4A">
        <w:rPr>
          <w:rFonts w:ascii="Arial" w:hAnsi="Arial" w:cs="Arial"/>
          <w:sz w:val="24"/>
          <w:szCs w:val="24"/>
        </w:rPr>
        <w:t>.</w:t>
      </w:r>
    </w:p>
    <w:p w14:paraId="66E9A6E4" w14:textId="178A757B" w:rsidR="00444EF1" w:rsidRDefault="00444EF1" w:rsidP="003D2CC7">
      <w:pPr>
        <w:spacing w:line="360" w:lineRule="auto"/>
        <w:jc w:val="both"/>
        <w:rPr>
          <w:rFonts w:ascii="Arial" w:hAnsi="Arial" w:cs="Arial"/>
          <w:sz w:val="24"/>
          <w:szCs w:val="24"/>
        </w:rPr>
      </w:pPr>
      <w:r>
        <w:rPr>
          <w:rFonts w:ascii="Arial" w:hAnsi="Arial" w:cs="Arial"/>
          <w:sz w:val="24"/>
          <w:szCs w:val="24"/>
        </w:rPr>
        <w:t xml:space="preserve">El propósito de la solución se basa en brindar </w:t>
      </w:r>
      <w:r w:rsidR="003061AD">
        <w:rPr>
          <w:rFonts w:ascii="Arial" w:hAnsi="Arial" w:cs="Arial"/>
          <w:sz w:val="24"/>
          <w:szCs w:val="24"/>
        </w:rPr>
        <w:t xml:space="preserve">una ayuda tecnológica para </w:t>
      </w:r>
      <w:r w:rsidR="00CE2ACD">
        <w:rPr>
          <w:rFonts w:ascii="Arial" w:hAnsi="Arial" w:cs="Arial"/>
          <w:sz w:val="24"/>
          <w:szCs w:val="24"/>
        </w:rPr>
        <w:t xml:space="preserve">el </w:t>
      </w:r>
      <w:r w:rsidR="003061AD">
        <w:rPr>
          <w:rFonts w:ascii="Arial" w:hAnsi="Arial" w:cs="Arial"/>
          <w:sz w:val="24"/>
          <w:szCs w:val="24"/>
        </w:rPr>
        <w:t>personal administrativo</w:t>
      </w:r>
      <w:r w:rsidR="00CE2ACD">
        <w:rPr>
          <w:rFonts w:ascii="Arial" w:hAnsi="Arial" w:cs="Arial"/>
          <w:sz w:val="24"/>
          <w:szCs w:val="24"/>
        </w:rPr>
        <w:t>, docentes y estudiante</w:t>
      </w:r>
      <w:r w:rsidR="003061AD">
        <w:rPr>
          <w:rFonts w:ascii="Arial" w:hAnsi="Arial" w:cs="Arial"/>
          <w:sz w:val="24"/>
          <w:szCs w:val="24"/>
        </w:rPr>
        <w:t xml:space="preserve"> </w:t>
      </w:r>
      <w:r w:rsidR="006D5770">
        <w:rPr>
          <w:rFonts w:ascii="Arial" w:hAnsi="Arial" w:cs="Arial"/>
          <w:sz w:val="24"/>
          <w:szCs w:val="24"/>
        </w:rPr>
        <w:t>en</w:t>
      </w:r>
      <w:r w:rsidR="003061AD">
        <w:rPr>
          <w:rFonts w:ascii="Arial" w:hAnsi="Arial" w:cs="Arial"/>
          <w:sz w:val="24"/>
          <w:szCs w:val="24"/>
        </w:rPr>
        <w:t xml:space="preserve"> la Universidad Iberoamericana del Ecuador</w:t>
      </w:r>
      <w:r w:rsidR="006D5770">
        <w:rPr>
          <w:rFonts w:ascii="Arial" w:hAnsi="Arial" w:cs="Arial"/>
          <w:sz w:val="24"/>
          <w:szCs w:val="24"/>
        </w:rPr>
        <w:t xml:space="preserve"> </w:t>
      </w:r>
      <w:r w:rsidR="00CE2ACD">
        <w:rPr>
          <w:rFonts w:ascii="Arial" w:hAnsi="Arial" w:cs="Arial"/>
          <w:sz w:val="24"/>
          <w:szCs w:val="24"/>
        </w:rPr>
        <w:t xml:space="preserve">con la ayuda de </w:t>
      </w:r>
      <w:r w:rsidR="006D5770" w:rsidRPr="003D2CC7">
        <w:rPr>
          <w:rFonts w:ascii="Arial" w:hAnsi="Arial" w:cs="Arial"/>
          <w:sz w:val="24"/>
          <w:szCs w:val="24"/>
        </w:rPr>
        <w:t xml:space="preserve">una aplicación web </w:t>
      </w:r>
      <w:r w:rsidR="00CE2ACD">
        <w:rPr>
          <w:rFonts w:ascii="Arial" w:hAnsi="Arial" w:cs="Arial"/>
          <w:sz w:val="24"/>
          <w:szCs w:val="24"/>
        </w:rPr>
        <w:t xml:space="preserve">se podrá </w:t>
      </w:r>
      <w:r w:rsidR="006D5770" w:rsidRPr="003D2CC7">
        <w:rPr>
          <w:rFonts w:ascii="Arial" w:hAnsi="Arial" w:cs="Arial"/>
          <w:sz w:val="24"/>
          <w:szCs w:val="24"/>
        </w:rPr>
        <w:t>disminuir los tiempos de ejecución de datos como</w:t>
      </w:r>
      <w:r w:rsidR="006D5770">
        <w:rPr>
          <w:rFonts w:ascii="Arial" w:hAnsi="Arial" w:cs="Arial"/>
          <w:sz w:val="24"/>
          <w:szCs w:val="24"/>
        </w:rPr>
        <w:t>:</w:t>
      </w:r>
      <w:r w:rsidR="006D5770" w:rsidRPr="003D2CC7">
        <w:rPr>
          <w:rFonts w:ascii="Arial" w:hAnsi="Arial" w:cs="Arial"/>
          <w:sz w:val="24"/>
          <w:szCs w:val="24"/>
        </w:rPr>
        <w:t xml:space="preserve"> (información de docentes,</w:t>
      </w:r>
      <w:r w:rsidR="006D5770">
        <w:rPr>
          <w:rFonts w:ascii="Arial" w:hAnsi="Arial" w:cs="Arial"/>
          <w:sz w:val="24"/>
          <w:szCs w:val="24"/>
        </w:rPr>
        <w:t xml:space="preserve"> </w:t>
      </w:r>
      <w:r w:rsidR="006D5770" w:rsidRPr="003D2CC7">
        <w:rPr>
          <w:rFonts w:ascii="Arial" w:hAnsi="Arial" w:cs="Arial"/>
          <w:sz w:val="24"/>
          <w:szCs w:val="24"/>
        </w:rPr>
        <w:t>horarios,</w:t>
      </w:r>
      <w:r w:rsidR="006D5770">
        <w:rPr>
          <w:rFonts w:ascii="Arial" w:hAnsi="Arial" w:cs="Arial"/>
          <w:sz w:val="24"/>
          <w:szCs w:val="24"/>
        </w:rPr>
        <w:t xml:space="preserve"> </w:t>
      </w:r>
      <w:r w:rsidR="006D5770" w:rsidRPr="003D2CC7">
        <w:rPr>
          <w:rFonts w:ascii="Arial" w:hAnsi="Arial" w:cs="Arial"/>
          <w:sz w:val="24"/>
          <w:szCs w:val="24"/>
        </w:rPr>
        <w:t>materias y aulas)</w:t>
      </w:r>
      <w:r w:rsidR="00CE2ACD">
        <w:rPr>
          <w:rFonts w:ascii="Arial" w:hAnsi="Arial" w:cs="Arial"/>
          <w:sz w:val="24"/>
          <w:szCs w:val="24"/>
        </w:rPr>
        <w:t xml:space="preserve">, </w:t>
      </w:r>
      <w:r w:rsidR="006D5770" w:rsidRPr="003D2CC7">
        <w:rPr>
          <w:rFonts w:ascii="Arial" w:hAnsi="Arial" w:cs="Arial"/>
          <w:sz w:val="24"/>
          <w:szCs w:val="24"/>
        </w:rPr>
        <w:t>buscando la eficiencia</w:t>
      </w:r>
      <w:r w:rsidR="00CE2ACD">
        <w:rPr>
          <w:rFonts w:ascii="Arial" w:hAnsi="Arial" w:cs="Arial"/>
          <w:sz w:val="24"/>
          <w:szCs w:val="24"/>
        </w:rPr>
        <w:t xml:space="preserve"> </w:t>
      </w:r>
      <w:r w:rsidR="006D5770" w:rsidRPr="003D2CC7">
        <w:rPr>
          <w:rFonts w:ascii="Arial" w:hAnsi="Arial" w:cs="Arial"/>
          <w:sz w:val="24"/>
          <w:szCs w:val="24"/>
        </w:rPr>
        <w:t>con resultados favorables tanto para docentes como para estudiantes</w:t>
      </w:r>
      <w:r w:rsidR="006D5770">
        <w:rPr>
          <w:rFonts w:ascii="Arial" w:hAnsi="Arial" w:cs="Arial"/>
          <w:sz w:val="24"/>
          <w:szCs w:val="24"/>
        </w:rPr>
        <w:t xml:space="preserve"> y personal universitario</w:t>
      </w:r>
      <w:r w:rsidR="006D5770" w:rsidRPr="003D2CC7">
        <w:rPr>
          <w:rFonts w:ascii="Arial" w:hAnsi="Arial" w:cs="Arial"/>
          <w:sz w:val="24"/>
          <w:szCs w:val="24"/>
        </w:rPr>
        <w:t>.</w:t>
      </w:r>
    </w:p>
    <w:p w14:paraId="0005786A" w14:textId="47BE767D" w:rsidR="00D40AFA" w:rsidRDefault="00764427" w:rsidP="003D2CC7">
      <w:pPr>
        <w:spacing w:line="360" w:lineRule="auto"/>
        <w:jc w:val="both"/>
        <w:rPr>
          <w:rFonts w:ascii="Arial" w:hAnsi="Arial" w:cs="Arial"/>
          <w:sz w:val="24"/>
          <w:szCs w:val="24"/>
        </w:rPr>
      </w:pPr>
      <w:r>
        <w:rPr>
          <w:rFonts w:ascii="Arial" w:hAnsi="Arial" w:cs="Arial"/>
          <w:sz w:val="24"/>
          <w:szCs w:val="24"/>
        </w:rPr>
        <w:t>Como valor agregado de la relevancia social, es</w:t>
      </w:r>
      <w:r w:rsidR="00D40AFA">
        <w:rPr>
          <w:rFonts w:ascii="Arial" w:hAnsi="Arial" w:cs="Arial"/>
          <w:sz w:val="24"/>
          <w:szCs w:val="24"/>
        </w:rPr>
        <w:t xml:space="preserve"> que las aplicaciones web han sido muy importantes</w:t>
      </w:r>
      <w:r w:rsidR="002D2C37">
        <w:rPr>
          <w:rFonts w:ascii="Arial" w:hAnsi="Arial" w:cs="Arial"/>
          <w:sz w:val="24"/>
          <w:szCs w:val="24"/>
        </w:rPr>
        <w:t xml:space="preserve"> en la gestión y automatización de procesos</w:t>
      </w:r>
      <w:r w:rsidR="00D40AFA" w:rsidRPr="00931011">
        <w:rPr>
          <w:rFonts w:ascii="Arial" w:hAnsi="Arial" w:cs="Arial"/>
          <w:sz w:val="24"/>
          <w:szCs w:val="24"/>
        </w:rPr>
        <w:t xml:space="preserve"> a nivel mundial </w:t>
      </w:r>
      <w:r w:rsidR="00D40AFA">
        <w:rPr>
          <w:rFonts w:ascii="Arial" w:hAnsi="Arial" w:cs="Arial"/>
          <w:sz w:val="24"/>
          <w:szCs w:val="24"/>
        </w:rPr>
        <w:t xml:space="preserve">ya que </w:t>
      </w:r>
      <w:r w:rsidR="00D40AFA" w:rsidRPr="00931011">
        <w:rPr>
          <w:rFonts w:ascii="Arial" w:hAnsi="Arial" w:cs="Arial"/>
          <w:sz w:val="24"/>
          <w:szCs w:val="24"/>
        </w:rPr>
        <w:t>se han convertido en una parte esencial de la actividad humana.</w:t>
      </w:r>
      <w:r w:rsidR="008F1175">
        <w:rPr>
          <w:rFonts w:ascii="Arial" w:hAnsi="Arial" w:cs="Arial"/>
          <w:sz w:val="24"/>
          <w:szCs w:val="24"/>
        </w:rPr>
        <w:t xml:space="preserve"> </w:t>
      </w:r>
      <w:r w:rsidR="008F1175" w:rsidRPr="00931011">
        <w:rPr>
          <w:rFonts w:ascii="Arial" w:hAnsi="Arial" w:cs="Arial"/>
          <w:sz w:val="24"/>
          <w:szCs w:val="24"/>
        </w:rPr>
        <w:t>Esto</w:t>
      </w:r>
      <w:r w:rsidR="00D40AFA" w:rsidRPr="00931011">
        <w:rPr>
          <w:rFonts w:ascii="Arial" w:hAnsi="Arial" w:cs="Arial"/>
          <w:sz w:val="24"/>
          <w:szCs w:val="24"/>
        </w:rPr>
        <w:t xml:space="preserve"> por supuesto ha transformado completamente</w:t>
      </w:r>
      <w:r w:rsidR="00920C98">
        <w:rPr>
          <w:rFonts w:ascii="Arial" w:hAnsi="Arial" w:cs="Arial"/>
          <w:sz w:val="24"/>
          <w:szCs w:val="24"/>
        </w:rPr>
        <w:t xml:space="preserve"> el desenvolvimiento</w:t>
      </w:r>
      <w:r w:rsidR="00D40AFA" w:rsidRPr="00931011">
        <w:rPr>
          <w:rFonts w:ascii="Arial" w:hAnsi="Arial" w:cs="Arial"/>
          <w:sz w:val="24"/>
          <w:szCs w:val="24"/>
        </w:rPr>
        <w:t xml:space="preserve"> </w:t>
      </w:r>
      <w:r w:rsidR="00920C98">
        <w:rPr>
          <w:rFonts w:ascii="Arial" w:hAnsi="Arial" w:cs="Arial"/>
          <w:sz w:val="24"/>
          <w:szCs w:val="24"/>
        </w:rPr>
        <w:t xml:space="preserve">de las personas </w:t>
      </w:r>
      <w:r w:rsidR="00D40AFA" w:rsidRPr="00931011">
        <w:rPr>
          <w:rFonts w:ascii="Arial" w:hAnsi="Arial" w:cs="Arial"/>
          <w:sz w:val="24"/>
          <w:szCs w:val="24"/>
        </w:rPr>
        <w:t xml:space="preserve">y ha tenido un impacto profundo en la </w:t>
      </w:r>
      <w:r w:rsidR="00D40AFA" w:rsidRPr="00EC7B6D">
        <w:rPr>
          <w:rFonts w:ascii="Arial" w:hAnsi="Arial" w:cs="Arial"/>
          <w:sz w:val="24"/>
          <w:szCs w:val="24"/>
        </w:rPr>
        <w:t>forma de hacer negocios y de la forma de vivir.</w:t>
      </w:r>
    </w:p>
    <w:p w14:paraId="4F8E82E0" w14:textId="182B1496" w:rsidR="006D5770" w:rsidRDefault="006D5770" w:rsidP="003D2CC7">
      <w:pPr>
        <w:spacing w:line="360" w:lineRule="auto"/>
        <w:jc w:val="both"/>
        <w:rPr>
          <w:rFonts w:ascii="Arial" w:hAnsi="Arial" w:cs="Arial"/>
          <w:sz w:val="24"/>
          <w:szCs w:val="24"/>
        </w:rPr>
      </w:pPr>
      <w:r>
        <w:rPr>
          <w:rFonts w:ascii="Arial" w:hAnsi="Arial" w:cs="Arial"/>
          <w:sz w:val="24"/>
          <w:szCs w:val="24"/>
        </w:rPr>
        <w:t xml:space="preserve">Así que un sistema web </w:t>
      </w:r>
      <w:r w:rsidR="002E3FAB">
        <w:rPr>
          <w:rFonts w:ascii="Arial" w:hAnsi="Arial" w:cs="Arial"/>
          <w:sz w:val="24"/>
          <w:szCs w:val="24"/>
        </w:rPr>
        <w:t xml:space="preserve">para la gestión de la ejecución de las tutorías académicas constituye </w:t>
      </w:r>
      <w:r w:rsidR="009B0D87">
        <w:rPr>
          <w:rFonts w:ascii="Arial" w:hAnsi="Arial" w:cs="Arial"/>
          <w:sz w:val="24"/>
          <w:szCs w:val="24"/>
        </w:rPr>
        <w:t>una forma indispensable para la toma de decisiones dentro del esquema educativo de la carrera</w:t>
      </w:r>
      <w:r w:rsidR="00920C98">
        <w:rPr>
          <w:rFonts w:ascii="Arial" w:hAnsi="Arial" w:cs="Arial"/>
          <w:sz w:val="24"/>
          <w:szCs w:val="24"/>
        </w:rPr>
        <w:t>.</w:t>
      </w:r>
    </w:p>
    <w:p w14:paraId="339F3DAC" w14:textId="04A29BDE" w:rsidR="00A97E82" w:rsidRDefault="00272CF4" w:rsidP="00A97E82">
      <w:pPr>
        <w:spacing w:line="360" w:lineRule="auto"/>
        <w:jc w:val="both"/>
        <w:rPr>
          <w:rFonts w:ascii="Arial" w:hAnsi="Arial" w:cs="Arial"/>
          <w:sz w:val="24"/>
          <w:szCs w:val="24"/>
        </w:rPr>
      </w:pPr>
      <w:r>
        <w:rPr>
          <w:rFonts w:ascii="Arial" w:hAnsi="Arial" w:cs="Arial"/>
          <w:sz w:val="24"/>
          <w:szCs w:val="24"/>
        </w:rPr>
        <w:lastRenderedPageBreak/>
        <w:t xml:space="preserve">Este </w:t>
      </w:r>
      <w:r w:rsidR="00754087">
        <w:rPr>
          <w:rFonts w:ascii="Arial" w:hAnsi="Arial" w:cs="Arial"/>
          <w:sz w:val="24"/>
          <w:szCs w:val="24"/>
        </w:rPr>
        <w:t>proyecto de</w:t>
      </w:r>
      <w:r>
        <w:rPr>
          <w:rFonts w:ascii="Arial" w:hAnsi="Arial" w:cs="Arial"/>
          <w:sz w:val="24"/>
          <w:szCs w:val="24"/>
        </w:rPr>
        <w:t xml:space="preserve"> investigación se considera como un aporte académico porque</w:t>
      </w:r>
      <w:r w:rsidR="00435C95">
        <w:rPr>
          <w:rFonts w:ascii="Arial" w:hAnsi="Arial" w:cs="Arial"/>
          <w:sz w:val="24"/>
          <w:szCs w:val="24"/>
        </w:rPr>
        <w:t xml:space="preserve"> </w:t>
      </w:r>
      <w:r w:rsidR="00A97E82" w:rsidRPr="00F73159">
        <w:rPr>
          <w:rFonts w:ascii="Arial" w:hAnsi="Arial" w:cs="Arial"/>
          <w:sz w:val="24"/>
          <w:szCs w:val="24"/>
        </w:rPr>
        <w:t>contribuirá</w:t>
      </w:r>
      <w:r w:rsidR="00627F32">
        <w:rPr>
          <w:rFonts w:ascii="Arial" w:hAnsi="Arial" w:cs="Arial"/>
          <w:sz w:val="24"/>
          <w:szCs w:val="24"/>
        </w:rPr>
        <w:t xml:space="preserve"> en el desarrollo de un </w:t>
      </w:r>
      <w:r w:rsidR="00A97E82" w:rsidRPr="00F73159">
        <w:rPr>
          <w:rFonts w:ascii="Arial" w:hAnsi="Arial" w:cs="Arial"/>
          <w:sz w:val="24"/>
          <w:szCs w:val="24"/>
        </w:rPr>
        <w:t>sistema web para la gestión</w:t>
      </w:r>
      <w:r>
        <w:rPr>
          <w:rFonts w:ascii="Arial" w:hAnsi="Arial" w:cs="Arial"/>
          <w:sz w:val="24"/>
          <w:szCs w:val="24"/>
        </w:rPr>
        <w:t xml:space="preserve"> de la ejecución </w:t>
      </w:r>
      <w:r w:rsidR="00A97E82" w:rsidRPr="00F73159">
        <w:rPr>
          <w:rFonts w:ascii="Arial" w:hAnsi="Arial" w:cs="Arial"/>
          <w:sz w:val="24"/>
          <w:szCs w:val="24"/>
        </w:rPr>
        <w:t xml:space="preserve">de </w:t>
      </w:r>
      <w:r w:rsidR="00A97E82">
        <w:rPr>
          <w:rFonts w:ascii="Arial" w:hAnsi="Arial" w:cs="Arial"/>
          <w:sz w:val="24"/>
          <w:szCs w:val="24"/>
        </w:rPr>
        <w:t>tutorías</w:t>
      </w:r>
      <w:r w:rsidR="00627F32">
        <w:rPr>
          <w:rFonts w:ascii="Arial" w:hAnsi="Arial" w:cs="Arial"/>
          <w:sz w:val="24"/>
          <w:szCs w:val="24"/>
        </w:rPr>
        <w:t xml:space="preserve"> y así automatizar un proceso inexistente</w:t>
      </w:r>
      <w:r w:rsidR="00A97E82" w:rsidRPr="00F73159">
        <w:rPr>
          <w:rFonts w:ascii="Arial" w:hAnsi="Arial" w:cs="Arial"/>
          <w:sz w:val="24"/>
          <w:szCs w:val="24"/>
        </w:rPr>
        <w:t>.</w:t>
      </w:r>
    </w:p>
    <w:p w14:paraId="74129EB5" w14:textId="07982C14" w:rsidR="00C2139A" w:rsidRDefault="00384356" w:rsidP="00C2139A">
      <w:pPr>
        <w:spacing w:line="360" w:lineRule="auto"/>
        <w:jc w:val="both"/>
        <w:rPr>
          <w:rFonts w:ascii="Arial" w:hAnsi="Arial" w:cs="Arial"/>
          <w:sz w:val="24"/>
          <w:szCs w:val="24"/>
        </w:rPr>
      </w:pPr>
      <w:r>
        <w:rPr>
          <w:rFonts w:ascii="Arial" w:hAnsi="Arial" w:cs="Arial"/>
          <w:sz w:val="24"/>
          <w:szCs w:val="24"/>
        </w:rPr>
        <w:t>Desde el punto de vista científico el proyecto contribuirá a la carrera de software</w:t>
      </w:r>
      <w:r w:rsidR="004F33ED">
        <w:rPr>
          <w:rFonts w:ascii="Arial" w:hAnsi="Arial" w:cs="Arial"/>
          <w:sz w:val="24"/>
          <w:szCs w:val="24"/>
        </w:rPr>
        <w:t xml:space="preserve"> en </w:t>
      </w:r>
      <w:r w:rsidR="000104F9">
        <w:rPr>
          <w:rFonts w:ascii="Arial" w:hAnsi="Arial" w:cs="Arial"/>
          <w:sz w:val="24"/>
          <w:szCs w:val="24"/>
        </w:rPr>
        <w:t>el</w:t>
      </w:r>
      <w:r w:rsidR="004F33ED">
        <w:rPr>
          <w:rFonts w:ascii="Arial" w:hAnsi="Arial" w:cs="Arial"/>
          <w:sz w:val="24"/>
          <w:szCs w:val="24"/>
        </w:rPr>
        <w:t xml:space="preserve"> u</w:t>
      </w:r>
      <w:r w:rsidR="000104F9">
        <w:rPr>
          <w:rFonts w:ascii="Arial" w:hAnsi="Arial" w:cs="Arial"/>
          <w:sz w:val="24"/>
          <w:szCs w:val="24"/>
        </w:rPr>
        <w:t>so</w:t>
      </w:r>
      <w:r w:rsidR="004F33ED">
        <w:rPr>
          <w:rFonts w:ascii="Arial" w:hAnsi="Arial" w:cs="Arial"/>
          <w:sz w:val="24"/>
          <w:szCs w:val="24"/>
        </w:rPr>
        <w:t xml:space="preserve"> de tecnologías</w:t>
      </w:r>
      <w:r w:rsidR="000104F9">
        <w:rPr>
          <w:rFonts w:ascii="Arial" w:hAnsi="Arial" w:cs="Arial"/>
          <w:sz w:val="24"/>
          <w:szCs w:val="24"/>
        </w:rPr>
        <w:t xml:space="preserve"> actuales</w:t>
      </w:r>
      <w:r w:rsidR="004F33ED">
        <w:rPr>
          <w:rFonts w:ascii="Arial" w:hAnsi="Arial" w:cs="Arial"/>
          <w:sz w:val="24"/>
          <w:szCs w:val="24"/>
        </w:rPr>
        <w:t xml:space="preserve"> para el desarrollo de sistemas </w:t>
      </w:r>
      <w:r w:rsidR="008F1175">
        <w:rPr>
          <w:rFonts w:ascii="Arial" w:hAnsi="Arial" w:cs="Arial"/>
          <w:sz w:val="24"/>
          <w:szCs w:val="24"/>
        </w:rPr>
        <w:t>web, así como también la implementación de metodologías de diseño y desarrollo</w:t>
      </w:r>
      <w:r w:rsidR="00BF76D7">
        <w:rPr>
          <w:rFonts w:ascii="Arial" w:hAnsi="Arial" w:cs="Arial"/>
          <w:sz w:val="24"/>
          <w:szCs w:val="24"/>
        </w:rPr>
        <w:t xml:space="preserve"> agiles que son las más eficientes</w:t>
      </w:r>
      <w:r w:rsidR="008F1175">
        <w:rPr>
          <w:rFonts w:ascii="Arial" w:hAnsi="Arial" w:cs="Arial"/>
          <w:sz w:val="24"/>
          <w:szCs w:val="24"/>
        </w:rPr>
        <w:t>.</w:t>
      </w:r>
    </w:p>
    <w:p w14:paraId="034506A5" w14:textId="5AB2F7AF" w:rsidR="00A27163" w:rsidRPr="00A27163" w:rsidRDefault="00A27163" w:rsidP="00A27163">
      <w:pPr>
        <w:spacing w:line="360" w:lineRule="auto"/>
        <w:jc w:val="both"/>
        <w:rPr>
          <w:rFonts w:ascii="Arial" w:hAnsi="Arial" w:cs="Arial"/>
          <w:sz w:val="24"/>
          <w:szCs w:val="24"/>
        </w:rPr>
      </w:pPr>
      <w:r w:rsidRPr="00DF7049">
        <w:rPr>
          <w:rFonts w:ascii="Arial" w:hAnsi="Arial" w:cs="Arial"/>
          <w:sz w:val="24"/>
          <w:szCs w:val="24"/>
        </w:rPr>
        <w:t>Desde el punto de vista metodológico</w:t>
      </w:r>
      <w:r w:rsidR="000104F9">
        <w:rPr>
          <w:rFonts w:ascii="Arial" w:hAnsi="Arial" w:cs="Arial"/>
          <w:sz w:val="24"/>
          <w:szCs w:val="24"/>
        </w:rPr>
        <w:t xml:space="preserve"> como</w:t>
      </w:r>
      <w:r w:rsidRPr="00DF7049">
        <w:rPr>
          <w:rFonts w:ascii="Arial" w:hAnsi="Arial" w:cs="Arial"/>
          <w:sz w:val="24"/>
          <w:szCs w:val="24"/>
        </w:rPr>
        <w:t xml:space="preserve"> </w:t>
      </w:r>
      <w:r>
        <w:rPr>
          <w:rFonts w:ascii="Arial" w:hAnsi="Arial" w:cs="Arial"/>
          <w:sz w:val="24"/>
          <w:szCs w:val="24"/>
        </w:rPr>
        <w:t>l</w:t>
      </w:r>
      <w:r w:rsidRPr="00A27163">
        <w:rPr>
          <w:rFonts w:ascii="Arial" w:hAnsi="Arial" w:cs="Arial"/>
          <w:sz w:val="24"/>
          <w:szCs w:val="24"/>
        </w:rPr>
        <w:t xml:space="preserve">a aplicación de las metodologías ágiles en el desarrollo de proyectos de software podrá ser usado por otros investigadores como base teórica para proyectos </w:t>
      </w:r>
      <w:r w:rsidR="000104F9">
        <w:rPr>
          <w:rFonts w:ascii="Arial" w:hAnsi="Arial" w:cs="Arial"/>
          <w:sz w:val="24"/>
          <w:szCs w:val="24"/>
        </w:rPr>
        <w:t>similares</w:t>
      </w:r>
      <w:r w:rsidRPr="00A27163">
        <w:rPr>
          <w:rFonts w:ascii="Arial" w:hAnsi="Arial" w:cs="Arial"/>
          <w:sz w:val="24"/>
          <w:szCs w:val="24"/>
        </w:rPr>
        <w:t xml:space="preserve"> a la implementación de sistemas </w:t>
      </w:r>
      <w:r>
        <w:rPr>
          <w:rFonts w:ascii="Arial" w:hAnsi="Arial" w:cs="Arial"/>
          <w:sz w:val="24"/>
          <w:szCs w:val="24"/>
        </w:rPr>
        <w:t>web</w:t>
      </w:r>
      <w:r w:rsidRPr="00A27163">
        <w:rPr>
          <w:rFonts w:ascii="Arial" w:hAnsi="Arial" w:cs="Arial"/>
          <w:sz w:val="24"/>
          <w:szCs w:val="24"/>
        </w:rPr>
        <w:t xml:space="preserve"> de gestión </w:t>
      </w:r>
      <w:r>
        <w:rPr>
          <w:rFonts w:ascii="Arial" w:hAnsi="Arial" w:cs="Arial"/>
          <w:sz w:val="24"/>
          <w:szCs w:val="24"/>
        </w:rPr>
        <w:t>de ejecución de tutorías</w:t>
      </w:r>
      <w:r w:rsidR="000104F9">
        <w:rPr>
          <w:rFonts w:ascii="Arial" w:hAnsi="Arial" w:cs="Arial"/>
          <w:sz w:val="24"/>
          <w:szCs w:val="24"/>
        </w:rPr>
        <w:t xml:space="preserve"> académicas</w:t>
      </w:r>
      <w:r>
        <w:rPr>
          <w:rFonts w:ascii="Arial" w:hAnsi="Arial" w:cs="Arial"/>
          <w:sz w:val="24"/>
          <w:szCs w:val="24"/>
        </w:rPr>
        <w:t xml:space="preserve"> </w:t>
      </w:r>
      <w:r w:rsidRPr="00A27163">
        <w:rPr>
          <w:rFonts w:ascii="Arial" w:hAnsi="Arial" w:cs="Arial"/>
          <w:sz w:val="24"/>
          <w:szCs w:val="24"/>
        </w:rPr>
        <w:t xml:space="preserve">en instituciones </w:t>
      </w:r>
      <w:r w:rsidR="000104F9">
        <w:rPr>
          <w:rFonts w:ascii="Arial" w:hAnsi="Arial" w:cs="Arial"/>
          <w:sz w:val="24"/>
          <w:szCs w:val="24"/>
        </w:rPr>
        <w:t>educativas</w:t>
      </w:r>
      <w:r w:rsidRPr="00A27163">
        <w:rPr>
          <w:rFonts w:ascii="Arial" w:hAnsi="Arial" w:cs="Arial"/>
          <w:sz w:val="24"/>
          <w:szCs w:val="24"/>
        </w:rPr>
        <w:t>. El presente proyecto demostrará la importancia de su uso y la puesta en práctica de la fundamentación teórica que S</w:t>
      </w:r>
      <w:r w:rsidR="00B511AD">
        <w:rPr>
          <w:rFonts w:ascii="Arial" w:hAnsi="Arial" w:cs="Arial"/>
          <w:sz w:val="24"/>
          <w:szCs w:val="24"/>
        </w:rPr>
        <w:t>crum</w:t>
      </w:r>
      <w:r w:rsidRPr="00A27163">
        <w:rPr>
          <w:rFonts w:ascii="Arial" w:hAnsi="Arial" w:cs="Arial"/>
          <w:sz w:val="24"/>
          <w:szCs w:val="24"/>
        </w:rPr>
        <w:t xml:space="preserve"> aporta.</w:t>
      </w:r>
    </w:p>
    <w:p w14:paraId="602BF5FE" w14:textId="01F0647B" w:rsidR="00EC7B6D" w:rsidRDefault="00EC7B6D" w:rsidP="00EC7B6D">
      <w:pPr>
        <w:spacing w:line="360" w:lineRule="auto"/>
        <w:jc w:val="both"/>
        <w:rPr>
          <w:rFonts w:ascii="Arial" w:hAnsi="Arial" w:cs="Arial"/>
          <w:sz w:val="24"/>
          <w:szCs w:val="24"/>
        </w:rPr>
      </w:pPr>
      <w:r w:rsidRPr="00EC7B6D">
        <w:rPr>
          <w:rFonts w:ascii="Arial" w:hAnsi="Arial" w:cs="Arial"/>
          <w:sz w:val="24"/>
          <w:szCs w:val="24"/>
        </w:rPr>
        <w:t>Debido a la exigencia p</w:t>
      </w:r>
      <w:r>
        <w:rPr>
          <w:rFonts w:ascii="Arial" w:hAnsi="Arial" w:cs="Arial"/>
          <w:sz w:val="24"/>
          <w:szCs w:val="24"/>
        </w:rPr>
        <w:t>ara una buena</w:t>
      </w:r>
      <w:r w:rsidRPr="00EC7B6D">
        <w:rPr>
          <w:rFonts w:ascii="Arial" w:hAnsi="Arial" w:cs="Arial"/>
          <w:sz w:val="24"/>
          <w:szCs w:val="24"/>
        </w:rPr>
        <w:t xml:space="preserve"> educación de calidad, la </w:t>
      </w:r>
      <w:r w:rsidR="009B0D87">
        <w:rPr>
          <w:rFonts w:ascii="Arial" w:hAnsi="Arial" w:cs="Arial"/>
          <w:sz w:val="24"/>
          <w:szCs w:val="24"/>
        </w:rPr>
        <w:t>Universidad Iberoamericana del Ecuador</w:t>
      </w:r>
      <w:r w:rsidRPr="00EC7B6D">
        <w:rPr>
          <w:rFonts w:ascii="Arial" w:hAnsi="Arial" w:cs="Arial"/>
          <w:sz w:val="24"/>
          <w:szCs w:val="24"/>
        </w:rPr>
        <w:t xml:space="preserve"> mantiene una constante dedicación a la mejora de sus procesos.</w:t>
      </w:r>
      <w:r w:rsidR="000104F9">
        <w:rPr>
          <w:rFonts w:ascii="Arial" w:hAnsi="Arial" w:cs="Arial"/>
          <w:sz w:val="24"/>
          <w:szCs w:val="24"/>
        </w:rPr>
        <w:t xml:space="preserve"> </w:t>
      </w:r>
      <w:r w:rsidRPr="00EC7B6D">
        <w:rPr>
          <w:rFonts w:ascii="Arial" w:hAnsi="Arial" w:cs="Arial"/>
          <w:sz w:val="24"/>
          <w:szCs w:val="24"/>
        </w:rPr>
        <w:t xml:space="preserve">Como parte de la comunidad educativa de la UNIB.E se desarrolla este proyecto </w:t>
      </w:r>
      <w:r w:rsidR="00580CF6">
        <w:rPr>
          <w:rFonts w:ascii="Arial" w:hAnsi="Arial" w:cs="Arial"/>
          <w:sz w:val="24"/>
          <w:szCs w:val="24"/>
        </w:rPr>
        <w:t>para el</w:t>
      </w:r>
      <w:r w:rsidRPr="00EC7B6D">
        <w:rPr>
          <w:rFonts w:ascii="Arial" w:hAnsi="Arial" w:cs="Arial"/>
          <w:sz w:val="24"/>
          <w:szCs w:val="24"/>
        </w:rPr>
        <w:t xml:space="preserve"> cumplimiento de los objetivos institucionales.</w:t>
      </w:r>
    </w:p>
    <w:p w14:paraId="1957FBB4" w14:textId="2554445C" w:rsidR="003B5752" w:rsidRDefault="00FD0EA0" w:rsidP="00781F97">
      <w:pPr>
        <w:spacing w:line="360" w:lineRule="auto"/>
        <w:jc w:val="both"/>
        <w:rPr>
          <w:rFonts w:ascii="Arial" w:hAnsi="Arial" w:cs="Arial"/>
          <w:sz w:val="24"/>
          <w:szCs w:val="24"/>
        </w:rPr>
      </w:pPr>
      <w:r w:rsidRPr="00D849BD">
        <w:rPr>
          <w:rFonts w:ascii="Arial" w:hAnsi="Arial" w:cs="Arial"/>
          <w:sz w:val="24"/>
          <w:szCs w:val="24"/>
        </w:rPr>
        <w:t>Este sistema web tiene como principales beneficiarios a</w:t>
      </w:r>
      <w:r w:rsidR="00580CF6">
        <w:rPr>
          <w:rFonts w:ascii="Arial" w:hAnsi="Arial" w:cs="Arial"/>
          <w:sz w:val="24"/>
          <w:szCs w:val="24"/>
        </w:rPr>
        <w:t>l personal administrativo, docentes y estudiantes</w:t>
      </w:r>
      <w:r w:rsidRPr="00D849BD">
        <w:rPr>
          <w:rFonts w:ascii="Arial" w:hAnsi="Arial" w:cs="Arial"/>
          <w:sz w:val="24"/>
          <w:szCs w:val="24"/>
        </w:rPr>
        <w:t xml:space="preserve">, ademas la </w:t>
      </w:r>
      <w:r w:rsidR="00A12D80">
        <w:rPr>
          <w:rFonts w:ascii="Arial" w:hAnsi="Arial" w:cs="Arial"/>
          <w:sz w:val="24"/>
          <w:szCs w:val="24"/>
        </w:rPr>
        <w:t>Universidad Iberoamericana del Ecuador</w:t>
      </w:r>
      <w:r w:rsidRPr="00D849BD">
        <w:rPr>
          <w:rFonts w:ascii="Arial" w:hAnsi="Arial" w:cs="Arial"/>
          <w:sz w:val="24"/>
          <w:szCs w:val="24"/>
        </w:rPr>
        <w:t xml:space="preserve"> quiere mejorar e</w:t>
      </w:r>
      <w:r w:rsidR="00580CF6">
        <w:rPr>
          <w:rFonts w:ascii="Arial" w:hAnsi="Arial" w:cs="Arial"/>
          <w:sz w:val="24"/>
          <w:szCs w:val="24"/>
        </w:rPr>
        <w:t>l</w:t>
      </w:r>
      <w:r w:rsidRPr="00D849BD">
        <w:rPr>
          <w:rFonts w:ascii="Arial" w:hAnsi="Arial" w:cs="Arial"/>
          <w:sz w:val="24"/>
          <w:szCs w:val="24"/>
        </w:rPr>
        <w:t xml:space="preserve"> proceso</w:t>
      </w:r>
      <w:r w:rsidR="00580CF6">
        <w:rPr>
          <w:rFonts w:ascii="Arial" w:hAnsi="Arial" w:cs="Arial"/>
          <w:sz w:val="24"/>
          <w:szCs w:val="24"/>
        </w:rPr>
        <w:t xml:space="preserve"> con la automatización y la</w:t>
      </w:r>
      <w:r w:rsidRPr="00D849BD">
        <w:rPr>
          <w:rFonts w:ascii="Arial" w:hAnsi="Arial" w:cs="Arial"/>
          <w:sz w:val="24"/>
          <w:szCs w:val="24"/>
        </w:rPr>
        <w:t xml:space="preserve"> gestión</w:t>
      </w:r>
      <w:r w:rsidR="00580CF6">
        <w:rPr>
          <w:rFonts w:ascii="Arial" w:hAnsi="Arial" w:cs="Arial"/>
          <w:sz w:val="24"/>
          <w:szCs w:val="24"/>
        </w:rPr>
        <w:t xml:space="preserve"> de las tutorías académicas</w:t>
      </w:r>
      <w:r w:rsidR="00D849BD">
        <w:rPr>
          <w:rFonts w:ascii="Arial" w:hAnsi="Arial" w:cs="Arial"/>
          <w:sz w:val="24"/>
          <w:szCs w:val="24"/>
        </w:rPr>
        <w:t>.</w:t>
      </w:r>
      <w:commentRangeEnd w:id="48"/>
      <w:r w:rsidR="00BF1EBC">
        <w:rPr>
          <w:rStyle w:val="Refdecomentario"/>
          <w:rFonts w:ascii="Calibri" w:eastAsia="Calibri" w:hAnsi="Calibri" w:cs="Calibri"/>
          <w:lang w:eastAsia="es-VE"/>
        </w:rPr>
        <w:commentReference w:id="48"/>
      </w:r>
    </w:p>
    <w:p w14:paraId="209C4D8A" w14:textId="0876C7D2" w:rsidR="00D849BD" w:rsidRDefault="00D849BD" w:rsidP="004B67A4">
      <w:pPr>
        <w:pStyle w:val="Ttulo2"/>
        <w:spacing w:line="360" w:lineRule="auto"/>
        <w:rPr>
          <w:rFonts w:cs="Arial"/>
          <w:b w:val="0"/>
          <w:bCs/>
          <w:szCs w:val="24"/>
        </w:rPr>
      </w:pPr>
      <w:bookmarkStart w:id="50" w:name="_Toc104563592"/>
      <w:bookmarkStart w:id="51" w:name="_Toc110332318"/>
      <w:r w:rsidRPr="00D849BD">
        <w:rPr>
          <w:rFonts w:cs="Arial"/>
          <w:bCs/>
          <w:szCs w:val="24"/>
        </w:rPr>
        <w:t>Alcance de la Investigació</w:t>
      </w:r>
      <w:r w:rsidR="004B67A4">
        <w:rPr>
          <w:rFonts w:cs="Arial"/>
          <w:bCs/>
          <w:szCs w:val="24"/>
        </w:rPr>
        <w:t>n</w:t>
      </w:r>
      <w:bookmarkEnd w:id="50"/>
      <w:bookmarkEnd w:id="51"/>
    </w:p>
    <w:p w14:paraId="68183E2A" w14:textId="3F3A9936" w:rsidR="00B9357B" w:rsidRPr="00B9357B" w:rsidRDefault="00B9357B" w:rsidP="00B9357B">
      <w:pPr>
        <w:spacing w:line="360" w:lineRule="auto"/>
        <w:jc w:val="both"/>
        <w:rPr>
          <w:rFonts w:ascii="Arial" w:hAnsi="Arial" w:cs="Arial"/>
          <w:sz w:val="24"/>
          <w:szCs w:val="24"/>
        </w:rPr>
      </w:pPr>
      <w:r w:rsidRPr="00B9357B">
        <w:rPr>
          <w:rFonts w:ascii="Arial" w:hAnsi="Arial" w:cs="Arial"/>
          <w:sz w:val="24"/>
          <w:szCs w:val="24"/>
        </w:rPr>
        <w:t xml:space="preserve">Para comprender el alcance de la investigación en este </w:t>
      </w:r>
      <w:r w:rsidR="00A444FA">
        <w:rPr>
          <w:rFonts w:ascii="Arial" w:hAnsi="Arial" w:cs="Arial"/>
          <w:sz w:val="24"/>
          <w:szCs w:val="24"/>
        </w:rPr>
        <w:t xml:space="preserve">trabajo </w:t>
      </w:r>
      <w:r w:rsidRPr="00B9357B">
        <w:rPr>
          <w:rFonts w:ascii="Arial" w:hAnsi="Arial" w:cs="Arial"/>
          <w:sz w:val="24"/>
          <w:szCs w:val="24"/>
        </w:rPr>
        <w:t xml:space="preserve">se debe tener en cuenta </w:t>
      </w:r>
      <w:r w:rsidR="00BA0E23" w:rsidRPr="00B9357B">
        <w:rPr>
          <w:rFonts w:ascii="Arial" w:hAnsi="Arial" w:cs="Arial"/>
          <w:sz w:val="24"/>
          <w:szCs w:val="24"/>
        </w:rPr>
        <w:t>que,</w:t>
      </w:r>
      <w:r w:rsidRPr="00B9357B">
        <w:rPr>
          <w:rFonts w:ascii="Arial" w:hAnsi="Arial" w:cs="Arial"/>
          <w:sz w:val="24"/>
          <w:szCs w:val="24"/>
        </w:rPr>
        <w:t xml:space="preserve"> según</w:t>
      </w:r>
      <w:r w:rsidR="00BA0E23">
        <w:rPr>
          <w:rFonts w:ascii="Arial" w:hAnsi="Arial" w:cs="Arial"/>
          <w:sz w:val="24"/>
          <w:szCs w:val="24"/>
        </w:rPr>
        <w:t xml:space="preserve"> </w:t>
      </w:r>
      <w:commentRangeStart w:id="52"/>
      <w:r w:rsidR="00BA0E23" w:rsidRPr="00BA0E23">
        <w:rPr>
          <w:rFonts w:ascii="Arial" w:hAnsi="Arial" w:cs="Arial"/>
          <w:noProof/>
          <w:sz w:val="24"/>
          <w:szCs w:val="24"/>
        </w:rPr>
        <w:t>Hernández</w:t>
      </w:r>
      <w:sdt>
        <w:sdtPr>
          <w:rPr>
            <w:rFonts w:ascii="Arial" w:hAnsi="Arial" w:cs="Arial"/>
            <w:sz w:val="24"/>
            <w:szCs w:val="24"/>
          </w:rPr>
          <w:id w:val="-263153938"/>
          <w:citation/>
        </w:sdtPr>
        <w:sdtContent>
          <w:r w:rsidR="00F916EE">
            <w:rPr>
              <w:rFonts w:ascii="Arial" w:hAnsi="Arial" w:cs="Arial"/>
              <w:sz w:val="24"/>
              <w:szCs w:val="24"/>
            </w:rPr>
            <w:fldChar w:fldCharType="begin"/>
          </w:r>
          <w:r w:rsidR="008B1547">
            <w:rPr>
              <w:rFonts w:ascii="Arial" w:hAnsi="Arial" w:cs="Arial"/>
              <w:sz w:val="24"/>
              <w:szCs w:val="24"/>
            </w:rPr>
            <w:instrText xml:space="preserve">CITATION Her14 \n  \t  \l 12298 </w:instrText>
          </w:r>
          <w:r w:rsidR="00F916EE">
            <w:rPr>
              <w:rFonts w:ascii="Arial" w:hAnsi="Arial" w:cs="Arial"/>
              <w:sz w:val="24"/>
              <w:szCs w:val="24"/>
            </w:rPr>
            <w:fldChar w:fldCharType="separate"/>
          </w:r>
          <w:r w:rsidR="008D132F">
            <w:rPr>
              <w:rFonts w:ascii="Arial" w:hAnsi="Arial" w:cs="Arial"/>
              <w:noProof/>
              <w:sz w:val="24"/>
              <w:szCs w:val="24"/>
            </w:rPr>
            <w:t xml:space="preserve"> </w:t>
          </w:r>
          <w:r w:rsidR="008D132F" w:rsidRPr="008D132F">
            <w:rPr>
              <w:rFonts w:ascii="Arial" w:hAnsi="Arial" w:cs="Arial"/>
              <w:noProof/>
              <w:sz w:val="24"/>
              <w:szCs w:val="24"/>
            </w:rPr>
            <w:t>(2014)</w:t>
          </w:r>
          <w:r w:rsidR="00F916EE">
            <w:rPr>
              <w:rFonts w:ascii="Arial" w:hAnsi="Arial" w:cs="Arial"/>
              <w:sz w:val="24"/>
              <w:szCs w:val="24"/>
            </w:rPr>
            <w:fldChar w:fldCharType="end"/>
          </w:r>
        </w:sdtContent>
      </w:sdt>
      <w:commentRangeEnd w:id="52"/>
      <w:r w:rsidR="00BF1EBC">
        <w:rPr>
          <w:rStyle w:val="Refdecomentario"/>
          <w:rFonts w:ascii="Calibri" w:eastAsia="Calibri" w:hAnsi="Calibri" w:cs="Calibri"/>
          <w:lang w:eastAsia="es-VE"/>
        </w:rPr>
        <w:commentReference w:id="52"/>
      </w:r>
      <w:r w:rsidRPr="00B9357B">
        <w:rPr>
          <w:rFonts w:ascii="Arial" w:hAnsi="Arial" w:cs="Arial"/>
          <w:sz w:val="24"/>
          <w:szCs w:val="24"/>
        </w:rPr>
        <w:t>:</w:t>
      </w:r>
    </w:p>
    <w:p w14:paraId="7FCD4EF0" w14:textId="09BA778A" w:rsidR="00B9357B" w:rsidRDefault="00B9357B" w:rsidP="00E83CA8">
      <w:pPr>
        <w:spacing w:line="240" w:lineRule="auto"/>
        <w:ind w:left="567"/>
        <w:jc w:val="both"/>
        <w:rPr>
          <w:rFonts w:ascii="Arial" w:hAnsi="Arial" w:cs="Arial"/>
          <w:sz w:val="20"/>
          <w:szCs w:val="20"/>
        </w:rPr>
      </w:pPr>
      <w:r w:rsidRPr="0035148C">
        <w:rPr>
          <w:rFonts w:ascii="Arial" w:hAnsi="Arial" w:cs="Arial"/>
          <w:sz w:val="20"/>
          <w:szCs w:val="20"/>
        </w:rPr>
        <w:t>El alcance de una investigación indica el resultado lo que se obtendrá a partir de ella y condiciona el método que se seguirá para obtener dichos resultados, por lo que es muy importante identificar acertadamente dicho alcance antes de empezar a desarrollar la </w:t>
      </w:r>
      <w:r w:rsidR="0035148C" w:rsidRPr="0035148C">
        <w:rPr>
          <w:rFonts w:ascii="Arial" w:hAnsi="Arial" w:cs="Arial"/>
          <w:sz w:val="20"/>
          <w:szCs w:val="20"/>
        </w:rPr>
        <w:t>investigación.</w:t>
      </w:r>
      <w:r w:rsidR="0035148C">
        <w:rPr>
          <w:rFonts w:ascii="Arial" w:hAnsi="Arial" w:cs="Arial"/>
          <w:sz w:val="20"/>
          <w:szCs w:val="20"/>
        </w:rPr>
        <w:t xml:space="preserve"> (</w:t>
      </w:r>
      <w:r w:rsidR="0035148C" w:rsidRPr="0035148C">
        <w:rPr>
          <w:rFonts w:ascii="Arial" w:hAnsi="Arial" w:cs="Arial"/>
          <w:noProof/>
          <w:sz w:val="20"/>
          <w:szCs w:val="20"/>
        </w:rPr>
        <w:t>pág</w:t>
      </w:r>
      <w:r w:rsidR="0035148C" w:rsidRPr="0035148C">
        <w:rPr>
          <w:rFonts w:ascii="Arial" w:hAnsi="Arial" w:cs="Arial"/>
          <w:noProof/>
          <w:sz w:val="24"/>
          <w:szCs w:val="24"/>
        </w:rPr>
        <w:t>.</w:t>
      </w:r>
      <w:r w:rsidR="0035148C" w:rsidRPr="0035148C">
        <w:rPr>
          <w:rFonts w:ascii="Arial" w:hAnsi="Arial" w:cs="Arial"/>
          <w:noProof/>
          <w:sz w:val="20"/>
          <w:szCs w:val="20"/>
        </w:rPr>
        <w:t xml:space="preserve"> 90</w:t>
      </w:r>
      <w:r w:rsidR="0035148C">
        <w:rPr>
          <w:rFonts w:ascii="Arial" w:hAnsi="Arial" w:cs="Arial"/>
          <w:sz w:val="20"/>
          <w:szCs w:val="20"/>
        </w:rPr>
        <w:t>)</w:t>
      </w:r>
    </w:p>
    <w:p w14:paraId="5188A7EC" w14:textId="5D6B94D3" w:rsidR="0035148C" w:rsidRPr="0035148C" w:rsidRDefault="00E321F5" w:rsidP="00E321F5">
      <w:pPr>
        <w:spacing w:line="360" w:lineRule="auto"/>
        <w:jc w:val="both"/>
        <w:rPr>
          <w:rFonts w:ascii="Arial" w:hAnsi="Arial" w:cs="Arial"/>
          <w:sz w:val="24"/>
          <w:szCs w:val="24"/>
        </w:rPr>
      </w:pPr>
      <w:r>
        <w:rPr>
          <w:rFonts w:ascii="Arial" w:hAnsi="Arial" w:cs="Arial"/>
          <w:sz w:val="24"/>
          <w:szCs w:val="24"/>
        </w:rPr>
        <w:t>Dicho en otras palabras; el alcance de la investigación</w:t>
      </w:r>
      <w:r w:rsidRPr="00E321F5">
        <w:rPr>
          <w:rFonts w:ascii="Arial" w:hAnsi="Arial" w:cs="Arial"/>
          <w:sz w:val="24"/>
          <w:szCs w:val="24"/>
        </w:rPr>
        <w:t xml:space="preserve"> </w:t>
      </w:r>
      <w:r w:rsidRPr="00E321F5">
        <w:rPr>
          <w:rFonts w:ascii="Arial" w:hAnsi="Arial" w:cs="Arial"/>
          <w:sz w:val="24"/>
          <w:szCs w:val="24"/>
          <w:shd w:val="clear" w:color="auto" w:fill="FFFFFF"/>
        </w:rPr>
        <w:t>es el resultado que se espera obtener del estudio</w:t>
      </w:r>
      <w:r w:rsidR="008B4A2F">
        <w:rPr>
          <w:rFonts w:ascii="Arial" w:hAnsi="Arial" w:cs="Arial"/>
          <w:sz w:val="24"/>
          <w:szCs w:val="24"/>
          <w:shd w:val="clear" w:color="auto" w:fill="FFFFFF"/>
        </w:rPr>
        <w:t xml:space="preserve"> realizado</w:t>
      </w:r>
      <w:r>
        <w:rPr>
          <w:rFonts w:ascii="Arial" w:hAnsi="Arial" w:cs="Arial"/>
          <w:sz w:val="24"/>
          <w:szCs w:val="24"/>
          <w:shd w:val="clear" w:color="auto" w:fill="FFFFFF"/>
        </w:rPr>
        <w:t>.</w:t>
      </w:r>
    </w:p>
    <w:p w14:paraId="26B02E75" w14:textId="424BC1A3" w:rsidR="007C0F16" w:rsidRDefault="007C0F16" w:rsidP="00F8040B">
      <w:pPr>
        <w:spacing w:line="360" w:lineRule="auto"/>
        <w:jc w:val="both"/>
        <w:rPr>
          <w:rFonts w:ascii="Arial" w:hAnsi="Arial" w:cs="Arial"/>
          <w:color w:val="000000"/>
          <w:sz w:val="24"/>
          <w:szCs w:val="24"/>
          <w:shd w:val="clear" w:color="auto" w:fill="FFFFFF"/>
        </w:rPr>
      </w:pPr>
      <w:r w:rsidRPr="007C0F16">
        <w:rPr>
          <w:rFonts w:ascii="Arial" w:hAnsi="Arial" w:cs="Arial"/>
          <w:color w:val="000000"/>
          <w:sz w:val="24"/>
          <w:szCs w:val="24"/>
          <w:shd w:val="clear" w:color="auto" w:fill="FFFFFF"/>
        </w:rPr>
        <w:t>El proyecto tiene como propósito el desarrollar un sistema Web para gestionar la ejecución de tutorías académicas de la Universidad Iberoamericana del Ecuador, el cual servirá de apoyo para el personal administrativo, docentes y estudiante</w:t>
      </w:r>
      <w:r>
        <w:rPr>
          <w:rFonts w:ascii="Arial" w:hAnsi="Arial" w:cs="Arial"/>
          <w:color w:val="000000"/>
          <w:sz w:val="24"/>
          <w:szCs w:val="24"/>
          <w:shd w:val="clear" w:color="auto" w:fill="FFFFFF"/>
        </w:rPr>
        <w:t>.</w:t>
      </w:r>
      <w:r w:rsidRPr="007C0F16">
        <w:rPr>
          <w:rFonts w:ascii="Arial" w:hAnsi="Arial" w:cs="Arial"/>
          <w:color w:val="000000"/>
          <w:sz w:val="24"/>
          <w:szCs w:val="24"/>
          <w:shd w:val="clear" w:color="auto" w:fill="FFFFFF"/>
        </w:rPr>
        <w:t xml:space="preserve"> </w:t>
      </w:r>
    </w:p>
    <w:p w14:paraId="6F5051D8" w14:textId="556CEE82" w:rsidR="006C292F" w:rsidRPr="006C292F" w:rsidRDefault="006C292F" w:rsidP="00F8040B">
      <w:pPr>
        <w:spacing w:line="360" w:lineRule="auto"/>
        <w:jc w:val="both"/>
        <w:rPr>
          <w:rFonts w:ascii="Arial" w:hAnsi="Arial" w:cs="Arial"/>
          <w:sz w:val="24"/>
          <w:szCs w:val="24"/>
        </w:rPr>
      </w:pPr>
      <w:r w:rsidRPr="00814098">
        <w:rPr>
          <w:rFonts w:ascii="Arial" w:hAnsi="Arial" w:cs="Arial"/>
          <w:sz w:val="24"/>
          <w:szCs w:val="24"/>
        </w:rPr>
        <w:lastRenderedPageBreak/>
        <w:t>Se debe realizar</w:t>
      </w:r>
      <w:r>
        <w:rPr>
          <w:rFonts w:ascii="Arial" w:hAnsi="Arial" w:cs="Arial"/>
          <w:sz w:val="24"/>
          <w:szCs w:val="24"/>
        </w:rPr>
        <w:t xml:space="preserve"> un</w:t>
      </w:r>
      <w:r w:rsidRPr="00814098">
        <w:rPr>
          <w:rFonts w:ascii="Arial" w:hAnsi="Arial" w:cs="Arial"/>
          <w:sz w:val="24"/>
          <w:szCs w:val="24"/>
        </w:rPr>
        <w:t xml:space="preserve"> análisis a las condiciones actuales donde sucede el problema de estudio, que incluya tecnología y herramientas, para poder identificar los requerimientos y todos aquellos procesos que pueden ser automatizados </w:t>
      </w:r>
      <w:r>
        <w:rPr>
          <w:rFonts w:ascii="Arial" w:hAnsi="Arial" w:cs="Arial"/>
          <w:sz w:val="24"/>
          <w:szCs w:val="24"/>
        </w:rPr>
        <w:t>en la ejecución de las tutorías</w:t>
      </w:r>
      <w:r w:rsidRPr="00814098">
        <w:rPr>
          <w:rFonts w:ascii="Arial" w:hAnsi="Arial" w:cs="Arial"/>
          <w:sz w:val="24"/>
          <w:szCs w:val="24"/>
        </w:rPr>
        <w:t>.</w:t>
      </w:r>
    </w:p>
    <w:p w14:paraId="6B94B4CE" w14:textId="5169BC55" w:rsidR="008E622F" w:rsidRPr="00601497" w:rsidRDefault="008E622F" w:rsidP="00F8040B">
      <w:pPr>
        <w:spacing w:line="360" w:lineRule="auto"/>
        <w:jc w:val="both"/>
        <w:rPr>
          <w:rFonts w:ascii="Arial" w:hAnsi="Arial" w:cs="Arial"/>
          <w:sz w:val="24"/>
          <w:szCs w:val="24"/>
        </w:rPr>
      </w:pPr>
      <w:commentRangeStart w:id="53"/>
      <w:r w:rsidRPr="00601497">
        <w:rPr>
          <w:rFonts w:ascii="Arial" w:hAnsi="Arial" w:cs="Arial"/>
          <w:sz w:val="24"/>
          <w:szCs w:val="24"/>
        </w:rPr>
        <w:t xml:space="preserve">Para el desarrollo del sistema web para gestionar la ejecución de las tutorías académicas, se planea utilizar el Framework </w:t>
      </w:r>
      <w:r w:rsidR="00601497" w:rsidRPr="00601497">
        <w:rPr>
          <w:rFonts w:ascii="Arial" w:hAnsi="Arial" w:cs="Arial"/>
          <w:sz w:val="24"/>
          <w:szCs w:val="24"/>
        </w:rPr>
        <w:t xml:space="preserve">Angular </w:t>
      </w:r>
      <w:r w:rsidRPr="00601497">
        <w:rPr>
          <w:rFonts w:ascii="Arial" w:hAnsi="Arial" w:cs="Arial"/>
          <w:sz w:val="24"/>
          <w:szCs w:val="24"/>
        </w:rPr>
        <w:t xml:space="preserve">el cual utiliza </w:t>
      </w:r>
      <w:r w:rsidR="00601497" w:rsidRPr="00601497">
        <w:rPr>
          <w:rFonts w:ascii="Arial" w:hAnsi="Arial" w:cs="Arial"/>
          <w:sz w:val="24"/>
          <w:szCs w:val="24"/>
        </w:rPr>
        <w:t>JavaScript y Nodejs</w:t>
      </w:r>
      <w:r w:rsidRPr="00601497">
        <w:rPr>
          <w:rFonts w:ascii="Arial" w:hAnsi="Arial" w:cs="Arial"/>
          <w:sz w:val="24"/>
          <w:szCs w:val="24"/>
        </w:rPr>
        <w:t xml:space="preserve"> como lenguaje de programación, esto ya que se podrá manejar el back-end y front-end de una manera más optima, de igual forma al utilizar este framework se cuenta con módulos de seguridad incorporados los cuales beneficiaran el actuar del sistema al utilizarlos de manera adecuada y así poder mitigar ataques informáticos. Este framework puede gestionar cualquier motor de base de datos, por lo cual se tomó la decisión de implementarlo con MySQL, el cual es un sistema de gestión de bases de datos relacional más extendido en la actualidad al estar basada en código abierto.</w:t>
      </w:r>
    </w:p>
    <w:p w14:paraId="20BEAF4E" w14:textId="0F2A322B" w:rsidR="00507DA2" w:rsidRDefault="00507DA2" w:rsidP="00814098">
      <w:pPr>
        <w:spacing w:line="360" w:lineRule="auto"/>
        <w:jc w:val="both"/>
        <w:rPr>
          <w:rFonts w:ascii="Arial" w:hAnsi="Arial" w:cs="Arial"/>
          <w:sz w:val="24"/>
          <w:szCs w:val="24"/>
        </w:rPr>
      </w:pPr>
      <w:r>
        <w:rPr>
          <w:rFonts w:ascii="Arial" w:hAnsi="Arial" w:cs="Arial"/>
          <w:sz w:val="24"/>
          <w:szCs w:val="24"/>
        </w:rPr>
        <w:t>El sistema contara con los siguientes módulos:</w:t>
      </w:r>
    </w:p>
    <w:p w14:paraId="60D360A1" w14:textId="5ABCB378" w:rsidR="00507DA2" w:rsidRDefault="00507DA2" w:rsidP="00507DA2">
      <w:pPr>
        <w:pStyle w:val="Prrafodelista"/>
        <w:numPr>
          <w:ilvl w:val="0"/>
          <w:numId w:val="4"/>
        </w:numPr>
        <w:spacing w:line="360" w:lineRule="auto"/>
        <w:jc w:val="both"/>
        <w:rPr>
          <w:rFonts w:ascii="Arial" w:hAnsi="Arial" w:cs="Arial"/>
          <w:sz w:val="24"/>
          <w:szCs w:val="24"/>
        </w:rPr>
      </w:pPr>
      <w:r>
        <w:rPr>
          <w:rFonts w:ascii="Arial" w:hAnsi="Arial" w:cs="Arial"/>
          <w:sz w:val="24"/>
          <w:szCs w:val="24"/>
        </w:rPr>
        <w:t>Módulo del administrador</w:t>
      </w:r>
    </w:p>
    <w:p w14:paraId="0E32DFAF" w14:textId="79053304" w:rsidR="00507DA2" w:rsidRDefault="00507DA2" w:rsidP="00507DA2">
      <w:pPr>
        <w:pStyle w:val="Prrafodelista"/>
        <w:numPr>
          <w:ilvl w:val="0"/>
          <w:numId w:val="4"/>
        </w:numPr>
        <w:spacing w:line="360" w:lineRule="auto"/>
        <w:jc w:val="both"/>
        <w:rPr>
          <w:rFonts w:ascii="Arial" w:hAnsi="Arial" w:cs="Arial"/>
          <w:sz w:val="24"/>
          <w:szCs w:val="24"/>
        </w:rPr>
      </w:pPr>
      <w:r>
        <w:rPr>
          <w:rFonts w:ascii="Arial" w:hAnsi="Arial" w:cs="Arial"/>
          <w:sz w:val="24"/>
          <w:szCs w:val="24"/>
        </w:rPr>
        <w:t>Módulo del Tutor/Docente</w:t>
      </w:r>
    </w:p>
    <w:p w14:paraId="6DF41106" w14:textId="5E781B6D" w:rsidR="00507DA2" w:rsidRDefault="00507DA2" w:rsidP="00507DA2">
      <w:pPr>
        <w:pStyle w:val="Prrafodelista"/>
        <w:numPr>
          <w:ilvl w:val="0"/>
          <w:numId w:val="4"/>
        </w:numPr>
        <w:spacing w:line="360" w:lineRule="auto"/>
        <w:jc w:val="both"/>
        <w:rPr>
          <w:rFonts w:ascii="Arial" w:hAnsi="Arial" w:cs="Arial"/>
          <w:sz w:val="24"/>
          <w:szCs w:val="24"/>
        </w:rPr>
      </w:pPr>
      <w:r>
        <w:rPr>
          <w:rFonts w:ascii="Arial" w:hAnsi="Arial" w:cs="Arial"/>
          <w:sz w:val="24"/>
          <w:szCs w:val="24"/>
        </w:rPr>
        <w:t>Módulo del Estudiante</w:t>
      </w:r>
    </w:p>
    <w:p w14:paraId="40C1004F" w14:textId="5C6E788B" w:rsidR="00507DA2" w:rsidRDefault="00507DA2" w:rsidP="00507DA2">
      <w:pPr>
        <w:spacing w:line="360" w:lineRule="auto"/>
        <w:jc w:val="both"/>
        <w:rPr>
          <w:rFonts w:ascii="Arial" w:hAnsi="Arial" w:cs="Arial"/>
          <w:sz w:val="24"/>
          <w:szCs w:val="24"/>
        </w:rPr>
      </w:pPr>
      <w:r>
        <w:rPr>
          <w:rFonts w:ascii="Arial" w:hAnsi="Arial" w:cs="Arial"/>
          <w:sz w:val="24"/>
          <w:szCs w:val="24"/>
        </w:rPr>
        <w:t xml:space="preserve">Dentro del módulo </w:t>
      </w:r>
      <w:r w:rsidR="00591F67">
        <w:rPr>
          <w:rFonts w:ascii="Arial" w:hAnsi="Arial" w:cs="Arial"/>
          <w:sz w:val="24"/>
          <w:szCs w:val="24"/>
        </w:rPr>
        <w:t>para el</w:t>
      </w:r>
      <w:r>
        <w:rPr>
          <w:rFonts w:ascii="Arial" w:hAnsi="Arial" w:cs="Arial"/>
          <w:sz w:val="24"/>
          <w:szCs w:val="24"/>
        </w:rPr>
        <w:t xml:space="preserve"> administrador </w:t>
      </w:r>
      <w:r w:rsidR="008E5BBF" w:rsidRPr="008E5BBF">
        <w:rPr>
          <w:rFonts w:ascii="Arial" w:hAnsi="Arial" w:cs="Arial"/>
          <w:sz w:val="24"/>
          <w:szCs w:val="24"/>
        </w:rPr>
        <w:t>se realiza</w:t>
      </w:r>
      <w:r w:rsidR="008E5BBF">
        <w:rPr>
          <w:rFonts w:ascii="Arial" w:hAnsi="Arial" w:cs="Arial"/>
          <w:sz w:val="24"/>
          <w:szCs w:val="24"/>
        </w:rPr>
        <w:t>rá el crud de usuarios, se asignarán roles y permisos, se realizar el crud de carreras y el crud de tipos de usuario</w:t>
      </w:r>
      <w:r w:rsidR="008E5BBF" w:rsidRPr="008E5BBF">
        <w:rPr>
          <w:rFonts w:ascii="Arial" w:hAnsi="Arial" w:cs="Arial"/>
          <w:sz w:val="24"/>
          <w:szCs w:val="24"/>
        </w:rPr>
        <w:t xml:space="preserve"> en forma masiva.</w:t>
      </w:r>
    </w:p>
    <w:p w14:paraId="239D643A" w14:textId="393D34E7" w:rsidR="008E5BBF" w:rsidRPr="00D530B7" w:rsidRDefault="008E5BBF" w:rsidP="00750D0E">
      <w:pPr>
        <w:spacing w:line="360" w:lineRule="auto"/>
        <w:jc w:val="both"/>
      </w:pPr>
      <w:r>
        <w:rPr>
          <w:rFonts w:ascii="Arial" w:hAnsi="Arial" w:cs="Arial"/>
          <w:sz w:val="24"/>
          <w:szCs w:val="24"/>
        </w:rPr>
        <w:t xml:space="preserve">Dentro del </w:t>
      </w:r>
      <w:r w:rsidR="00856723">
        <w:rPr>
          <w:rFonts w:ascii="Arial" w:hAnsi="Arial" w:cs="Arial"/>
          <w:sz w:val="24"/>
          <w:szCs w:val="24"/>
        </w:rPr>
        <w:t>módulo</w:t>
      </w:r>
      <w:r>
        <w:rPr>
          <w:rFonts w:ascii="Arial" w:hAnsi="Arial" w:cs="Arial"/>
          <w:sz w:val="24"/>
          <w:szCs w:val="24"/>
        </w:rPr>
        <w:t xml:space="preserve"> </w:t>
      </w:r>
      <w:r w:rsidR="00856723">
        <w:rPr>
          <w:rFonts w:ascii="Arial" w:hAnsi="Arial" w:cs="Arial"/>
          <w:sz w:val="24"/>
          <w:szCs w:val="24"/>
        </w:rPr>
        <w:t>para</w:t>
      </w:r>
      <w:r>
        <w:rPr>
          <w:rFonts w:ascii="Arial" w:hAnsi="Arial" w:cs="Arial"/>
          <w:sz w:val="24"/>
          <w:szCs w:val="24"/>
        </w:rPr>
        <w:t xml:space="preserve"> tutor/docente se realizará el crud de horarios para las tutorías</w:t>
      </w:r>
      <w:r w:rsidR="00D530B7">
        <w:rPr>
          <w:rFonts w:ascii="Arial" w:hAnsi="Arial" w:cs="Arial"/>
          <w:sz w:val="24"/>
          <w:szCs w:val="24"/>
        </w:rPr>
        <w:t xml:space="preserve">, </w:t>
      </w:r>
      <w:r>
        <w:rPr>
          <w:rFonts w:ascii="Arial" w:hAnsi="Arial" w:cs="Arial"/>
          <w:sz w:val="24"/>
          <w:szCs w:val="24"/>
        </w:rPr>
        <w:t>tendrá un panel de solicitudes</w:t>
      </w:r>
      <w:r w:rsidR="00D530B7">
        <w:rPr>
          <w:rFonts w:ascii="Arial" w:hAnsi="Arial" w:cs="Arial"/>
          <w:sz w:val="24"/>
          <w:szCs w:val="24"/>
        </w:rPr>
        <w:t xml:space="preserve"> de tutorías solicitadas por los estudiantes, se permitirá registrar </w:t>
      </w:r>
      <w:r w:rsidR="00D530B7" w:rsidRPr="00D530B7">
        <w:rPr>
          <w:rFonts w:ascii="Arial" w:hAnsi="Arial" w:cs="Arial"/>
          <w:sz w:val="24"/>
          <w:szCs w:val="24"/>
        </w:rPr>
        <w:t>los temas tratados en las tutorías, el ingreso de los estudiantes que asistieron, con lo cual al final del semestre se puede generar un reporte con la información de todas las tutorías que ha brindado en ese período lectivo</w:t>
      </w:r>
      <w:r w:rsidR="00D530B7">
        <w:rPr>
          <w:rFonts w:ascii="Arial" w:hAnsi="Arial" w:cs="Arial"/>
          <w:sz w:val="24"/>
          <w:szCs w:val="24"/>
        </w:rPr>
        <w:t xml:space="preserve">, </w:t>
      </w:r>
      <w:r>
        <w:rPr>
          <w:rFonts w:ascii="Arial" w:hAnsi="Arial" w:cs="Arial"/>
          <w:sz w:val="24"/>
          <w:szCs w:val="24"/>
        </w:rPr>
        <w:t xml:space="preserve">ademas de que podrá editar </w:t>
      </w:r>
      <w:r w:rsidR="00856723">
        <w:rPr>
          <w:rFonts w:ascii="Arial" w:hAnsi="Arial" w:cs="Arial"/>
          <w:sz w:val="24"/>
          <w:szCs w:val="24"/>
        </w:rPr>
        <w:t>el</w:t>
      </w:r>
      <w:r>
        <w:rPr>
          <w:rFonts w:ascii="Arial" w:hAnsi="Arial" w:cs="Arial"/>
          <w:sz w:val="24"/>
          <w:szCs w:val="24"/>
        </w:rPr>
        <w:t xml:space="preserve"> perfil.</w:t>
      </w:r>
    </w:p>
    <w:p w14:paraId="13E84800" w14:textId="50DAD9F3" w:rsidR="002C5CF7" w:rsidRPr="00750D0E" w:rsidRDefault="00856723" w:rsidP="00750D0E">
      <w:pPr>
        <w:spacing w:line="360" w:lineRule="auto"/>
        <w:jc w:val="both"/>
      </w:pPr>
      <w:r w:rsidRPr="00856723">
        <w:rPr>
          <w:rFonts w:ascii="Arial" w:hAnsi="Arial" w:cs="Arial"/>
          <w:sz w:val="24"/>
          <w:szCs w:val="24"/>
        </w:rPr>
        <w:t xml:space="preserve">Dentro del módulo </w:t>
      </w:r>
      <w:r w:rsidR="002C5CF7" w:rsidRPr="00856723">
        <w:rPr>
          <w:rFonts w:ascii="Arial" w:hAnsi="Arial" w:cs="Arial"/>
          <w:sz w:val="24"/>
          <w:szCs w:val="24"/>
        </w:rPr>
        <w:t>para el estudiante</w:t>
      </w:r>
      <w:r w:rsidRPr="00856723">
        <w:rPr>
          <w:rFonts w:ascii="Arial" w:hAnsi="Arial" w:cs="Arial"/>
          <w:sz w:val="24"/>
          <w:szCs w:val="24"/>
        </w:rPr>
        <w:t xml:space="preserve"> se podrá editar el perfil</w:t>
      </w:r>
      <w:r w:rsidR="00C62394">
        <w:rPr>
          <w:rFonts w:ascii="Arial" w:hAnsi="Arial" w:cs="Arial"/>
          <w:sz w:val="24"/>
          <w:szCs w:val="24"/>
        </w:rPr>
        <w:t xml:space="preserve">, </w:t>
      </w:r>
      <w:r w:rsidRPr="00856723">
        <w:rPr>
          <w:rFonts w:ascii="Arial" w:hAnsi="Arial" w:cs="Arial"/>
          <w:sz w:val="24"/>
          <w:szCs w:val="24"/>
        </w:rPr>
        <w:t xml:space="preserve">podrá seleccionar la tutoría requerida </w:t>
      </w:r>
      <w:r w:rsidR="009A65AC" w:rsidRPr="00856723">
        <w:rPr>
          <w:rFonts w:ascii="Arial" w:hAnsi="Arial" w:cs="Arial"/>
          <w:sz w:val="24"/>
          <w:szCs w:val="24"/>
        </w:rPr>
        <w:t>de acuerdo con el</w:t>
      </w:r>
      <w:r w:rsidRPr="00856723">
        <w:rPr>
          <w:rFonts w:ascii="Arial" w:hAnsi="Arial" w:cs="Arial"/>
          <w:sz w:val="24"/>
          <w:szCs w:val="24"/>
        </w:rPr>
        <w:t xml:space="preserve"> docente por </w:t>
      </w:r>
      <w:r w:rsidR="00750D0E" w:rsidRPr="00856723">
        <w:rPr>
          <w:rFonts w:ascii="Arial" w:hAnsi="Arial" w:cs="Arial"/>
          <w:sz w:val="24"/>
          <w:szCs w:val="24"/>
        </w:rPr>
        <w:t>carrera</w:t>
      </w:r>
      <w:r w:rsidR="00750D0E">
        <w:rPr>
          <w:rFonts w:ascii="Arial" w:hAnsi="Arial" w:cs="Arial"/>
          <w:sz w:val="24"/>
          <w:szCs w:val="24"/>
        </w:rPr>
        <w:t xml:space="preserve"> y </w:t>
      </w:r>
      <w:r w:rsidR="00750D0E" w:rsidRPr="00750D0E">
        <w:rPr>
          <w:rFonts w:ascii="Arial" w:hAnsi="Arial" w:cs="Arial"/>
          <w:sz w:val="24"/>
          <w:szCs w:val="24"/>
        </w:rPr>
        <w:t xml:space="preserve">podrá realizar </w:t>
      </w:r>
      <w:r w:rsidR="00D530B7" w:rsidRPr="00750D0E">
        <w:rPr>
          <w:rFonts w:ascii="Arial" w:hAnsi="Arial" w:cs="Arial"/>
          <w:sz w:val="24"/>
          <w:szCs w:val="24"/>
        </w:rPr>
        <w:t>la calificación al tutor</w:t>
      </w:r>
      <w:r w:rsidR="00750D0E" w:rsidRPr="00750D0E">
        <w:rPr>
          <w:rFonts w:ascii="Arial" w:hAnsi="Arial" w:cs="Arial"/>
          <w:sz w:val="24"/>
          <w:szCs w:val="24"/>
        </w:rPr>
        <w:t xml:space="preserve"> </w:t>
      </w:r>
      <w:r w:rsidR="00D530B7" w:rsidRPr="00750D0E">
        <w:rPr>
          <w:rFonts w:ascii="Arial" w:hAnsi="Arial" w:cs="Arial"/>
          <w:sz w:val="24"/>
          <w:szCs w:val="24"/>
        </w:rPr>
        <w:t>mediante la contestación de una</w:t>
      </w:r>
      <w:r w:rsidR="00750D0E" w:rsidRPr="00750D0E">
        <w:rPr>
          <w:rFonts w:ascii="Arial" w:hAnsi="Arial" w:cs="Arial"/>
          <w:sz w:val="24"/>
          <w:szCs w:val="24"/>
        </w:rPr>
        <w:t xml:space="preserve"> </w:t>
      </w:r>
      <w:r w:rsidR="00D530B7" w:rsidRPr="00750D0E">
        <w:rPr>
          <w:rFonts w:ascii="Arial" w:hAnsi="Arial" w:cs="Arial"/>
          <w:sz w:val="24"/>
          <w:szCs w:val="24"/>
        </w:rPr>
        <w:t>encuesta</w:t>
      </w:r>
      <w:r w:rsidR="00750D0E" w:rsidRPr="00750D0E">
        <w:rPr>
          <w:rFonts w:ascii="Arial" w:hAnsi="Arial" w:cs="Arial"/>
          <w:sz w:val="24"/>
          <w:szCs w:val="24"/>
        </w:rPr>
        <w:t xml:space="preserve"> al final del semestre</w:t>
      </w:r>
      <w:r w:rsidR="00750D0E">
        <w:rPr>
          <w:rFonts w:ascii="Arial" w:hAnsi="Arial" w:cs="Arial"/>
          <w:sz w:val="24"/>
          <w:szCs w:val="24"/>
        </w:rPr>
        <w:t xml:space="preserve"> y para esto </w:t>
      </w:r>
      <w:r w:rsidR="00750D0E" w:rsidRPr="00750D0E">
        <w:rPr>
          <w:rFonts w:ascii="Arial" w:hAnsi="Arial" w:cs="Arial"/>
          <w:sz w:val="24"/>
          <w:szCs w:val="24"/>
        </w:rPr>
        <w:t xml:space="preserve">se le recordará al estudiante que debe calificar </w:t>
      </w:r>
      <w:r w:rsidR="00750D0E">
        <w:rPr>
          <w:rFonts w:ascii="Arial" w:hAnsi="Arial" w:cs="Arial"/>
          <w:sz w:val="24"/>
          <w:szCs w:val="24"/>
        </w:rPr>
        <w:t>al tutor</w:t>
      </w:r>
      <w:r w:rsidR="00750D0E" w:rsidRPr="00750D0E">
        <w:rPr>
          <w:rFonts w:ascii="Arial" w:hAnsi="Arial" w:cs="Arial"/>
          <w:sz w:val="24"/>
          <w:szCs w:val="24"/>
        </w:rPr>
        <w:t xml:space="preserve"> mediante el envío de un e-mail a </w:t>
      </w:r>
      <w:r w:rsidR="00750D0E" w:rsidRPr="00750D0E">
        <w:rPr>
          <w:rFonts w:ascii="Arial" w:hAnsi="Arial" w:cs="Arial"/>
          <w:sz w:val="24"/>
          <w:szCs w:val="24"/>
        </w:rPr>
        <w:lastRenderedPageBreak/>
        <w:t>su correo</w:t>
      </w:r>
      <w:r w:rsidR="00750D0E">
        <w:rPr>
          <w:rFonts w:ascii="Arial" w:hAnsi="Arial" w:cs="Arial"/>
          <w:sz w:val="24"/>
          <w:szCs w:val="24"/>
        </w:rPr>
        <w:t xml:space="preserve"> electrónico</w:t>
      </w:r>
      <w:r w:rsidR="00750D0E" w:rsidRPr="00750D0E">
        <w:rPr>
          <w:rFonts w:ascii="Arial" w:hAnsi="Arial" w:cs="Arial"/>
          <w:sz w:val="24"/>
          <w:szCs w:val="24"/>
        </w:rPr>
        <w:t xml:space="preserve">, las preguntas estarán relacionadas </w:t>
      </w:r>
      <w:r w:rsidR="00750D0E">
        <w:rPr>
          <w:rFonts w:ascii="Arial" w:hAnsi="Arial" w:cs="Arial"/>
          <w:sz w:val="24"/>
          <w:szCs w:val="24"/>
        </w:rPr>
        <w:t>en poder saber</w:t>
      </w:r>
      <w:r w:rsidR="00750D0E" w:rsidRPr="00750D0E">
        <w:rPr>
          <w:rFonts w:ascii="Arial" w:hAnsi="Arial" w:cs="Arial"/>
          <w:sz w:val="24"/>
          <w:szCs w:val="24"/>
        </w:rPr>
        <w:t xml:space="preserve"> si la</w:t>
      </w:r>
      <w:r w:rsidR="00750D0E">
        <w:rPr>
          <w:rFonts w:ascii="Arial" w:hAnsi="Arial" w:cs="Arial"/>
          <w:sz w:val="24"/>
          <w:szCs w:val="24"/>
        </w:rPr>
        <w:t>s</w:t>
      </w:r>
      <w:r w:rsidR="00750D0E" w:rsidRPr="00750D0E">
        <w:rPr>
          <w:rFonts w:ascii="Arial" w:hAnsi="Arial" w:cs="Arial"/>
          <w:sz w:val="24"/>
          <w:szCs w:val="24"/>
        </w:rPr>
        <w:t xml:space="preserve"> tutoría </w:t>
      </w:r>
      <w:r w:rsidR="00750D0E">
        <w:rPr>
          <w:rFonts w:ascii="Arial" w:hAnsi="Arial" w:cs="Arial"/>
          <w:sz w:val="24"/>
          <w:szCs w:val="24"/>
        </w:rPr>
        <w:t xml:space="preserve">que fueron recibidas </w:t>
      </w:r>
      <w:r w:rsidR="00750D0E" w:rsidRPr="00750D0E">
        <w:rPr>
          <w:rFonts w:ascii="Arial" w:hAnsi="Arial" w:cs="Arial"/>
          <w:sz w:val="24"/>
          <w:szCs w:val="24"/>
        </w:rPr>
        <w:t>fue</w:t>
      </w:r>
      <w:r w:rsidR="00750D0E">
        <w:rPr>
          <w:rFonts w:ascii="Arial" w:hAnsi="Arial" w:cs="Arial"/>
          <w:sz w:val="24"/>
          <w:szCs w:val="24"/>
        </w:rPr>
        <w:t>ron</w:t>
      </w:r>
      <w:r w:rsidR="00750D0E" w:rsidRPr="00750D0E">
        <w:rPr>
          <w:rFonts w:ascii="Arial" w:hAnsi="Arial" w:cs="Arial"/>
          <w:sz w:val="24"/>
          <w:szCs w:val="24"/>
        </w:rPr>
        <w:t xml:space="preserve"> comprendida por el estudiante y cómo fue el desempeño del docente al brindarla</w:t>
      </w:r>
      <w:r w:rsidR="00750D0E">
        <w:rPr>
          <w:rFonts w:ascii="Arial" w:hAnsi="Arial" w:cs="Arial"/>
          <w:sz w:val="24"/>
          <w:szCs w:val="24"/>
        </w:rPr>
        <w:t>s</w:t>
      </w:r>
      <w:r w:rsidR="00750D0E" w:rsidRPr="00750D0E">
        <w:rPr>
          <w:rFonts w:ascii="Arial" w:hAnsi="Arial" w:cs="Arial"/>
          <w:sz w:val="24"/>
          <w:szCs w:val="24"/>
        </w:rPr>
        <w:t>.</w:t>
      </w:r>
    </w:p>
    <w:p w14:paraId="2078D607" w14:textId="3D5C7A22" w:rsidR="002608F4" w:rsidRDefault="00D530B7" w:rsidP="00750D0E">
      <w:pPr>
        <w:spacing w:line="360" w:lineRule="auto"/>
        <w:jc w:val="both"/>
        <w:rPr>
          <w:rFonts w:ascii="Arial" w:hAnsi="Arial" w:cs="Arial"/>
          <w:sz w:val="24"/>
          <w:szCs w:val="24"/>
        </w:rPr>
      </w:pPr>
      <w:r w:rsidRPr="00750D0E">
        <w:rPr>
          <w:rFonts w:ascii="Arial" w:hAnsi="Arial" w:cs="Arial"/>
          <w:sz w:val="24"/>
          <w:szCs w:val="24"/>
        </w:rPr>
        <w:t xml:space="preserve">Una debilidad del sistema </w:t>
      </w:r>
      <w:r w:rsidR="00750D0E" w:rsidRPr="00750D0E">
        <w:rPr>
          <w:rFonts w:ascii="Arial" w:hAnsi="Arial" w:cs="Arial"/>
          <w:sz w:val="24"/>
          <w:szCs w:val="24"/>
        </w:rPr>
        <w:t>es que</w:t>
      </w:r>
      <w:r w:rsidRPr="00750D0E">
        <w:rPr>
          <w:rFonts w:ascii="Arial" w:hAnsi="Arial" w:cs="Arial"/>
          <w:sz w:val="24"/>
          <w:szCs w:val="24"/>
        </w:rPr>
        <w:t xml:space="preserve"> no permitirá realizar ningún cálculo matemático y no tiene ninguna conexión con otros sistemas de la universidad.</w:t>
      </w:r>
    </w:p>
    <w:p w14:paraId="31B6B980" w14:textId="15A88CAA" w:rsidR="00773F5C" w:rsidRPr="002608F4" w:rsidRDefault="002608F4" w:rsidP="0041005D">
      <w:pPr>
        <w:rPr>
          <w:rFonts w:ascii="Arial" w:hAnsi="Arial" w:cs="Arial"/>
          <w:sz w:val="24"/>
          <w:szCs w:val="24"/>
        </w:rPr>
      </w:pPr>
      <w:r>
        <w:rPr>
          <w:rFonts w:ascii="Arial" w:hAnsi="Arial" w:cs="Arial"/>
          <w:sz w:val="24"/>
          <w:szCs w:val="24"/>
        </w:rPr>
        <w:br w:type="page"/>
      </w:r>
      <w:commentRangeEnd w:id="53"/>
      <w:r w:rsidR="00BF1EBC">
        <w:rPr>
          <w:rStyle w:val="Refdecomentario"/>
          <w:rFonts w:ascii="Calibri" w:eastAsia="Calibri" w:hAnsi="Calibri" w:cs="Calibri"/>
          <w:lang w:eastAsia="es-VE"/>
        </w:rPr>
        <w:commentReference w:id="53"/>
      </w:r>
    </w:p>
    <w:p w14:paraId="1BDDC2F1" w14:textId="56277C0B" w:rsidR="0041005D" w:rsidRDefault="0041005D" w:rsidP="000E1BE7">
      <w:pPr>
        <w:pStyle w:val="Ttulo1"/>
        <w:spacing w:line="360" w:lineRule="auto"/>
        <w:jc w:val="center"/>
      </w:pPr>
      <w:bookmarkStart w:id="54" w:name="_Toc110332319"/>
      <w:r>
        <w:lastRenderedPageBreak/>
        <w:t>CAPÍTULO II</w:t>
      </w:r>
      <w:bookmarkEnd w:id="54"/>
    </w:p>
    <w:p w14:paraId="43CE943A" w14:textId="19CBB3E5" w:rsidR="0041005D" w:rsidRDefault="0041005D" w:rsidP="00767E61">
      <w:pPr>
        <w:pStyle w:val="Ttulo1"/>
        <w:spacing w:line="360" w:lineRule="auto"/>
        <w:jc w:val="center"/>
      </w:pPr>
      <w:bookmarkStart w:id="55" w:name="_Toc110332320"/>
      <w:r>
        <w:t>MARCO TE</w:t>
      </w:r>
      <w:r w:rsidR="00EB1B6B">
        <w:t>Ó</w:t>
      </w:r>
      <w:r>
        <w:t>RICO</w:t>
      </w:r>
      <w:bookmarkEnd w:id="55"/>
    </w:p>
    <w:p w14:paraId="36C1273E" w14:textId="36824647" w:rsidR="00354909" w:rsidRPr="0099633D" w:rsidRDefault="00CA7DBB" w:rsidP="0099633D">
      <w:pPr>
        <w:spacing w:line="360" w:lineRule="auto"/>
        <w:jc w:val="both"/>
        <w:rPr>
          <w:rFonts w:ascii="Arial" w:hAnsi="Arial" w:cs="Arial"/>
          <w:sz w:val="24"/>
          <w:szCs w:val="24"/>
        </w:rPr>
      </w:pPr>
      <w:r>
        <w:rPr>
          <w:rFonts w:ascii="Arial" w:hAnsi="Arial" w:cs="Arial"/>
          <w:color w:val="000000" w:themeColor="text1"/>
          <w:sz w:val="24"/>
          <w:szCs w:val="24"/>
        </w:rPr>
        <w:t>Se define el marco teórico según</w:t>
      </w:r>
      <w:r w:rsidR="0099633D" w:rsidRPr="00203576">
        <w:rPr>
          <w:rFonts w:ascii="Arial" w:hAnsi="Arial" w:cs="Arial"/>
          <w:color w:val="000000" w:themeColor="text1"/>
          <w:sz w:val="24"/>
          <w:szCs w:val="24"/>
        </w:rPr>
        <w:t xml:space="preserve"> </w:t>
      </w:r>
      <w:r w:rsidR="0099633D" w:rsidRPr="0099633D">
        <w:rPr>
          <w:rFonts w:ascii="Arial" w:hAnsi="Arial" w:cs="Arial"/>
          <w:noProof/>
          <w:sz w:val="24"/>
          <w:szCs w:val="24"/>
        </w:rPr>
        <w:t>Arias</w:t>
      </w:r>
      <w:r w:rsidR="0099633D">
        <w:rPr>
          <w:rFonts w:ascii="Arial" w:hAnsi="Arial" w:cs="Arial"/>
          <w:sz w:val="24"/>
          <w:szCs w:val="24"/>
        </w:rPr>
        <w:t xml:space="preserve"> </w:t>
      </w:r>
      <w:sdt>
        <w:sdtPr>
          <w:rPr>
            <w:rFonts w:ascii="Arial" w:hAnsi="Arial" w:cs="Arial"/>
            <w:sz w:val="24"/>
            <w:szCs w:val="24"/>
          </w:rPr>
          <w:id w:val="-1180510236"/>
          <w:citation/>
        </w:sdtPr>
        <w:sdtContent>
          <w:r w:rsidR="0099633D">
            <w:rPr>
              <w:rFonts w:ascii="Arial" w:hAnsi="Arial" w:cs="Arial"/>
              <w:sz w:val="24"/>
              <w:szCs w:val="24"/>
            </w:rPr>
            <w:fldChar w:fldCharType="begin"/>
          </w:r>
          <w:r w:rsidR="0099633D">
            <w:rPr>
              <w:rFonts w:ascii="Arial" w:hAnsi="Arial" w:cs="Arial"/>
              <w:sz w:val="24"/>
              <w:szCs w:val="24"/>
            </w:rPr>
            <w:instrText xml:space="preserve">CITATION Ari12 \n  \t  \l 12298 </w:instrText>
          </w:r>
          <w:r w:rsidR="0099633D">
            <w:rPr>
              <w:rFonts w:ascii="Arial" w:hAnsi="Arial" w:cs="Arial"/>
              <w:sz w:val="24"/>
              <w:szCs w:val="24"/>
            </w:rPr>
            <w:fldChar w:fldCharType="separate"/>
          </w:r>
          <w:r w:rsidR="008D132F" w:rsidRPr="008D132F">
            <w:rPr>
              <w:rFonts w:ascii="Arial" w:hAnsi="Arial" w:cs="Arial"/>
              <w:noProof/>
              <w:sz w:val="24"/>
              <w:szCs w:val="24"/>
            </w:rPr>
            <w:t>(2012)</w:t>
          </w:r>
          <w:r w:rsidR="0099633D">
            <w:rPr>
              <w:rFonts w:ascii="Arial" w:hAnsi="Arial" w:cs="Arial"/>
              <w:sz w:val="24"/>
              <w:szCs w:val="24"/>
            </w:rPr>
            <w:fldChar w:fldCharType="end"/>
          </w:r>
        </w:sdtContent>
      </w:sdt>
      <w:r w:rsidR="00203576">
        <w:rPr>
          <w:rFonts w:ascii="Arial" w:hAnsi="Arial" w:cs="Arial"/>
          <w:sz w:val="24"/>
          <w:szCs w:val="24"/>
        </w:rPr>
        <w:t xml:space="preserve"> </w:t>
      </w:r>
      <w:r>
        <w:rPr>
          <w:rFonts w:ascii="Arial" w:hAnsi="Arial" w:cs="Arial"/>
          <w:sz w:val="24"/>
          <w:szCs w:val="24"/>
        </w:rPr>
        <w:t>como</w:t>
      </w:r>
      <w:r w:rsidR="00354909" w:rsidRPr="0099633D">
        <w:rPr>
          <w:rFonts w:ascii="Arial" w:hAnsi="Arial" w:cs="Arial"/>
          <w:sz w:val="24"/>
          <w:szCs w:val="24"/>
        </w:rPr>
        <w:t xml:space="preserve"> “</w:t>
      </w:r>
      <w:r>
        <w:rPr>
          <w:rFonts w:ascii="Arial" w:hAnsi="Arial" w:cs="Arial"/>
          <w:sz w:val="24"/>
          <w:szCs w:val="24"/>
        </w:rPr>
        <w:t>E</w:t>
      </w:r>
      <w:r w:rsidR="00354909" w:rsidRPr="0099633D">
        <w:rPr>
          <w:rFonts w:ascii="Arial" w:hAnsi="Arial" w:cs="Arial"/>
          <w:sz w:val="24"/>
          <w:szCs w:val="24"/>
        </w:rPr>
        <w:t>l producto de la</w:t>
      </w:r>
      <w:r w:rsidR="0099633D" w:rsidRPr="0099633D">
        <w:rPr>
          <w:rFonts w:ascii="Arial" w:hAnsi="Arial" w:cs="Arial"/>
          <w:sz w:val="24"/>
          <w:szCs w:val="24"/>
        </w:rPr>
        <w:t xml:space="preserve"> </w:t>
      </w:r>
      <w:r w:rsidR="00354909" w:rsidRPr="0099633D">
        <w:rPr>
          <w:rFonts w:ascii="Arial" w:hAnsi="Arial" w:cs="Arial"/>
          <w:sz w:val="24"/>
          <w:szCs w:val="24"/>
        </w:rPr>
        <w:t>revisión documental–bibliográfica, y consiste en una recopilación</w:t>
      </w:r>
      <w:r w:rsidR="0099633D" w:rsidRPr="0099633D">
        <w:rPr>
          <w:rFonts w:ascii="Arial" w:hAnsi="Arial" w:cs="Arial"/>
          <w:sz w:val="24"/>
          <w:szCs w:val="24"/>
        </w:rPr>
        <w:t xml:space="preserve"> </w:t>
      </w:r>
      <w:r w:rsidR="00354909" w:rsidRPr="0099633D">
        <w:rPr>
          <w:rFonts w:ascii="Arial" w:hAnsi="Arial" w:cs="Arial"/>
          <w:sz w:val="24"/>
          <w:szCs w:val="24"/>
        </w:rPr>
        <w:t>de ideas, posturas de autores, conceptos y definiciones,</w:t>
      </w:r>
      <w:r w:rsidR="0099633D" w:rsidRPr="0099633D">
        <w:rPr>
          <w:rFonts w:ascii="Arial" w:hAnsi="Arial" w:cs="Arial"/>
          <w:sz w:val="24"/>
          <w:szCs w:val="24"/>
        </w:rPr>
        <w:t xml:space="preserve"> </w:t>
      </w:r>
      <w:r w:rsidR="00354909" w:rsidRPr="0099633D">
        <w:rPr>
          <w:rFonts w:ascii="Arial" w:hAnsi="Arial" w:cs="Arial"/>
          <w:sz w:val="24"/>
          <w:szCs w:val="24"/>
        </w:rPr>
        <w:t>que sirven</w:t>
      </w:r>
      <w:r w:rsidR="0099633D" w:rsidRPr="0099633D">
        <w:rPr>
          <w:rFonts w:ascii="Arial" w:hAnsi="Arial" w:cs="Arial"/>
          <w:sz w:val="24"/>
          <w:szCs w:val="24"/>
        </w:rPr>
        <w:t xml:space="preserve"> </w:t>
      </w:r>
      <w:r w:rsidR="00354909" w:rsidRPr="0099633D">
        <w:rPr>
          <w:rFonts w:ascii="Arial" w:hAnsi="Arial" w:cs="Arial"/>
          <w:sz w:val="24"/>
          <w:szCs w:val="24"/>
        </w:rPr>
        <w:t xml:space="preserve">de base a la investigación por </w:t>
      </w:r>
      <w:r w:rsidR="0099633D" w:rsidRPr="0099633D">
        <w:rPr>
          <w:rFonts w:ascii="Arial" w:hAnsi="Arial" w:cs="Arial"/>
          <w:sz w:val="24"/>
          <w:szCs w:val="24"/>
        </w:rPr>
        <w:t>realizar”</w:t>
      </w:r>
      <w:r w:rsidR="0099633D">
        <w:rPr>
          <w:rFonts w:ascii="Arial" w:hAnsi="Arial" w:cs="Arial"/>
          <w:sz w:val="24"/>
          <w:szCs w:val="24"/>
        </w:rPr>
        <w:t xml:space="preserve"> (</w:t>
      </w:r>
      <w:r w:rsidR="0099633D" w:rsidRPr="0099633D">
        <w:rPr>
          <w:rFonts w:ascii="Arial" w:hAnsi="Arial" w:cs="Arial"/>
          <w:noProof/>
          <w:sz w:val="24"/>
          <w:szCs w:val="24"/>
        </w:rPr>
        <w:t>pág. 106</w:t>
      </w:r>
      <w:r w:rsidR="0099633D">
        <w:rPr>
          <w:rFonts w:ascii="Arial" w:hAnsi="Arial" w:cs="Arial"/>
          <w:sz w:val="24"/>
          <w:szCs w:val="24"/>
        </w:rPr>
        <w:t>).</w:t>
      </w:r>
      <w:r w:rsidR="00703435">
        <w:rPr>
          <w:rFonts w:ascii="Arial" w:hAnsi="Arial" w:cs="Arial"/>
          <w:sz w:val="24"/>
          <w:szCs w:val="24"/>
        </w:rPr>
        <w:t xml:space="preserve"> </w:t>
      </w:r>
      <w:r w:rsidR="00703435" w:rsidRPr="00E36F87">
        <w:rPr>
          <w:rFonts w:ascii="Arial" w:hAnsi="Arial" w:cs="Arial"/>
          <w:color w:val="000000" w:themeColor="text1"/>
          <w:sz w:val="24"/>
          <w:szCs w:val="24"/>
        </w:rPr>
        <w:t xml:space="preserve">Lo que demuestra la importancia que tiene </w:t>
      </w:r>
      <w:commentRangeStart w:id="56"/>
      <w:r w:rsidR="00703435" w:rsidRPr="00E36F87">
        <w:rPr>
          <w:rFonts w:ascii="Arial" w:hAnsi="Arial" w:cs="Arial"/>
          <w:color w:val="000000" w:themeColor="text1"/>
          <w:sz w:val="24"/>
          <w:szCs w:val="24"/>
        </w:rPr>
        <w:t xml:space="preserve">el marco teórico </w:t>
      </w:r>
      <w:commentRangeEnd w:id="56"/>
      <w:r w:rsidR="00102D42">
        <w:rPr>
          <w:rStyle w:val="Refdecomentario"/>
          <w:rFonts w:ascii="Calibri" w:eastAsia="Calibri" w:hAnsi="Calibri" w:cs="Calibri"/>
          <w:lang w:eastAsia="es-VE"/>
        </w:rPr>
        <w:commentReference w:id="56"/>
      </w:r>
      <w:r w:rsidR="00703435" w:rsidRPr="00E36F87">
        <w:rPr>
          <w:rFonts w:ascii="Arial" w:hAnsi="Arial" w:cs="Arial"/>
          <w:color w:val="000000" w:themeColor="text1"/>
          <w:sz w:val="24"/>
          <w:szCs w:val="24"/>
        </w:rPr>
        <w:t xml:space="preserve">para </w:t>
      </w:r>
      <w:r w:rsidRPr="00E36F87">
        <w:rPr>
          <w:rFonts w:ascii="Arial" w:hAnsi="Arial" w:cs="Arial"/>
          <w:color w:val="000000" w:themeColor="text1"/>
          <w:sz w:val="24"/>
          <w:szCs w:val="24"/>
        </w:rPr>
        <w:t>comprender el problema y las variables de estudio</w:t>
      </w:r>
      <w:r>
        <w:rPr>
          <w:rFonts w:ascii="Arial" w:hAnsi="Arial" w:cs="Arial"/>
          <w:color w:val="FF0000"/>
          <w:sz w:val="24"/>
          <w:szCs w:val="24"/>
        </w:rPr>
        <w:t xml:space="preserve">, </w:t>
      </w:r>
      <w:r>
        <w:rPr>
          <w:rFonts w:ascii="Arial" w:hAnsi="Arial" w:cs="Arial"/>
          <w:sz w:val="24"/>
          <w:szCs w:val="24"/>
        </w:rPr>
        <w:t xml:space="preserve">en este sentido se </w:t>
      </w:r>
      <w:r w:rsidR="00E36F87">
        <w:rPr>
          <w:rFonts w:ascii="Arial" w:hAnsi="Arial" w:cs="Arial"/>
          <w:sz w:val="24"/>
          <w:szCs w:val="24"/>
        </w:rPr>
        <w:t>exponen</w:t>
      </w:r>
      <w:r>
        <w:rPr>
          <w:rFonts w:ascii="Arial" w:hAnsi="Arial" w:cs="Arial"/>
          <w:sz w:val="24"/>
          <w:szCs w:val="24"/>
        </w:rPr>
        <w:t xml:space="preserve"> los antecedentes que se toman en cuenta para la ejecución del </w:t>
      </w:r>
      <w:r w:rsidR="00E36F87">
        <w:rPr>
          <w:rFonts w:ascii="Arial" w:hAnsi="Arial" w:cs="Arial"/>
          <w:sz w:val="24"/>
          <w:szCs w:val="24"/>
        </w:rPr>
        <w:t>proyecto ademas</w:t>
      </w:r>
      <w:r>
        <w:rPr>
          <w:rFonts w:ascii="Arial" w:hAnsi="Arial" w:cs="Arial"/>
          <w:sz w:val="24"/>
          <w:szCs w:val="24"/>
        </w:rPr>
        <w:t xml:space="preserve"> se enuncian las bases teóricas y legales que susten</w:t>
      </w:r>
      <w:r w:rsidR="00E36F87">
        <w:rPr>
          <w:rFonts w:ascii="Arial" w:hAnsi="Arial" w:cs="Arial"/>
          <w:sz w:val="24"/>
          <w:szCs w:val="24"/>
        </w:rPr>
        <w:t>tan</w:t>
      </w:r>
      <w:r>
        <w:rPr>
          <w:rFonts w:ascii="Arial" w:hAnsi="Arial" w:cs="Arial"/>
          <w:sz w:val="24"/>
          <w:szCs w:val="24"/>
        </w:rPr>
        <w:t xml:space="preserve"> la </w:t>
      </w:r>
      <w:r w:rsidR="00E36F87">
        <w:rPr>
          <w:rFonts w:ascii="Arial" w:hAnsi="Arial" w:cs="Arial"/>
          <w:sz w:val="24"/>
          <w:szCs w:val="24"/>
        </w:rPr>
        <w:t>investigación</w:t>
      </w:r>
    </w:p>
    <w:p w14:paraId="6AE2F736" w14:textId="3F9EB9DD" w:rsidR="00B2391F" w:rsidRPr="00B2391F" w:rsidRDefault="00D51237" w:rsidP="00D62233">
      <w:pPr>
        <w:pStyle w:val="Ttulo2"/>
        <w:spacing w:line="360" w:lineRule="auto"/>
      </w:pPr>
      <w:bookmarkStart w:id="57" w:name="_Toc110332321"/>
      <w:r>
        <w:t>Antecedentes de la investigación</w:t>
      </w:r>
      <w:bookmarkEnd w:id="57"/>
    </w:p>
    <w:p w14:paraId="033A5A03" w14:textId="39779E43" w:rsidR="00243421" w:rsidRDefault="008819C2" w:rsidP="008819C2">
      <w:pPr>
        <w:spacing w:line="360" w:lineRule="auto"/>
        <w:jc w:val="both"/>
        <w:rPr>
          <w:rFonts w:ascii="Arial" w:hAnsi="Arial" w:cs="Arial"/>
          <w:sz w:val="24"/>
          <w:szCs w:val="24"/>
        </w:rPr>
      </w:pPr>
      <w:r>
        <w:rPr>
          <w:rFonts w:ascii="Arial" w:hAnsi="Arial" w:cs="Arial"/>
          <w:sz w:val="24"/>
          <w:szCs w:val="24"/>
        </w:rPr>
        <w:t xml:space="preserve">Para entender lo que son los antecedentes de la investigación </w:t>
      </w:r>
      <w:r w:rsidR="00243421">
        <w:rPr>
          <w:rFonts w:ascii="Arial" w:hAnsi="Arial" w:cs="Arial"/>
          <w:sz w:val="24"/>
          <w:szCs w:val="24"/>
        </w:rPr>
        <w:t xml:space="preserve">se debe tener en cuenta que según </w:t>
      </w:r>
      <w:r w:rsidRPr="008819C2">
        <w:rPr>
          <w:rFonts w:ascii="Arial" w:hAnsi="Arial" w:cs="Arial"/>
          <w:sz w:val="24"/>
          <w:szCs w:val="24"/>
        </w:rPr>
        <w:t>Arias</w:t>
      </w:r>
      <w:r w:rsidR="003A6CE0" w:rsidRPr="008819C2">
        <w:rPr>
          <w:rFonts w:ascii="Arial" w:hAnsi="Arial" w:cs="Arial"/>
          <w:sz w:val="24"/>
          <w:szCs w:val="24"/>
        </w:rPr>
        <w:t xml:space="preserve"> </w:t>
      </w:r>
      <w:sdt>
        <w:sdtPr>
          <w:rPr>
            <w:rFonts w:ascii="Arial" w:hAnsi="Arial" w:cs="Arial"/>
            <w:sz w:val="24"/>
            <w:szCs w:val="24"/>
          </w:rPr>
          <w:id w:val="-1528943422"/>
          <w:citation/>
        </w:sdtPr>
        <w:sdtContent>
          <w:r w:rsidR="00A90279" w:rsidRPr="008819C2">
            <w:rPr>
              <w:rFonts w:ascii="Arial" w:hAnsi="Arial" w:cs="Arial"/>
              <w:sz w:val="24"/>
              <w:szCs w:val="24"/>
            </w:rPr>
            <w:fldChar w:fldCharType="begin"/>
          </w:r>
          <w:r w:rsidRPr="008819C2">
            <w:rPr>
              <w:rFonts w:ascii="Arial" w:hAnsi="Arial" w:cs="Arial"/>
              <w:sz w:val="24"/>
              <w:szCs w:val="24"/>
            </w:rPr>
            <w:instrText xml:space="preserve">CITATION Ari122 \n  \t  \l 12298 </w:instrText>
          </w:r>
          <w:r w:rsidR="00A90279" w:rsidRPr="008819C2">
            <w:rPr>
              <w:rFonts w:ascii="Arial" w:hAnsi="Arial" w:cs="Arial"/>
              <w:sz w:val="24"/>
              <w:szCs w:val="24"/>
            </w:rPr>
            <w:fldChar w:fldCharType="separate"/>
          </w:r>
          <w:r w:rsidR="008D132F" w:rsidRPr="008D132F">
            <w:rPr>
              <w:rFonts w:ascii="Arial" w:hAnsi="Arial" w:cs="Arial"/>
              <w:noProof/>
              <w:sz w:val="24"/>
              <w:szCs w:val="24"/>
            </w:rPr>
            <w:t>(2012)</w:t>
          </w:r>
          <w:r w:rsidR="00A90279" w:rsidRPr="008819C2">
            <w:rPr>
              <w:rFonts w:ascii="Arial" w:hAnsi="Arial" w:cs="Arial"/>
              <w:sz w:val="24"/>
              <w:szCs w:val="24"/>
            </w:rPr>
            <w:fldChar w:fldCharType="end"/>
          </w:r>
        </w:sdtContent>
      </w:sdt>
      <w:r w:rsidR="00243421">
        <w:rPr>
          <w:rFonts w:ascii="Arial" w:hAnsi="Arial" w:cs="Arial"/>
          <w:sz w:val="24"/>
          <w:szCs w:val="24"/>
        </w:rPr>
        <w:t>:</w:t>
      </w:r>
      <w:r>
        <w:rPr>
          <w:rFonts w:ascii="Arial" w:hAnsi="Arial" w:cs="Arial"/>
          <w:sz w:val="24"/>
          <w:szCs w:val="24"/>
        </w:rPr>
        <w:t xml:space="preserve"> </w:t>
      </w:r>
    </w:p>
    <w:p w14:paraId="27E6AC4C" w14:textId="1E5DE204" w:rsidR="00243421" w:rsidRPr="00243421" w:rsidRDefault="008819C2" w:rsidP="00E17DE0">
      <w:pPr>
        <w:spacing w:line="240" w:lineRule="auto"/>
        <w:ind w:left="567"/>
        <w:jc w:val="both"/>
        <w:rPr>
          <w:rFonts w:ascii="Arial" w:hAnsi="Arial" w:cs="Arial"/>
          <w:sz w:val="24"/>
          <w:szCs w:val="24"/>
        </w:rPr>
      </w:pPr>
      <w:r w:rsidRPr="00243421">
        <w:rPr>
          <w:rFonts w:ascii="Arial" w:hAnsi="Arial" w:cs="Arial"/>
          <w:sz w:val="20"/>
          <w:szCs w:val="20"/>
        </w:rPr>
        <w:t>Se refiere a los estudios previos: trabajos y tesis de grado, trabajos de ascenso, artículos e informes científicos relacionados con el problema planteado, es decir, investigaciones realizadas anteriormente y que guardan alguna vinculación con nuestro proyecto, por lo que no deben confundirse con la historia del objeto en cuestión</w:t>
      </w:r>
      <w:r w:rsidR="003A6CE0" w:rsidRPr="00243421">
        <w:rPr>
          <w:rFonts w:ascii="Arial" w:hAnsi="Arial" w:cs="Arial"/>
          <w:sz w:val="20"/>
          <w:szCs w:val="20"/>
          <w:shd w:val="clear" w:color="auto" w:fill="FFFFFF"/>
        </w:rPr>
        <w:t xml:space="preserve"> (</w:t>
      </w:r>
      <w:r w:rsidR="003A6CE0" w:rsidRPr="00243421">
        <w:rPr>
          <w:rFonts w:ascii="Arial" w:hAnsi="Arial" w:cs="Arial"/>
          <w:noProof/>
          <w:sz w:val="20"/>
          <w:szCs w:val="20"/>
        </w:rPr>
        <w:t xml:space="preserve">pág. </w:t>
      </w:r>
      <w:r w:rsidRPr="00243421">
        <w:rPr>
          <w:rFonts w:ascii="Arial" w:hAnsi="Arial" w:cs="Arial"/>
          <w:noProof/>
          <w:sz w:val="20"/>
          <w:szCs w:val="20"/>
        </w:rPr>
        <w:t>106</w:t>
      </w:r>
      <w:r w:rsidR="003A6CE0" w:rsidRPr="00243421">
        <w:rPr>
          <w:rFonts w:ascii="Arial" w:hAnsi="Arial" w:cs="Arial"/>
          <w:sz w:val="20"/>
          <w:szCs w:val="20"/>
          <w:shd w:val="clear" w:color="auto" w:fill="FFFFFF"/>
        </w:rPr>
        <w:t>).</w:t>
      </w:r>
      <w:r w:rsidR="003A6CE0" w:rsidRPr="00243421">
        <w:rPr>
          <w:rFonts w:ascii="Arial" w:hAnsi="Arial" w:cs="Arial"/>
          <w:sz w:val="24"/>
          <w:szCs w:val="24"/>
        </w:rPr>
        <w:t xml:space="preserve"> </w:t>
      </w:r>
    </w:p>
    <w:p w14:paraId="5CF54BC2" w14:textId="46663D6D" w:rsidR="003A6CE0" w:rsidRPr="008819C2" w:rsidRDefault="003A6CE0" w:rsidP="002A1C70">
      <w:pPr>
        <w:spacing w:line="360" w:lineRule="auto"/>
        <w:jc w:val="both"/>
        <w:rPr>
          <w:sz w:val="24"/>
          <w:szCs w:val="24"/>
        </w:rPr>
      </w:pPr>
      <w:r w:rsidRPr="008819C2">
        <w:rPr>
          <w:rFonts w:ascii="Arial" w:hAnsi="Arial" w:cs="Arial"/>
          <w:sz w:val="24"/>
          <w:szCs w:val="24"/>
        </w:rPr>
        <w:t>Por</w:t>
      </w:r>
      <w:r w:rsidR="00F83851">
        <w:rPr>
          <w:rFonts w:ascii="Arial" w:hAnsi="Arial" w:cs="Arial"/>
          <w:sz w:val="24"/>
          <w:szCs w:val="24"/>
        </w:rPr>
        <w:t xml:space="preserve"> lo </w:t>
      </w:r>
      <w:r w:rsidR="002A1C70">
        <w:rPr>
          <w:rFonts w:ascii="Arial" w:hAnsi="Arial" w:cs="Arial"/>
          <w:sz w:val="24"/>
          <w:szCs w:val="24"/>
        </w:rPr>
        <w:t>tanto,</w:t>
      </w:r>
      <w:r w:rsidR="00F83851">
        <w:rPr>
          <w:rFonts w:ascii="Arial" w:hAnsi="Arial" w:cs="Arial"/>
          <w:sz w:val="24"/>
          <w:szCs w:val="24"/>
        </w:rPr>
        <w:t xml:space="preserve"> los antecedentes hacen referencia a los avances</w:t>
      </w:r>
      <w:r w:rsidR="002A1C70">
        <w:rPr>
          <w:rFonts w:ascii="Arial" w:hAnsi="Arial" w:cs="Arial"/>
          <w:sz w:val="24"/>
          <w:szCs w:val="24"/>
        </w:rPr>
        <w:t xml:space="preserve"> del conocimiento en una determinada área de estudio y </w:t>
      </w:r>
      <w:r w:rsidRPr="008819C2">
        <w:rPr>
          <w:rFonts w:ascii="Arial" w:hAnsi="Arial" w:cs="Arial"/>
          <w:sz w:val="24"/>
          <w:szCs w:val="24"/>
        </w:rPr>
        <w:t>sirven de guía al investigador</w:t>
      </w:r>
      <w:r w:rsidR="002A1C70">
        <w:rPr>
          <w:rFonts w:ascii="Arial" w:hAnsi="Arial" w:cs="Arial"/>
          <w:sz w:val="24"/>
          <w:szCs w:val="24"/>
        </w:rPr>
        <w:t xml:space="preserve"> para futuras investigaciones</w:t>
      </w:r>
      <w:ins w:id="58" w:author="Unibe" w:date="2022-08-08T12:27:00Z">
        <w:r w:rsidR="00102D42">
          <w:rPr>
            <w:rFonts w:ascii="Arial" w:hAnsi="Arial" w:cs="Arial"/>
            <w:sz w:val="24"/>
            <w:szCs w:val="24"/>
          </w:rPr>
          <w:t>, COMO ES EL CASO DEL TEMA QUE SE ABORDA EN EL ESTUDIO</w:t>
        </w:r>
      </w:ins>
      <w:r w:rsidRPr="008819C2">
        <w:rPr>
          <w:rFonts w:ascii="Arial" w:hAnsi="Arial" w:cs="Arial"/>
          <w:sz w:val="24"/>
          <w:szCs w:val="24"/>
        </w:rPr>
        <w:t>.</w:t>
      </w:r>
    </w:p>
    <w:p w14:paraId="432742B5" w14:textId="72102683" w:rsidR="00B11363" w:rsidRDefault="003E1037" w:rsidP="00EC4AD9">
      <w:pPr>
        <w:spacing w:line="360" w:lineRule="auto"/>
        <w:jc w:val="both"/>
        <w:rPr>
          <w:rFonts w:ascii="Arial" w:hAnsi="Arial" w:cs="Arial"/>
          <w:sz w:val="24"/>
          <w:szCs w:val="24"/>
        </w:rPr>
      </w:pPr>
      <w:r w:rsidRPr="00EC4AD9">
        <w:rPr>
          <w:rFonts w:ascii="Arial" w:hAnsi="Arial" w:cs="Arial"/>
          <w:sz w:val="24"/>
          <w:szCs w:val="24"/>
        </w:rPr>
        <w:t>A nivel internacional como primer estudio</w:t>
      </w:r>
      <w:r w:rsidR="003E06B3">
        <w:rPr>
          <w:rFonts w:ascii="Arial" w:hAnsi="Arial" w:cs="Arial"/>
          <w:sz w:val="24"/>
          <w:szCs w:val="24"/>
        </w:rPr>
        <w:t>,</w:t>
      </w:r>
      <w:r w:rsidRPr="00EC4AD9">
        <w:rPr>
          <w:rFonts w:ascii="Arial" w:hAnsi="Arial" w:cs="Arial"/>
          <w:sz w:val="24"/>
          <w:szCs w:val="24"/>
        </w:rPr>
        <w:t xml:space="preserve"> se </w:t>
      </w:r>
      <w:r w:rsidR="00EC4AD9" w:rsidRPr="00EC4AD9">
        <w:rPr>
          <w:rFonts w:ascii="Arial" w:hAnsi="Arial" w:cs="Arial"/>
          <w:sz w:val="24"/>
          <w:szCs w:val="24"/>
        </w:rPr>
        <w:t>seleccionó</w:t>
      </w:r>
      <w:r w:rsidRPr="00EC4AD9">
        <w:rPr>
          <w:rFonts w:ascii="Arial" w:hAnsi="Arial" w:cs="Arial"/>
          <w:sz w:val="24"/>
          <w:szCs w:val="24"/>
        </w:rPr>
        <w:t xml:space="preserve"> un </w:t>
      </w:r>
      <w:r w:rsidR="003E33F7">
        <w:rPr>
          <w:rFonts w:ascii="Arial" w:hAnsi="Arial" w:cs="Arial"/>
          <w:sz w:val="24"/>
          <w:szCs w:val="24"/>
        </w:rPr>
        <w:t>a</w:t>
      </w:r>
      <w:r w:rsidR="003E33F7" w:rsidRPr="00EC4AD9">
        <w:rPr>
          <w:rFonts w:ascii="Arial" w:hAnsi="Arial" w:cs="Arial"/>
          <w:sz w:val="24"/>
          <w:szCs w:val="24"/>
        </w:rPr>
        <w:t>rtículo</w:t>
      </w:r>
      <w:r w:rsidR="003E33F7">
        <w:rPr>
          <w:rFonts w:ascii="Arial" w:hAnsi="Arial" w:cs="Arial"/>
          <w:sz w:val="24"/>
          <w:szCs w:val="24"/>
        </w:rPr>
        <w:t xml:space="preserve"> de revista</w:t>
      </w:r>
      <w:r w:rsidR="00EC4AD9">
        <w:rPr>
          <w:rFonts w:ascii="Arial" w:hAnsi="Arial" w:cs="Arial"/>
          <w:sz w:val="24"/>
          <w:szCs w:val="24"/>
        </w:rPr>
        <w:t xml:space="preserve"> realizado por</w:t>
      </w:r>
      <w:r w:rsidR="003D184F">
        <w:rPr>
          <w:rFonts w:ascii="Arial" w:hAnsi="Arial" w:cs="Arial"/>
          <w:sz w:val="24"/>
          <w:szCs w:val="24"/>
        </w:rPr>
        <w:t xml:space="preserve"> </w:t>
      </w:r>
      <w:r w:rsidR="003D184F" w:rsidRPr="002A1C70">
        <w:rPr>
          <w:rFonts w:ascii="Arial" w:hAnsi="Arial" w:cs="Arial"/>
          <w:noProof/>
          <w:sz w:val="24"/>
          <w:szCs w:val="24"/>
        </w:rPr>
        <w:t>Marín, Sánchez, Vega, &amp; Hernández</w:t>
      </w:r>
      <w:r w:rsidR="00EC4AD9">
        <w:rPr>
          <w:rFonts w:ascii="Arial" w:hAnsi="Arial" w:cs="Arial"/>
          <w:sz w:val="24"/>
          <w:szCs w:val="24"/>
        </w:rPr>
        <w:t xml:space="preserve"> en el año </w:t>
      </w:r>
      <w:sdt>
        <w:sdtPr>
          <w:rPr>
            <w:rFonts w:ascii="Arial" w:hAnsi="Arial" w:cs="Arial"/>
            <w:sz w:val="24"/>
            <w:szCs w:val="24"/>
          </w:rPr>
          <w:id w:val="103389592"/>
          <w:citation/>
        </w:sdtPr>
        <w:sdtContent>
          <w:r w:rsidR="00F752BA">
            <w:rPr>
              <w:rFonts w:ascii="Arial" w:hAnsi="Arial" w:cs="Arial"/>
              <w:sz w:val="24"/>
              <w:szCs w:val="24"/>
            </w:rPr>
            <w:fldChar w:fldCharType="begin"/>
          </w:r>
          <w:r w:rsidR="003D184F">
            <w:rPr>
              <w:rFonts w:ascii="Arial" w:hAnsi="Arial" w:cs="Arial"/>
              <w:sz w:val="24"/>
              <w:szCs w:val="24"/>
            </w:rPr>
            <w:instrText xml:space="preserve">CITATION Zul17 \n  \t  \l 12298 </w:instrText>
          </w:r>
          <w:r w:rsidR="00F752BA">
            <w:rPr>
              <w:rFonts w:ascii="Arial" w:hAnsi="Arial" w:cs="Arial"/>
              <w:sz w:val="24"/>
              <w:szCs w:val="24"/>
            </w:rPr>
            <w:fldChar w:fldCharType="separate"/>
          </w:r>
          <w:r w:rsidR="008D132F" w:rsidRPr="008D132F">
            <w:rPr>
              <w:rFonts w:ascii="Arial" w:hAnsi="Arial" w:cs="Arial"/>
              <w:noProof/>
              <w:sz w:val="24"/>
              <w:szCs w:val="24"/>
            </w:rPr>
            <w:t>(2017)</w:t>
          </w:r>
          <w:r w:rsidR="00F752BA">
            <w:rPr>
              <w:rFonts w:ascii="Arial" w:hAnsi="Arial" w:cs="Arial"/>
              <w:sz w:val="24"/>
              <w:szCs w:val="24"/>
            </w:rPr>
            <w:fldChar w:fldCharType="end"/>
          </w:r>
        </w:sdtContent>
      </w:sdt>
      <w:r w:rsidR="00F752BA">
        <w:rPr>
          <w:rFonts w:ascii="Arial" w:hAnsi="Arial" w:cs="Arial"/>
          <w:sz w:val="24"/>
          <w:szCs w:val="24"/>
        </w:rPr>
        <w:t xml:space="preserve"> </w:t>
      </w:r>
      <w:r w:rsidR="00055B0E">
        <w:rPr>
          <w:rFonts w:ascii="Arial" w:hAnsi="Arial" w:cs="Arial"/>
          <w:sz w:val="24"/>
          <w:szCs w:val="24"/>
        </w:rPr>
        <w:t>realizado en</w:t>
      </w:r>
      <w:r w:rsidR="00EC4AD9">
        <w:rPr>
          <w:rFonts w:ascii="Arial" w:hAnsi="Arial" w:cs="Arial"/>
          <w:sz w:val="24"/>
          <w:szCs w:val="24"/>
        </w:rPr>
        <w:t xml:space="preserve"> </w:t>
      </w:r>
      <w:r w:rsidR="003E33F7">
        <w:rPr>
          <w:rFonts w:ascii="Arial" w:hAnsi="Arial" w:cs="Arial"/>
          <w:sz w:val="24"/>
          <w:szCs w:val="24"/>
        </w:rPr>
        <w:t>México</w:t>
      </w:r>
      <w:r w:rsidR="00EC4AD9">
        <w:rPr>
          <w:rFonts w:ascii="Arial" w:hAnsi="Arial" w:cs="Arial"/>
          <w:sz w:val="24"/>
          <w:szCs w:val="24"/>
        </w:rPr>
        <w:t xml:space="preserve"> </w:t>
      </w:r>
      <w:r w:rsidR="00592BA8">
        <w:rPr>
          <w:rFonts w:ascii="Arial" w:hAnsi="Arial" w:cs="Arial"/>
          <w:sz w:val="24"/>
          <w:szCs w:val="24"/>
        </w:rPr>
        <w:t xml:space="preserve">titulado </w:t>
      </w:r>
      <w:r w:rsidR="00592BA8" w:rsidRPr="00EC4AD9">
        <w:rPr>
          <w:rFonts w:ascii="Arial" w:hAnsi="Arial" w:cs="Arial"/>
          <w:sz w:val="24"/>
          <w:szCs w:val="24"/>
        </w:rPr>
        <w:t>“Diseño</w:t>
      </w:r>
      <w:r w:rsidR="00EC4AD9" w:rsidRPr="00EC4AD9">
        <w:rPr>
          <w:rFonts w:ascii="Arial" w:hAnsi="Arial" w:cs="Arial"/>
          <w:sz w:val="24"/>
          <w:szCs w:val="24"/>
        </w:rPr>
        <w:t xml:space="preserve"> e Implementación de una Plataforma Digital para la Gestión de Tutorías y su Impacto en la Deserción de Estudiantes de Nivel Superior</w:t>
      </w:r>
      <w:r w:rsidR="00EC4AD9">
        <w:rPr>
          <w:rFonts w:ascii="Arial" w:hAnsi="Arial" w:cs="Arial"/>
          <w:sz w:val="24"/>
          <w:szCs w:val="24"/>
        </w:rPr>
        <w:t>” teniendo por objetivo</w:t>
      </w:r>
      <w:r w:rsidR="002A1F49">
        <w:rPr>
          <w:rFonts w:ascii="Arial" w:hAnsi="Arial" w:cs="Arial"/>
          <w:sz w:val="24"/>
          <w:szCs w:val="24"/>
        </w:rPr>
        <w:t xml:space="preserve"> el diseño</w:t>
      </w:r>
      <w:r w:rsidR="003E06B3">
        <w:rPr>
          <w:rFonts w:ascii="Arial" w:hAnsi="Arial" w:cs="Arial"/>
          <w:sz w:val="24"/>
          <w:szCs w:val="24"/>
        </w:rPr>
        <w:t xml:space="preserve"> </w:t>
      </w:r>
      <w:r w:rsidR="002A1F49">
        <w:rPr>
          <w:rFonts w:ascii="Arial" w:hAnsi="Arial" w:cs="Arial"/>
          <w:sz w:val="24"/>
          <w:szCs w:val="24"/>
        </w:rPr>
        <w:t>y</w:t>
      </w:r>
      <w:r w:rsidR="003E06B3">
        <w:rPr>
          <w:rFonts w:ascii="Arial" w:hAnsi="Arial" w:cs="Arial"/>
          <w:sz w:val="24"/>
          <w:szCs w:val="24"/>
        </w:rPr>
        <w:t xml:space="preserve"> </w:t>
      </w:r>
      <w:r w:rsidR="003B5842">
        <w:rPr>
          <w:rFonts w:ascii="Arial" w:hAnsi="Arial" w:cs="Arial"/>
          <w:sz w:val="24"/>
          <w:szCs w:val="24"/>
        </w:rPr>
        <w:t>la implementación de una plataforma digital web para realizar la gestión tutorial</w:t>
      </w:r>
      <w:r w:rsidR="002A1F49">
        <w:rPr>
          <w:rFonts w:ascii="Arial" w:hAnsi="Arial" w:cs="Arial"/>
          <w:sz w:val="24"/>
          <w:szCs w:val="24"/>
        </w:rPr>
        <w:t xml:space="preserve"> en instituciones de educación superior, la metodología implementada para el desarrollo de ese trabajo</w:t>
      </w:r>
      <w:r w:rsidR="00055B0E">
        <w:rPr>
          <w:rFonts w:ascii="Arial" w:hAnsi="Arial" w:cs="Arial"/>
          <w:sz w:val="24"/>
          <w:szCs w:val="24"/>
        </w:rPr>
        <w:t xml:space="preserve"> fue de tipo cuantitativa</w:t>
      </w:r>
      <w:r w:rsidR="00B445B4">
        <w:rPr>
          <w:rFonts w:ascii="Arial" w:hAnsi="Arial" w:cs="Arial"/>
          <w:sz w:val="24"/>
          <w:szCs w:val="24"/>
        </w:rPr>
        <w:t xml:space="preserve"> y por medio de entrevistas a los actores o principales interesados en el proyecto se analizaron</w:t>
      </w:r>
      <w:r w:rsidR="009043E0">
        <w:rPr>
          <w:rFonts w:ascii="Arial" w:hAnsi="Arial" w:cs="Arial"/>
          <w:sz w:val="24"/>
          <w:szCs w:val="24"/>
        </w:rPr>
        <w:t xml:space="preserve"> e identificaron</w:t>
      </w:r>
      <w:r w:rsidR="00B445B4">
        <w:rPr>
          <w:rFonts w:ascii="Arial" w:hAnsi="Arial" w:cs="Arial"/>
          <w:sz w:val="24"/>
          <w:szCs w:val="24"/>
        </w:rPr>
        <w:t xml:space="preserve"> los diferentes </w:t>
      </w:r>
      <w:r w:rsidR="009043E0">
        <w:rPr>
          <w:rFonts w:ascii="Arial" w:hAnsi="Arial" w:cs="Arial"/>
          <w:sz w:val="24"/>
          <w:szCs w:val="24"/>
        </w:rPr>
        <w:t>requerimientos. Es</w:t>
      </w:r>
      <w:r w:rsidR="00B445B4">
        <w:rPr>
          <w:rFonts w:ascii="Arial" w:hAnsi="Arial" w:cs="Arial"/>
          <w:sz w:val="24"/>
          <w:szCs w:val="24"/>
        </w:rPr>
        <w:t xml:space="preserve"> importante destacar </w:t>
      </w:r>
      <w:r w:rsidR="009043E0">
        <w:rPr>
          <w:rFonts w:ascii="Arial" w:hAnsi="Arial" w:cs="Arial"/>
          <w:sz w:val="24"/>
          <w:szCs w:val="24"/>
        </w:rPr>
        <w:t xml:space="preserve">que </w:t>
      </w:r>
      <w:r w:rsidR="00AA03B4">
        <w:rPr>
          <w:rFonts w:ascii="Arial" w:hAnsi="Arial" w:cs="Arial"/>
          <w:sz w:val="24"/>
          <w:szCs w:val="24"/>
        </w:rPr>
        <w:t>la plataforma</w:t>
      </w:r>
      <w:r w:rsidR="009043E0">
        <w:rPr>
          <w:rFonts w:ascii="Arial" w:hAnsi="Arial" w:cs="Arial"/>
          <w:sz w:val="24"/>
          <w:szCs w:val="24"/>
        </w:rPr>
        <w:t xml:space="preserve"> fue </w:t>
      </w:r>
      <w:r w:rsidR="006F22ED">
        <w:rPr>
          <w:rFonts w:ascii="Arial" w:hAnsi="Arial" w:cs="Arial"/>
          <w:sz w:val="24"/>
          <w:szCs w:val="24"/>
        </w:rPr>
        <w:t>desarrollada</w:t>
      </w:r>
      <w:r w:rsidR="009043E0">
        <w:rPr>
          <w:rFonts w:ascii="Arial" w:hAnsi="Arial" w:cs="Arial"/>
          <w:sz w:val="24"/>
          <w:szCs w:val="24"/>
        </w:rPr>
        <w:t xml:space="preserve"> empleando una arquitectura Modelo Vista Controlador (MVC</w:t>
      </w:r>
      <w:r w:rsidR="00AA03B4">
        <w:rPr>
          <w:rFonts w:ascii="Arial" w:hAnsi="Arial" w:cs="Arial"/>
          <w:sz w:val="24"/>
          <w:szCs w:val="24"/>
        </w:rPr>
        <w:t>), se</w:t>
      </w:r>
      <w:r w:rsidR="009043E0">
        <w:rPr>
          <w:rFonts w:ascii="Arial" w:hAnsi="Arial" w:cs="Arial"/>
          <w:sz w:val="24"/>
          <w:szCs w:val="24"/>
        </w:rPr>
        <w:t xml:space="preserve"> </w:t>
      </w:r>
      <w:r w:rsidR="006F22ED">
        <w:rPr>
          <w:rFonts w:ascii="Arial" w:hAnsi="Arial" w:cs="Arial"/>
          <w:sz w:val="24"/>
          <w:szCs w:val="24"/>
        </w:rPr>
        <w:t>concluyó</w:t>
      </w:r>
      <w:r w:rsidR="00AA03B4">
        <w:rPr>
          <w:rFonts w:ascii="Arial" w:hAnsi="Arial" w:cs="Arial"/>
          <w:sz w:val="24"/>
          <w:szCs w:val="24"/>
        </w:rPr>
        <w:t xml:space="preserve"> que</w:t>
      </w:r>
      <w:r w:rsidR="00B053FD">
        <w:rPr>
          <w:rFonts w:ascii="Arial" w:hAnsi="Arial" w:cs="Arial"/>
          <w:sz w:val="24"/>
          <w:szCs w:val="24"/>
        </w:rPr>
        <w:t xml:space="preserve"> se </w:t>
      </w:r>
      <w:r w:rsidR="00AA03B4">
        <w:rPr>
          <w:rFonts w:ascii="Arial" w:hAnsi="Arial" w:cs="Arial"/>
          <w:sz w:val="24"/>
          <w:szCs w:val="24"/>
        </w:rPr>
        <w:t>logró</w:t>
      </w:r>
      <w:r w:rsidR="00B053FD">
        <w:rPr>
          <w:rFonts w:ascii="Arial" w:hAnsi="Arial" w:cs="Arial"/>
          <w:sz w:val="24"/>
          <w:szCs w:val="24"/>
        </w:rPr>
        <w:t xml:space="preserve"> en los estudiantes de nivel superior tener una mejor convivencia en su faceta universitaria con sus compañeros y sus tutores y a su vez, los tutores pudieron tener un mejor control de l</w:t>
      </w:r>
      <w:r w:rsidR="00AA03B4">
        <w:rPr>
          <w:rFonts w:ascii="Arial" w:hAnsi="Arial" w:cs="Arial"/>
          <w:sz w:val="24"/>
          <w:szCs w:val="24"/>
        </w:rPr>
        <w:t>as tutorías con los</w:t>
      </w:r>
      <w:r w:rsidR="00B053FD">
        <w:rPr>
          <w:rFonts w:ascii="Arial" w:hAnsi="Arial" w:cs="Arial"/>
          <w:sz w:val="24"/>
          <w:szCs w:val="24"/>
        </w:rPr>
        <w:t xml:space="preserve"> alumnos</w:t>
      </w:r>
      <w:r w:rsidR="00AA03B4">
        <w:rPr>
          <w:rFonts w:ascii="Arial" w:hAnsi="Arial" w:cs="Arial"/>
          <w:sz w:val="24"/>
          <w:szCs w:val="24"/>
        </w:rPr>
        <w:t>.</w:t>
      </w:r>
      <w:r w:rsidR="00B053FD">
        <w:rPr>
          <w:rFonts w:ascii="Arial" w:hAnsi="Arial" w:cs="Arial"/>
          <w:sz w:val="24"/>
          <w:szCs w:val="24"/>
        </w:rPr>
        <w:t xml:space="preserve"> </w:t>
      </w:r>
    </w:p>
    <w:p w14:paraId="7DA73E63" w14:textId="7572574C" w:rsidR="00AA03B4" w:rsidRDefault="00AA03B4" w:rsidP="00AA03B4">
      <w:pPr>
        <w:spacing w:line="360" w:lineRule="auto"/>
        <w:jc w:val="both"/>
        <w:rPr>
          <w:rFonts w:ascii="Arial" w:hAnsi="Arial" w:cs="Arial"/>
          <w:sz w:val="24"/>
          <w:szCs w:val="24"/>
        </w:rPr>
      </w:pPr>
      <w:r w:rsidRPr="00AA03B4">
        <w:rPr>
          <w:rFonts w:ascii="Arial" w:hAnsi="Arial" w:cs="Arial"/>
          <w:sz w:val="24"/>
          <w:szCs w:val="24"/>
        </w:rPr>
        <w:lastRenderedPageBreak/>
        <w:t xml:space="preserve">El antecedente </w:t>
      </w:r>
      <w:r w:rsidR="00596F2C">
        <w:rPr>
          <w:rFonts w:ascii="Arial" w:hAnsi="Arial" w:cs="Arial"/>
          <w:sz w:val="24"/>
          <w:szCs w:val="24"/>
        </w:rPr>
        <w:t>descrito</w:t>
      </w:r>
      <w:r w:rsidR="00332B00">
        <w:rPr>
          <w:rFonts w:ascii="Arial" w:hAnsi="Arial" w:cs="Arial"/>
          <w:sz w:val="24"/>
          <w:szCs w:val="24"/>
        </w:rPr>
        <w:t xml:space="preserve"> </w:t>
      </w:r>
      <w:r w:rsidR="00332B00" w:rsidRPr="00F11D64">
        <w:rPr>
          <w:rFonts w:ascii="Arial" w:hAnsi="Arial" w:cs="Arial"/>
          <w:sz w:val="24"/>
          <w:szCs w:val="24"/>
        </w:rPr>
        <w:t xml:space="preserve">aporta a </w:t>
      </w:r>
      <w:commentRangeStart w:id="59"/>
      <w:r w:rsidR="00332B00" w:rsidRPr="00F11D64">
        <w:rPr>
          <w:rFonts w:ascii="Arial" w:hAnsi="Arial" w:cs="Arial"/>
          <w:sz w:val="24"/>
          <w:szCs w:val="24"/>
        </w:rPr>
        <w:t xml:space="preserve">mi </w:t>
      </w:r>
      <w:commentRangeEnd w:id="59"/>
      <w:r w:rsidR="00113330">
        <w:rPr>
          <w:rStyle w:val="Refdecomentario"/>
          <w:rFonts w:ascii="Calibri" w:eastAsia="Calibri" w:hAnsi="Calibri" w:cs="Calibri"/>
          <w:lang w:eastAsia="es-VE"/>
        </w:rPr>
        <w:commentReference w:id="59"/>
      </w:r>
      <w:r w:rsidR="00332B00" w:rsidRPr="00F11D64">
        <w:rPr>
          <w:rFonts w:ascii="Arial" w:hAnsi="Arial" w:cs="Arial"/>
          <w:sz w:val="24"/>
          <w:szCs w:val="24"/>
        </w:rPr>
        <w:t xml:space="preserve">estudio </w:t>
      </w:r>
      <w:r w:rsidR="00332B00">
        <w:rPr>
          <w:rFonts w:ascii="Arial" w:hAnsi="Arial" w:cs="Arial"/>
          <w:sz w:val="24"/>
          <w:szCs w:val="24"/>
        </w:rPr>
        <w:t>en lo referente al uso de</w:t>
      </w:r>
      <w:r w:rsidR="00883B1E">
        <w:rPr>
          <w:rFonts w:ascii="Arial" w:hAnsi="Arial" w:cs="Arial"/>
          <w:sz w:val="24"/>
          <w:szCs w:val="24"/>
        </w:rPr>
        <w:t xml:space="preserve"> aplicaciones web</w:t>
      </w:r>
      <w:r w:rsidR="00C35439">
        <w:rPr>
          <w:rFonts w:ascii="Arial" w:hAnsi="Arial" w:cs="Arial"/>
          <w:sz w:val="24"/>
          <w:szCs w:val="24"/>
        </w:rPr>
        <w:t xml:space="preserve"> </w:t>
      </w:r>
      <w:r w:rsidR="00EA69B4">
        <w:rPr>
          <w:rFonts w:ascii="Arial" w:hAnsi="Arial" w:cs="Arial"/>
          <w:sz w:val="24"/>
          <w:szCs w:val="24"/>
        </w:rPr>
        <w:t>para gestionar actividades académicas como en este caso lo es la tutoría entre docente y estudiante, teniendo como objetivo llevar un mejor control de las actividades</w:t>
      </w:r>
      <w:r w:rsidR="003B7D02">
        <w:rPr>
          <w:rFonts w:ascii="Arial" w:hAnsi="Arial" w:cs="Arial"/>
          <w:sz w:val="24"/>
          <w:szCs w:val="24"/>
        </w:rPr>
        <w:t xml:space="preserve"> realizadas</w:t>
      </w:r>
      <w:r w:rsidR="00EA69B4">
        <w:rPr>
          <w:rFonts w:ascii="Arial" w:hAnsi="Arial" w:cs="Arial"/>
          <w:sz w:val="24"/>
          <w:szCs w:val="24"/>
        </w:rPr>
        <w:t>.</w:t>
      </w:r>
    </w:p>
    <w:p w14:paraId="5B5932A8" w14:textId="7C152004" w:rsidR="00901915" w:rsidRDefault="006F22ED" w:rsidP="00EC4AD9">
      <w:pPr>
        <w:spacing w:line="360" w:lineRule="auto"/>
        <w:jc w:val="both"/>
        <w:rPr>
          <w:rFonts w:ascii="Lato" w:hAnsi="Lato"/>
          <w:color w:val="444444"/>
          <w:sz w:val="23"/>
          <w:szCs w:val="23"/>
          <w:shd w:val="clear" w:color="auto" w:fill="FFFFFF"/>
        </w:rPr>
      </w:pPr>
      <w:r>
        <w:rPr>
          <w:rFonts w:ascii="Arial" w:hAnsi="Arial" w:cs="Arial"/>
          <w:sz w:val="24"/>
          <w:szCs w:val="24"/>
        </w:rPr>
        <w:t xml:space="preserve">A nivel internacional como segundo estudio, se </w:t>
      </w:r>
      <w:r w:rsidR="00117BA3">
        <w:rPr>
          <w:rFonts w:ascii="Arial" w:hAnsi="Arial" w:cs="Arial"/>
          <w:sz w:val="24"/>
          <w:szCs w:val="24"/>
        </w:rPr>
        <w:t>seleccionó</w:t>
      </w:r>
      <w:r>
        <w:rPr>
          <w:rFonts w:ascii="Arial" w:hAnsi="Arial" w:cs="Arial"/>
          <w:sz w:val="24"/>
          <w:szCs w:val="24"/>
        </w:rPr>
        <w:t xml:space="preserve"> un </w:t>
      </w:r>
      <w:r w:rsidR="00117BA3">
        <w:rPr>
          <w:rFonts w:ascii="Arial" w:hAnsi="Arial" w:cs="Arial"/>
          <w:sz w:val="24"/>
          <w:szCs w:val="24"/>
        </w:rPr>
        <w:t>artículo</w:t>
      </w:r>
      <w:r>
        <w:rPr>
          <w:rFonts w:ascii="Arial" w:hAnsi="Arial" w:cs="Arial"/>
          <w:sz w:val="24"/>
          <w:szCs w:val="24"/>
        </w:rPr>
        <w:t xml:space="preserve"> de revista</w:t>
      </w:r>
      <w:r w:rsidR="007D6350">
        <w:rPr>
          <w:rFonts w:ascii="Arial" w:hAnsi="Arial" w:cs="Arial"/>
          <w:sz w:val="24"/>
          <w:szCs w:val="24"/>
        </w:rPr>
        <w:t xml:space="preserve"> realizado por</w:t>
      </w:r>
      <w:r w:rsidR="00BC2B6C">
        <w:rPr>
          <w:rFonts w:ascii="Arial" w:hAnsi="Arial" w:cs="Arial"/>
          <w:sz w:val="24"/>
          <w:szCs w:val="24"/>
        </w:rPr>
        <w:t xml:space="preserve"> </w:t>
      </w:r>
      <w:r w:rsidR="00BC2B6C" w:rsidRPr="007D6350">
        <w:rPr>
          <w:rFonts w:ascii="Arial" w:hAnsi="Arial" w:cs="Arial"/>
          <w:noProof/>
          <w:sz w:val="24"/>
          <w:szCs w:val="24"/>
        </w:rPr>
        <w:t>De Jesus, Jaimes, &amp; Jaimes</w:t>
      </w:r>
      <w:r w:rsidR="00BC2B6C">
        <w:rPr>
          <w:rFonts w:ascii="Arial" w:hAnsi="Arial" w:cs="Arial"/>
          <w:noProof/>
          <w:sz w:val="24"/>
          <w:szCs w:val="24"/>
        </w:rPr>
        <w:t xml:space="preserve"> en el año</w:t>
      </w:r>
      <w:r w:rsidR="00BC2B6C" w:rsidRPr="007D6350">
        <w:rPr>
          <w:rFonts w:ascii="Arial" w:hAnsi="Arial" w:cs="Arial"/>
          <w:noProof/>
          <w:sz w:val="24"/>
          <w:szCs w:val="24"/>
        </w:rPr>
        <w:t xml:space="preserve"> </w:t>
      </w:r>
      <w:sdt>
        <w:sdtPr>
          <w:rPr>
            <w:rFonts w:ascii="Arial" w:hAnsi="Arial" w:cs="Arial"/>
            <w:sz w:val="24"/>
            <w:szCs w:val="24"/>
          </w:rPr>
          <w:id w:val="-1229460248"/>
          <w:citation/>
        </w:sdtPr>
        <w:sdtContent>
          <w:r w:rsidR="007D6350">
            <w:rPr>
              <w:rFonts w:ascii="Arial" w:hAnsi="Arial" w:cs="Arial"/>
              <w:sz w:val="24"/>
              <w:szCs w:val="24"/>
            </w:rPr>
            <w:fldChar w:fldCharType="begin"/>
          </w:r>
          <w:r w:rsidR="00BC2B6C">
            <w:rPr>
              <w:rFonts w:ascii="Arial" w:hAnsi="Arial" w:cs="Arial"/>
              <w:sz w:val="24"/>
              <w:szCs w:val="24"/>
            </w:rPr>
            <w:instrText xml:space="preserve">CITATION DeJ20 \n  \t  \l 12298 </w:instrText>
          </w:r>
          <w:r w:rsidR="007D6350">
            <w:rPr>
              <w:rFonts w:ascii="Arial" w:hAnsi="Arial" w:cs="Arial"/>
              <w:sz w:val="24"/>
              <w:szCs w:val="24"/>
            </w:rPr>
            <w:fldChar w:fldCharType="separate"/>
          </w:r>
          <w:r w:rsidR="008D132F" w:rsidRPr="008D132F">
            <w:rPr>
              <w:rFonts w:ascii="Arial" w:hAnsi="Arial" w:cs="Arial"/>
              <w:noProof/>
              <w:sz w:val="24"/>
              <w:szCs w:val="24"/>
            </w:rPr>
            <w:t>(2020)</w:t>
          </w:r>
          <w:r w:rsidR="007D6350">
            <w:rPr>
              <w:rFonts w:ascii="Arial" w:hAnsi="Arial" w:cs="Arial"/>
              <w:sz w:val="24"/>
              <w:szCs w:val="24"/>
            </w:rPr>
            <w:fldChar w:fldCharType="end"/>
          </w:r>
        </w:sdtContent>
      </w:sdt>
      <w:r w:rsidR="00BC2B6C">
        <w:rPr>
          <w:rFonts w:ascii="Arial" w:hAnsi="Arial" w:cs="Arial"/>
          <w:sz w:val="24"/>
          <w:szCs w:val="24"/>
        </w:rPr>
        <w:t xml:space="preserve"> realizado en México titulado “</w:t>
      </w:r>
      <w:r w:rsidR="00CC4509" w:rsidRPr="00BC2B6C">
        <w:rPr>
          <w:rFonts w:ascii="Arial" w:hAnsi="Arial" w:cs="Arial"/>
          <w:noProof/>
          <w:sz w:val="24"/>
          <w:szCs w:val="24"/>
        </w:rPr>
        <w:t>A</w:t>
      </w:r>
      <w:r w:rsidR="00CC4509">
        <w:rPr>
          <w:rFonts w:ascii="Arial" w:hAnsi="Arial" w:cs="Arial"/>
          <w:noProof/>
          <w:sz w:val="24"/>
          <w:szCs w:val="24"/>
        </w:rPr>
        <w:t>nálisis de</w:t>
      </w:r>
      <w:r w:rsidR="00BC2B6C" w:rsidRPr="00BC2B6C">
        <w:rPr>
          <w:rFonts w:ascii="Arial" w:hAnsi="Arial" w:cs="Arial"/>
          <w:noProof/>
          <w:sz w:val="24"/>
          <w:szCs w:val="24"/>
        </w:rPr>
        <w:t xml:space="preserve"> </w:t>
      </w:r>
      <w:r w:rsidR="00CC4509">
        <w:rPr>
          <w:rFonts w:ascii="Arial" w:hAnsi="Arial" w:cs="Arial"/>
          <w:noProof/>
          <w:sz w:val="24"/>
          <w:szCs w:val="24"/>
        </w:rPr>
        <w:t>la</w:t>
      </w:r>
      <w:r w:rsidR="00BC2B6C" w:rsidRPr="00BC2B6C">
        <w:rPr>
          <w:rFonts w:ascii="Arial" w:hAnsi="Arial" w:cs="Arial"/>
          <w:noProof/>
          <w:sz w:val="24"/>
          <w:szCs w:val="24"/>
        </w:rPr>
        <w:t xml:space="preserve"> </w:t>
      </w:r>
      <w:r w:rsidR="00CC4509">
        <w:rPr>
          <w:rFonts w:ascii="Arial" w:hAnsi="Arial" w:cs="Arial"/>
          <w:noProof/>
          <w:sz w:val="24"/>
          <w:szCs w:val="24"/>
        </w:rPr>
        <w:t>implementación de un sistema</w:t>
      </w:r>
      <w:r w:rsidR="00BC2B6C" w:rsidRPr="00BC2B6C">
        <w:rPr>
          <w:rFonts w:ascii="Arial" w:hAnsi="Arial" w:cs="Arial"/>
          <w:noProof/>
          <w:sz w:val="24"/>
          <w:szCs w:val="24"/>
        </w:rPr>
        <w:t xml:space="preserve"> </w:t>
      </w:r>
      <w:r w:rsidR="00CC4509">
        <w:rPr>
          <w:rFonts w:ascii="Arial" w:hAnsi="Arial" w:cs="Arial"/>
          <w:noProof/>
          <w:sz w:val="24"/>
          <w:szCs w:val="24"/>
        </w:rPr>
        <w:t>de</w:t>
      </w:r>
      <w:r w:rsidR="00BC2B6C" w:rsidRPr="00BC2B6C">
        <w:rPr>
          <w:rFonts w:ascii="Arial" w:hAnsi="Arial" w:cs="Arial"/>
          <w:noProof/>
          <w:sz w:val="24"/>
          <w:szCs w:val="24"/>
        </w:rPr>
        <w:t xml:space="preserve"> </w:t>
      </w:r>
      <w:r w:rsidR="00CC4509">
        <w:rPr>
          <w:rFonts w:ascii="Arial" w:hAnsi="Arial" w:cs="Arial"/>
          <w:noProof/>
          <w:sz w:val="24"/>
          <w:szCs w:val="24"/>
        </w:rPr>
        <w:t>tutor</w:t>
      </w:r>
      <w:r w:rsidR="00F52AED">
        <w:rPr>
          <w:rFonts w:ascii="Arial" w:hAnsi="Arial" w:cs="Arial"/>
          <w:noProof/>
          <w:sz w:val="24"/>
          <w:szCs w:val="24"/>
        </w:rPr>
        <w:t>í</w:t>
      </w:r>
      <w:r w:rsidR="00CC4509">
        <w:rPr>
          <w:rFonts w:ascii="Arial" w:hAnsi="Arial" w:cs="Arial"/>
          <w:noProof/>
          <w:sz w:val="24"/>
          <w:szCs w:val="24"/>
        </w:rPr>
        <w:t>as</w:t>
      </w:r>
      <w:r w:rsidR="00F52AED">
        <w:rPr>
          <w:rFonts w:ascii="Arial" w:hAnsi="Arial" w:cs="Arial"/>
          <w:noProof/>
          <w:sz w:val="24"/>
          <w:szCs w:val="24"/>
        </w:rPr>
        <w:t xml:space="preserve"> para la educación superior</w:t>
      </w:r>
      <w:r w:rsidR="00BC2B6C">
        <w:rPr>
          <w:rFonts w:ascii="Arial" w:hAnsi="Arial" w:cs="Arial"/>
          <w:sz w:val="24"/>
          <w:szCs w:val="24"/>
        </w:rPr>
        <w:t>” el cual tuvo por objetivo principal</w:t>
      </w:r>
      <w:r w:rsidR="00C63A8B">
        <w:rPr>
          <w:rFonts w:ascii="Arial" w:hAnsi="Arial" w:cs="Arial"/>
          <w:sz w:val="24"/>
          <w:szCs w:val="24"/>
        </w:rPr>
        <w:t xml:space="preserve">, </w:t>
      </w:r>
      <w:r w:rsidR="00C63A8B" w:rsidRPr="00C63A8B">
        <w:rPr>
          <w:rFonts w:ascii="Arial" w:hAnsi="Arial" w:cs="Arial"/>
          <w:sz w:val="24"/>
          <w:szCs w:val="24"/>
        </w:rPr>
        <w:t>implementar un sistema informático para el programa de tutorías de la Universidad Tecnológica del Estado de México, que complemente las actividades realizadas por el tutor para el seguimiento personalizado de los alumnos durante su trayectoria escolar</w:t>
      </w:r>
      <w:r w:rsidR="00C63A8B">
        <w:rPr>
          <w:rFonts w:ascii="Arial" w:hAnsi="Arial" w:cs="Arial"/>
          <w:sz w:val="24"/>
          <w:szCs w:val="24"/>
        </w:rPr>
        <w:t>, la metodología implementada fue de investigación estadística descriptiva</w:t>
      </w:r>
      <w:r w:rsidR="00620CD9">
        <w:rPr>
          <w:rFonts w:ascii="Arial" w:hAnsi="Arial" w:cs="Arial"/>
          <w:sz w:val="24"/>
          <w:szCs w:val="24"/>
        </w:rPr>
        <w:t xml:space="preserve"> </w:t>
      </w:r>
      <w:r w:rsidR="00620CD9" w:rsidRPr="00620CD9">
        <w:rPr>
          <w:rFonts w:ascii="Arial" w:hAnsi="Arial" w:cs="Arial"/>
          <w:sz w:val="24"/>
          <w:szCs w:val="24"/>
        </w:rPr>
        <w:t>la cual servirá para calcular diversas funciones estadísticas que describirán en cada caso particular los resultados, a partir de información proporcionada por los estudiantes (muestra) de la carrera de Tecnologías de la Información y Comunicación, de la Universidad Tecnológica del Sur del Estado de México</w:t>
      </w:r>
      <w:r w:rsidR="00620CD9">
        <w:rPr>
          <w:rFonts w:ascii="Arial" w:hAnsi="Arial" w:cs="Arial"/>
          <w:sz w:val="24"/>
          <w:szCs w:val="24"/>
        </w:rPr>
        <w:t xml:space="preserve"> y para el desarrollo del sistema informático se utilizó el Modelo en Cascada</w:t>
      </w:r>
      <w:r w:rsidR="00901915">
        <w:rPr>
          <w:rFonts w:ascii="Arial" w:hAnsi="Arial" w:cs="Arial"/>
          <w:sz w:val="24"/>
          <w:szCs w:val="24"/>
        </w:rPr>
        <w:t xml:space="preserve"> y </w:t>
      </w:r>
      <w:r w:rsidR="00620CD9">
        <w:rPr>
          <w:rFonts w:ascii="Arial" w:hAnsi="Arial" w:cs="Arial"/>
          <w:sz w:val="24"/>
          <w:szCs w:val="24"/>
        </w:rPr>
        <w:t xml:space="preserve">como conclusión </w:t>
      </w:r>
      <w:r w:rsidR="004201FF">
        <w:rPr>
          <w:rFonts w:ascii="Arial" w:hAnsi="Arial" w:cs="Arial"/>
          <w:sz w:val="24"/>
          <w:szCs w:val="24"/>
        </w:rPr>
        <w:t xml:space="preserve">se obtuvo que el sistema informático ayuda a controlar el historial académico </w:t>
      </w:r>
      <w:r w:rsidR="004201FF" w:rsidRPr="004201FF">
        <w:rPr>
          <w:rFonts w:ascii="Arial" w:hAnsi="Arial" w:cs="Arial"/>
          <w:sz w:val="24"/>
          <w:szCs w:val="24"/>
        </w:rPr>
        <w:t>y de esta manera se contribuye a disminuir la deserción escolar de los estudiantes, pues los tutores accederán de manera directa a los datos de los estudiantes en cualquier momento para canalizarlos de manera eficaz al área, institución o dependencia que logre la resolución de las condiciones que merman su permanencia en la institución educativa</w:t>
      </w:r>
      <w:r w:rsidR="004201FF">
        <w:rPr>
          <w:rFonts w:ascii="Lato" w:hAnsi="Lato"/>
          <w:color w:val="444444"/>
          <w:sz w:val="23"/>
          <w:szCs w:val="23"/>
          <w:shd w:val="clear" w:color="auto" w:fill="FFFFFF"/>
        </w:rPr>
        <w:t>.</w:t>
      </w:r>
    </w:p>
    <w:p w14:paraId="07C9A8D8" w14:textId="1AF4E305" w:rsidR="00901915" w:rsidRDefault="006A1115" w:rsidP="00901915">
      <w:pPr>
        <w:spacing w:line="360" w:lineRule="auto"/>
        <w:jc w:val="both"/>
        <w:rPr>
          <w:rFonts w:ascii="Arial" w:hAnsi="Arial" w:cs="Arial"/>
          <w:sz w:val="24"/>
          <w:szCs w:val="24"/>
        </w:rPr>
      </w:pPr>
      <w:r w:rsidRPr="00AA03B4">
        <w:rPr>
          <w:rFonts w:ascii="Arial" w:hAnsi="Arial" w:cs="Arial"/>
          <w:sz w:val="24"/>
          <w:szCs w:val="24"/>
        </w:rPr>
        <w:t xml:space="preserve">El </w:t>
      </w:r>
      <w:commentRangeStart w:id="60"/>
      <w:r w:rsidRPr="00AA03B4">
        <w:rPr>
          <w:rFonts w:ascii="Arial" w:hAnsi="Arial" w:cs="Arial"/>
          <w:sz w:val="24"/>
          <w:szCs w:val="24"/>
        </w:rPr>
        <w:t xml:space="preserve">antecedente </w:t>
      </w:r>
      <w:r w:rsidR="00596F2C">
        <w:rPr>
          <w:rFonts w:ascii="Arial" w:hAnsi="Arial" w:cs="Arial"/>
          <w:sz w:val="24"/>
          <w:szCs w:val="24"/>
        </w:rPr>
        <w:t>descrito</w:t>
      </w:r>
      <w:r w:rsidR="00F11D64">
        <w:rPr>
          <w:rFonts w:ascii="Arial" w:hAnsi="Arial" w:cs="Arial"/>
          <w:sz w:val="24"/>
          <w:szCs w:val="24"/>
        </w:rPr>
        <w:t xml:space="preserve"> </w:t>
      </w:r>
      <w:r w:rsidR="00F11D64" w:rsidRPr="00F11D64">
        <w:rPr>
          <w:rFonts w:ascii="Arial" w:hAnsi="Arial" w:cs="Arial"/>
          <w:sz w:val="24"/>
          <w:szCs w:val="24"/>
        </w:rPr>
        <w:t xml:space="preserve">aporta a </w:t>
      </w:r>
      <w:commentRangeStart w:id="61"/>
      <w:r w:rsidR="00F11D64" w:rsidRPr="00F11D64">
        <w:rPr>
          <w:rFonts w:ascii="Arial" w:hAnsi="Arial" w:cs="Arial"/>
          <w:sz w:val="24"/>
          <w:szCs w:val="24"/>
        </w:rPr>
        <w:t xml:space="preserve">mi </w:t>
      </w:r>
      <w:commentRangeEnd w:id="61"/>
      <w:r w:rsidR="00113330">
        <w:rPr>
          <w:rStyle w:val="Refdecomentario"/>
          <w:rFonts w:ascii="Calibri" w:eastAsia="Calibri" w:hAnsi="Calibri" w:cs="Calibri"/>
          <w:lang w:eastAsia="es-VE"/>
        </w:rPr>
        <w:commentReference w:id="61"/>
      </w:r>
      <w:r w:rsidR="00F11D64" w:rsidRPr="00F11D64">
        <w:rPr>
          <w:rFonts w:ascii="Arial" w:hAnsi="Arial" w:cs="Arial"/>
          <w:sz w:val="24"/>
          <w:szCs w:val="24"/>
        </w:rPr>
        <w:t xml:space="preserve">estudio </w:t>
      </w:r>
      <w:r w:rsidR="00F11D64">
        <w:rPr>
          <w:rFonts w:ascii="Arial" w:hAnsi="Arial" w:cs="Arial"/>
          <w:sz w:val="24"/>
          <w:szCs w:val="24"/>
        </w:rPr>
        <w:t xml:space="preserve">en lo referente a la población porque está enfocado en el uso para </w:t>
      </w:r>
      <w:r w:rsidR="000A3F51">
        <w:rPr>
          <w:rFonts w:ascii="Arial" w:hAnsi="Arial" w:cs="Arial"/>
          <w:sz w:val="24"/>
          <w:szCs w:val="24"/>
        </w:rPr>
        <w:t>docentes/</w:t>
      </w:r>
      <w:r w:rsidR="00F11D64">
        <w:rPr>
          <w:rFonts w:ascii="Arial" w:hAnsi="Arial" w:cs="Arial"/>
          <w:sz w:val="24"/>
          <w:szCs w:val="24"/>
        </w:rPr>
        <w:t>tutores y estudiantes de la universidad</w:t>
      </w:r>
      <w:commentRangeEnd w:id="60"/>
      <w:r w:rsidR="00113330">
        <w:rPr>
          <w:rStyle w:val="Refdecomentario"/>
          <w:rFonts w:ascii="Calibri" w:eastAsia="Calibri" w:hAnsi="Calibri" w:cs="Calibri"/>
          <w:lang w:eastAsia="es-VE"/>
        </w:rPr>
        <w:commentReference w:id="60"/>
      </w:r>
      <w:r w:rsidR="00F11D64">
        <w:rPr>
          <w:rFonts w:ascii="Arial" w:hAnsi="Arial" w:cs="Arial"/>
          <w:sz w:val="24"/>
          <w:szCs w:val="24"/>
        </w:rPr>
        <w:t>, además que permite interactuar de mejor manera, resolviendo actividades para las gestiones que se lleven a cabo, teniendo así una mejor productividad y efectividad</w:t>
      </w:r>
      <w:r w:rsidR="00E74D99">
        <w:rPr>
          <w:rFonts w:ascii="Arial" w:hAnsi="Arial" w:cs="Arial"/>
          <w:sz w:val="24"/>
          <w:szCs w:val="24"/>
        </w:rPr>
        <w:t>.</w:t>
      </w:r>
    </w:p>
    <w:p w14:paraId="7DE9D8ED" w14:textId="41C95036" w:rsidR="003A6D02" w:rsidRPr="00901915" w:rsidRDefault="0046472C" w:rsidP="00901915">
      <w:pPr>
        <w:spacing w:line="360" w:lineRule="auto"/>
        <w:jc w:val="both"/>
        <w:rPr>
          <w:rFonts w:ascii="Lato" w:hAnsi="Lato"/>
          <w:color w:val="444444"/>
          <w:sz w:val="24"/>
          <w:szCs w:val="24"/>
          <w:shd w:val="clear" w:color="auto" w:fill="FFFFFF"/>
        </w:rPr>
      </w:pPr>
      <w:r w:rsidRPr="00901915">
        <w:rPr>
          <w:rFonts w:ascii="Arial" w:hAnsi="Arial" w:cs="Arial"/>
          <w:sz w:val="24"/>
          <w:szCs w:val="24"/>
        </w:rPr>
        <w:t xml:space="preserve">A nivel nacional como tercer estudio, se </w:t>
      </w:r>
      <w:r w:rsidR="00021B11" w:rsidRPr="00901915">
        <w:rPr>
          <w:rFonts w:ascii="Arial" w:hAnsi="Arial" w:cs="Arial"/>
          <w:sz w:val="24"/>
          <w:szCs w:val="24"/>
        </w:rPr>
        <w:t>seleccionó</w:t>
      </w:r>
      <w:r w:rsidRPr="00901915">
        <w:rPr>
          <w:rFonts w:ascii="Arial" w:hAnsi="Arial" w:cs="Arial"/>
          <w:sz w:val="24"/>
          <w:szCs w:val="24"/>
        </w:rPr>
        <w:t xml:space="preserve"> un trabajo de titulación realizado por </w:t>
      </w:r>
      <w:r w:rsidRPr="00901915">
        <w:rPr>
          <w:rFonts w:ascii="Arial" w:hAnsi="Arial" w:cs="Arial"/>
          <w:noProof/>
          <w:sz w:val="24"/>
          <w:szCs w:val="24"/>
        </w:rPr>
        <w:t>Moisés &amp; Muñoz</w:t>
      </w:r>
      <w:r w:rsidR="00021B11" w:rsidRPr="00901915">
        <w:rPr>
          <w:rFonts w:ascii="Arial" w:hAnsi="Arial" w:cs="Arial"/>
          <w:noProof/>
          <w:sz w:val="24"/>
          <w:szCs w:val="24"/>
        </w:rPr>
        <w:t xml:space="preserve"> en el año </w:t>
      </w:r>
      <w:sdt>
        <w:sdtPr>
          <w:rPr>
            <w:rFonts w:ascii="Arial" w:hAnsi="Arial" w:cs="Arial"/>
            <w:sz w:val="24"/>
            <w:szCs w:val="24"/>
          </w:rPr>
          <w:id w:val="-570964894"/>
          <w:citation/>
        </w:sdtPr>
        <w:sdtContent>
          <w:r w:rsidRPr="00901915">
            <w:rPr>
              <w:rFonts w:ascii="Arial" w:hAnsi="Arial" w:cs="Arial"/>
              <w:sz w:val="24"/>
              <w:szCs w:val="24"/>
            </w:rPr>
            <w:fldChar w:fldCharType="begin"/>
          </w:r>
          <w:r w:rsidR="00021B11" w:rsidRPr="00901915">
            <w:rPr>
              <w:rFonts w:ascii="Arial" w:hAnsi="Arial" w:cs="Arial"/>
              <w:sz w:val="24"/>
              <w:szCs w:val="24"/>
            </w:rPr>
            <w:instrText xml:space="preserve">CITATION Moi18 \n  \t  \l 12298 </w:instrText>
          </w:r>
          <w:r w:rsidRPr="00901915">
            <w:rPr>
              <w:rFonts w:ascii="Arial" w:hAnsi="Arial" w:cs="Arial"/>
              <w:sz w:val="24"/>
              <w:szCs w:val="24"/>
            </w:rPr>
            <w:fldChar w:fldCharType="separate"/>
          </w:r>
          <w:r w:rsidR="008D132F" w:rsidRPr="008D132F">
            <w:rPr>
              <w:rFonts w:ascii="Arial" w:hAnsi="Arial" w:cs="Arial"/>
              <w:noProof/>
              <w:sz w:val="24"/>
              <w:szCs w:val="24"/>
            </w:rPr>
            <w:t>(2018)</w:t>
          </w:r>
          <w:r w:rsidRPr="00901915">
            <w:rPr>
              <w:rFonts w:ascii="Arial" w:hAnsi="Arial" w:cs="Arial"/>
              <w:sz w:val="24"/>
              <w:szCs w:val="24"/>
            </w:rPr>
            <w:fldChar w:fldCharType="end"/>
          </w:r>
        </w:sdtContent>
      </w:sdt>
      <w:r w:rsidR="00021B11" w:rsidRPr="00901915">
        <w:rPr>
          <w:rFonts w:ascii="Arial" w:hAnsi="Arial" w:cs="Arial"/>
          <w:sz w:val="24"/>
          <w:szCs w:val="24"/>
        </w:rPr>
        <w:t xml:space="preserve"> realizado en Ecuador titulado “</w:t>
      </w:r>
      <w:r w:rsidR="00063C8B">
        <w:rPr>
          <w:rFonts w:ascii="Arial" w:hAnsi="Arial" w:cs="Arial"/>
          <w:sz w:val="24"/>
          <w:szCs w:val="24"/>
        </w:rPr>
        <w:t xml:space="preserve">Aplicación </w:t>
      </w:r>
      <w:r w:rsidR="00021B11" w:rsidRPr="00901915">
        <w:rPr>
          <w:rFonts w:ascii="Arial" w:hAnsi="Arial" w:cs="Arial"/>
          <w:sz w:val="24"/>
          <w:szCs w:val="24"/>
        </w:rPr>
        <w:t>W</w:t>
      </w:r>
      <w:r w:rsidR="00063C8B">
        <w:rPr>
          <w:rFonts w:ascii="Arial" w:hAnsi="Arial" w:cs="Arial"/>
          <w:sz w:val="24"/>
          <w:szCs w:val="24"/>
        </w:rPr>
        <w:t>eb</w:t>
      </w:r>
      <w:r w:rsidR="00021B11" w:rsidRPr="00901915">
        <w:rPr>
          <w:rFonts w:ascii="Arial" w:hAnsi="Arial" w:cs="Arial"/>
          <w:sz w:val="24"/>
          <w:szCs w:val="24"/>
        </w:rPr>
        <w:t xml:space="preserve"> </w:t>
      </w:r>
      <w:r w:rsidR="00063C8B">
        <w:rPr>
          <w:rFonts w:ascii="Arial" w:hAnsi="Arial" w:cs="Arial"/>
          <w:sz w:val="24"/>
          <w:szCs w:val="24"/>
        </w:rPr>
        <w:t>para</w:t>
      </w:r>
      <w:r w:rsidR="00021B11" w:rsidRPr="00901915">
        <w:rPr>
          <w:rFonts w:ascii="Arial" w:hAnsi="Arial" w:cs="Arial"/>
          <w:sz w:val="24"/>
          <w:szCs w:val="24"/>
        </w:rPr>
        <w:t xml:space="preserve"> </w:t>
      </w:r>
      <w:r w:rsidR="00063C8B">
        <w:rPr>
          <w:rFonts w:ascii="Arial" w:hAnsi="Arial" w:cs="Arial"/>
          <w:sz w:val="24"/>
          <w:szCs w:val="24"/>
        </w:rPr>
        <w:t>planificación y</w:t>
      </w:r>
      <w:r w:rsidR="00021B11" w:rsidRPr="00901915">
        <w:rPr>
          <w:rFonts w:ascii="Arial" w:hAnsi="Arial" w:cs="Arial"/>
          <w:sz w:val="24"/>
          <w:szCs w:val="24"/>
        </w:rPr>
        <w:t xml:space="preserve"> </w:t>
      </w:r>
      <w:r w:rsidR="00063C8B">
        <w:rPr>
          <w:rFonts w:ascii="Arial" w:hAnsi="Arial" w:cs="Arial"/>
          <w:sz w:val="24"/>
          <w:szCs w:val="24"/>
        </w:rPr>
        <w:t>gestión de</w:t>
      </w:r>
      <w:r w:rsidR="00021B11" w:rsidRPr="00901915">
        <w:rPr>
          <w:rFonts w:ascii="Arial" w:hAnsi="Arial" w:cs="Arial"/>
          <w:sz w:val="24"/>
          <w:szCs w:val="24"/>
        </w:rPr>
        <w:t xml:space="preserve"> </w:t>
      </w:r>
      <w:r w:rsidR="00063C8B">
        <w:rPr>
          <w:rFonts w:ascii="Arial" w:hAnsi="Arial" w:cs="Arial"/>
          <w:sz w:val="24"/>
          <w:szCs w:val="24"/>
        </w:rPr>
        <w:t>tutorías docente</w:t>
      </w:r>
      <w:r w:rsidR="00021B11" w:rsidRPr="00901915">
        <w:rPr>
          <w:rFonts w:ascii="Arial" w:hAnsi="Arial" w:cs="Arial"/>
          <w:sz w:val="24"/>
          <w:szCs w:val="24"/>
        </w:rPr>
        <w:t>-</w:t>
      </w:r>
      <w:r w:rsidR="00063C8B">
        <w:rPr>
          <w:rFonts w:ascii="Arial" w:hAnsi="Arial" w:cs="Arial"/>
          <w:sz w:val="24"/>
          <w:szCs w:val="24"/>
        </w:rPr>
        <w:t>estudiantes</w:t>
      </w:r>
      <w:r w:rsidR="00021B11" w:rsidRPr="00901915">
        <w:rPr>
          <w:rFonts w:ascii="Arial" w:hAnsi="Arial" w:cs="Arial"/>
          <w:sz w:val="24"/>
          <w:szCs w:val="24"/>
        </w:rPr>
        <w:t xml:space="preserve"> </w:t>
      </w:r>
      <w:r w:rsidR="00063C8B">
        <w:rPr>
          <w:rFonts w:ascii="Arial" w:hAnsi="Arial" w:cs="Arial"/>
          <w:sz w:val="24"/>
          <w:szCs w:val="24"/>
        </w:rPr>
        <w:t>de la facultad de</w:t>
      </w:r>
      <w:r w:rsidR="00021B11" w:rsidRPr="00901915">
        <w:rPr>
          <w:rFonts w:ascii="Arial" w:hAnsi="Arial" w:cs="Arial"/>
          <w:sz w:val="24"/>
          <w:szCs w:val="24"/>
        </w:rPr>
        <w:t xml:space="preserve"> </w:t>
      </w:r>
      <w:r w:rsidR="00063C8B">
        <w:rPr>
          <w:rFonts w:ascii="Arial" w:hAnsi="Arial" w:cs="Arial"/>
          <w:sz w:val="24"/>
          <w:szCs w:val="24"/>
        </w:rPr>
        <w:t>ciencias matemáticas y  físicas de la</w:t>
      </w:r>
      <w:r w:rsidR="00021B11" w:rsidRPr="00901915">
        <w:rPr>
          <w:rFonts w:ascii="Arial" w:hAnsi="Arial" w:cs="Arial"/>
          <w:sz w:val="24"/>
          <w:szCs w:val="24"/>
        </w:rPr>
        <w:t xml:space="preserve"> U</w:t>
      </w:r>
      <w:r w:rsidR="00063C8B">
        <w:rPr>
          <w:rFonts w:ascii="Arial" w:hAnsi="Arial" w:cs="Arial"/>
          <w:sz w:val="24"/>
          <w:szCs w:val="24"/>
        </w:rPr>
        <w:t>niversidad</w:t>
      </w:r>
      <w:r w:rsidR="00021B11" w:rsidRPr="00901915">
        <w:rPr>
          <w:rFonts w:ascii="Arial" w:hAnsi="Arial" w:cs="Arial"/>
          <w:sz w:val="24"/>
          <w:szCs w:val="24"/>
        </w:rPr>
        <w:t xml:space="preserve"> D</w:t>
      </w:r>
      <w:r w:rsidR="00063C8B">
        <w:rPr>
          <w:rFonts w:ascii="Arial" w:hAnsi="Arial" w:cs="Arial"/>
          <w:sz w:val="24"/>
          <w:szCs w:val="24"/>
        </w:rPr>
        <w:t>e</w:t>
      </w:r>
      <w:r w:rsidR="00021B11" w:rsidRPr="00901915">
        <w:rPr>
          <w:rFonts w:ascii="Arial" w:hAnsi="Arial" w:cs="Arial"/>
          <w:sz w:val="24"/>
          <w:szCs w:val="24"/>
        </w:rPr>
        <w:t xml:space="preserve"> G</w:t>
      </w:r>
      <w:r w:rsidR="00063C8B">
        <w:rPr>
          <w:rFonts w:ascii="Arial" w:hAnsi="Arial" w:cs="Arial"/>
          <w:sz w:val="24"/>
          <w:szCs w:val="24"/>
        </w:rPr>
        <w:t>uayaquil</w:t>
      </w:r>
      <w:r w:rsidR="00021B11" w:rsidRPr="00901915">
        <w:rPr>
          <w:rFonts w:ascii="Arial" w:hAnsi="Arial" w:cs="Arial"/>
          <w:sz w:val="24"/>
          <w:szCs w:val="24"/>
        </w:rPr>
        <w:t xml:space="preserve"> </w:t>
      </w:r>
      <w:r w:rsidR="00063C8B">
        <w:rPr>
          <w:rFonts w:ascii="Arial" w:hAnsi="Arial" w:cs="Arial"/>
          <w:sz w:val="24"/>
          <w:szCs w:val="24"/>
        </w:rPr>
        <w:t>usando nodejs</w:t>
      </w:r>
      <w:r w:rsidR="00021B11" w:rsidRPr="00901915">
        <w:rPr>
          <w:rFonts w:ascii="Arial" w:hAnsi="Arial" w:cs="Arial"/>
          <w:sz w:val="24"/>
          <w:szCs w:val="24"/>
        </w:rPr>
        <w:t xml:space="preserve">.” el cual tuvo como objetivo principal </w:t>
      </w:r>
      <w:r w:rsidR="00383D10" w:rsidRPr="00901915">
        <w:rPr>
          <w:rFonts w:ascii="Arial" w:hAnsi="Arial" w:cs="Arial"/>
          <w:sz w:val="24"/>
          <w:szCs w:val="24"/>
        </w:rPr>
        <w:t xml:space="preserve">desarrollar una aplicación web de control de reuniones para organizar y generar informes de los tiempos de atención y asesoría al estudiante por </w:t>
      </w:r>
      <w:r w:rsidR="00383D10" w:rsidRPr="00901915">
        <w:rPr>
          <w:rFonts w:ascii="Arial" w:hAnsi="Arial" w:cs="Arial"/>
          <w:sz w:val="24"/>
          <w:szCs w:val="24"/>
        </w:rPr>
        <w:lastRenderedPageBreak/>
        <w:t xml:space="preserve">parte de los tutores, la metodología de </w:t>
      </w:r>
      <w:r w:rsidR="002C7BA3" w:rsidRPr="00901915">
        <w:rPr>
          <w:rFonts w:ascii="Arial" w:hAnsi="Arial" w:cs="Arial"/>
          <w:sz w:val="24"/>
          <w:szCs w:val="24"/>
        </w:rPr>
        <w:t>investigación</w:t>
      </w:r>
      <w:r w:rsidR="00383D10" w:rsidRPr="00901915">
        <w:rPr>
          <w:rFonts w:ascii="Arial" w:hAnsi="Arial" w:cs="Arial"/>
          <w:sz w:val="24"/>
          <w:szCs w:val="24"/>
        </w:rPr>
        <w:t xml:space="preserve"> </w:t>
      </w:r>
      <w:r w:rsidR="002C7BA3" w:rsidRPr="00901915">
        <w:rPr>
          <w:rFonts w:ascii="Arial" w:hAnsi="Arial" w:cs="Arial"/>
          <w:sz w:val="24"/>
          <w:szCs w:val="24"/>
        </w:rPr>
        <w:t>implementada</w:t>
      </w:r>
      <w:r w:rsidR="00383D10" w:rsidRPr="00901915">
        <w:rPr>
          <w:rFonts w:ascii="Arial" w:hAnsi="Arial" w:cs="Arial"/>
          <w:sz w:val="24"/>
          <w:szCs w:val="24"/>
        </w:rPr>
        <w:t xml:space="preserve"> fue la cuantitativa </w:t>
      </w:r>
      <w:r w:rsidR="002C7BA3" w:rsidRPr="00901915">
        <w:rPr>
          <w:rFonts w:ascii="Arial" w:hAnsi="Arial" w:cs="Arial"/>
          <w:sz w:val="24"/>
          <w:szCs w:val="24"/>
        </w:rPr>
        <w:t>y emplea la técnica de encuestas para recolectar datos las mismas que fueron aplicadas utilizando como instrumento un cuestionario electrónico, y como metodología para el desarrollo de producto se empleó la metodología Scrum</w:t>
      </w:r>
      <w:r w:rsidR="00383D10" w:rsidRPr="00901915">
        <w:rPr>
          <w:rFonts w:ascii="Arial" w:hAnsi="Arial" w:cs="Arial"/>
          <w:sz w:val="24"/>
          <w:szCs w:val="24"/>
        </w:rPr>
        <w:t xml:space="preserve"> </w:t>
      </w:r>
      <w:r w:rsidR="002C7BA3" w:rsidRPr="00901915">
        <w:rPr>
          <w:rFonts w:ascii="Arial" w:hAnsi="Arial" w:cs="Arial"/>
          <w:sz w:val="24"/>
          <w:szCs w:val="24"/>
        </w:rPr>
        <w:t>la misma que se basa en iteraciones de desarrollo incremental que permite realizar avances bien planificados y organizados</w:t>
      </w:r>
      <w:r w:rsidR="001A0336" w:rsidRPr="00901915">
        <w:rPr>
          <w:rFonts w:ascii="Arial" w:hAnsi="Arial" w:cs="Arial"/>
          <w:sz w:val="24"/>
          <w:szCs w:val="24"/>
        </w:rPr>
        <w:t xml:space="preserve"> y como conclusión se pudo determinar que se logró unificar los procesos que se van a digitalizar con el aplicativo web, demostrando que facilita la gestión de tutorías entre estudiantes y docentes ya que realizar procesos automáticos.  </w:t>
      </w:r>
    </w:p>
    <w:p w14:paraId="018FD21A" w14:textId="396CBEAD" w:rsidR="00533DB7" w:rsidRPr="00450E6F" w:rsidRDefault="003A6D02" w:rsidP="00450E6F">
      <w:pPr>
        <w:spacing w:line="360" w:lineRule="auto"/>
        <w:jc w:val="both"/>
        <w:rPr>
          <w:rFonts w:ascii="Arial" w:hAnsi="Arial" w:cs="Arial"/>
          <w:sz w:val="24"/>
          <w:szCs w:val="24"/>
        </w:rPr>
      </w:pPr>
      <w:r w:rsidRPr="00450E6F">
        <w:rPr>
          <w:rFonts w:ascii="Arial" w:hAnsi="Arial" w:cs="Arial"/>
          <w:sz w:val="24"/>
          <w:szCs w:val="24"/>
        </w:rPr>
        <w:t xml:space="preserve">El antecedente </w:t>
      </w:r>
      <w:r w:rsidR="00596F2C" w:rsidRPr="00450E6F">
        <w:rPr>
          <w:rFonts w:ascii="Arial" w:hAnsi="Arial" w:cs="Arial"/>
          <w:sz w:val="24"/>
          <w:szCs w:val="24"/>
        </w:rPr>
        <w:t>descrito</w:t>
      </w:r>
      <w:r w:rsidR="002C7BA3" w:rsidRPr="00450E6F">
        <w:rPr>
          <w:rFonts w:ascii="Arial" w:hAnsi="Arial" w:cs="Arial"/>
          <w:sz w:val="24"/>
          <w:szCs w:val="24"/>
        </w:rPr>
        <w:t xml:space="preserve"> </w:t>
      </w:r>
      <w:r w:rsidR="00CC5AA6" w:rsidRPr="00450E6F">
        <w:rPr>
          <w:rFonts w:ascii="Arial" w:hAnsi="Arial" w:cs="Arial"/>
          <w:sz w:val="24"/>
          <w:szCs w:val="24"/>
        </w:rPr>
        <w:t xml:space="preserve">aporta a </w:t>
      </w:r>
      <w:r w:rsidR="00CC5AA6" w:rsidRPr="008B1C94">
        <w:rPr>
          <w:rFonts w:ascii="Arial" w:hAnsi="Arial" w:cs="Arial"/>
          <w:color w:val="FF0000"/>
          <w:sz w:val="24"/>
          <w:szCs w:val="24"/>
          <w:highlight w:val="yellow"/>
          <w:u w:val="single"/>
          <w:rPrChange w:id="62" w:author="Unibe" w:date="2022-08-08T12:43:00Z">
            <w:rPr>
              <w:rFonts w:ascii="Arial" w:hAnsi="Arial" w:cs="Arial"/>
              <w:sz w:val="24"/>
              <w:szCs w:val="24"/>
            </w:rPr>
          </w:rPrChange>
        </w:rPr>
        <w:t>mi</w:t>
      </w:r>
      <w:r w:rsidR="00CC5AA6" w:rsidRPr="008B1C94">
        <w:rPr>
          <w:rFonts w:ascii="Arial" w:hAnsi="Arial" w:cs="Arial"/>
          <w:color w:val="FF0000"/>
          <w:sz w:val="24"/>
          <w:szCs w:val="24"/>
          <w:rPrChange w:id="63" w:author="Unibe" w:date="2022-08-08T12:43:00Z">
            <w:rPr>
              <w:rFonts w:ascii="Arial" w:hAnsi="Arial" w:cs="Arial"/>
              <w:sz w:val="24"/>
              <w:szCs w:val="24"/>
            </w:rPr>
          </w:rPrChange>
        </w:rPr>
        <w:t xml:space="preserve"> </w:t>
      </w:r>
      <w:r w:rsidR="00CC5AA6" w:rsidRPr="00450E6F">
        <w:rPr>
          <w:rFonts w:ascii="Arial" w:hAnsi="Arial" w:cs="Arial"/>
          <w:sz w:val="24"/>
          <w:szCs w:val="24"/>
        </w:rPr>
        <w:t>estudio</w:t>
      </w:r>
      <w:r w:rsidRPr="00450E6F">
        <w:rPr>
          <w:rFonts w:ascii="Arial" w:hAnsi="Arial" w:cs="Arial"/>
          <w:sz w:val="24"/>
          <w:szCs w:val="24"/>
        </w:rPr>
        <w:t xml:space="preserve"> </w:t>
      </w:r>
      <w:r w:rsidR="00CC5AA6" w:rsidRPr="00450E6F">
        <w:rPr>
          <w:rFonts w:ascii="Arial" w:hAnsi="Arial" w:cs="Arial"/>
          <w:sz w:val="24"/>
          <w:szCs w:val="24"/>
        </w:rPr>
        <w:t xml:space="preserve">desde el punto de vista metodológico, el mismo fue desarrollado con la metodología ágil Scrum el cual permitió </w:t>
      </w:r>
      <w:r w:rsidRPr="00450E6F">
        <w:rPr>
          <w:rFonts w:ascii="Arial" w:hAnsi="Arial" w:cs="Arial"/>
          <w:sz w:val="24"/>
          <w:szCs w:val="24"/>
        </w:rPr>
        <w:t>demostrar</w:t>
      </w:r>
      <w:r w:rsidR="00972828" w:rsidRPr="00450E6F">
        <w:rPr>
          <w:rFonts w:ascii="Arial" w:hAnsi="Arial" w:cs="Arial"/>
          <w:sz w:val="24"/>
          <w:szCs w:val="24"/>
        </w:rPr>
        <w:t xml:space="preserve"> los beneficios</w:t>
      </w:r>
      <w:r w:rsidR="00CC5AA6" w:rsidRPr="00450E6F">
        <w:rPr>
          <w:rFonts w:ascii="Arial" w:hAnsi="Arial" w:cs="Arial"/>
          <w:sz w:val="24"/>
          <w:szCs w:val="24"/>
        </w:rPr>
        <w:t xml:space="preserve"> que se obtiene al aplicarlo en el desarrollo web ya que permitió realizar una evaluación constante y una retroalimentación de cada etapa</w:t>
      </w:r>
      <w:r w:rsidR="008B067E" w:rsidRPr="00450E6F">
        <w:rPr>
          <w:rFonts w:ascii="Arial" w:hAnsi="Arial" w:cs="Arial"/>
          <w:sz w:val="24"/>
          <w:szCs w:val="24"/>
        </w:rPr>
        <w:t xml:space="preserve"> del desarrollo, pruebas y correcciones</w:t>
      </w:r>
      <w:r w:rsidR="001A71BD" w:rsidRPr="00450E6F">
        <w:rPr>
          <w:rFonts w:ascii="Arial" w:hAnsi="Arial" w:cs="Arial"/>
          <w:sz w:val="24"/>
          <w:szCs w:val="24"/>
        </w:rPr>
        <w:t>.</w:t>
      </w:r>
      <w:r w:rsidRPr="00450E6F">
        <w:rPr>
          <w:rFonts w:ascii="Arial" w:hAnsi="Arial" w:cs="Arial"/>
          <w:sz w:val="24"/>
          <w:szCs w:val="24"/>
        </w:rPr>
        <w:t xml:space="preserve"> </w:t>
      </w:r>
    </w:p>
    <w:p w14:paraId="6B14C8A2" w14:textId="0C3C25E3" w:rsidR="00533DB7" w:rsidRPr="00450E6F" w:rsidRDefault="00533DB7" w:rsidP="00450E6F">
      <w:pPr>
        <w:spacing w:line="360" w:lineRule="auto"/>
        <w:jc w:val="both"/>
        <w:rPr>
          <w:rFonts w:ascii="Arial" w:hAnsi="Arial" w:cs="Arial"/>
          <w:sz w:val="24"/>
          <w:szCs w:val="24"/>
        </w:rPr>
      </w:pPr>
      <w:r w:rsidRPr="00450E6F">
        <w:rPr>
          <w:rFonts w:ascii="Arial" w:hAnsi="Arial" w:cs="Arial"/>
          <w:sz w:val="24"/>
          <w:szCs w:val="24"/>
        </w:rPr>
        <w:t>Los antecedentes elegidos sirven de guía para el presente proyectos porque son trabajos parecidos en cuanto a metodología, objetivo</w:t>
      </w:r>
      <w:r w:rsidR="00D43CA0" w:rsidRPr="00450E6F">
        <w:rPr>
          <w:rFonts w:ascii="Arial" w:hAnsi="Arial" w:cs="Arial"/>
          <w:sz w:val="24"/>
          <w:szCs w:val="24"/>
        </w:rPr>
        <w:t xml:space="preserve"> y población </w:t>
      </w:r>
      <w:r w:rsidRPr="00450E6F">
        <w:rPr>
          <w:rFonts w:ascii="Arial" w:hAnsi="Arial" w:cs="Arial"/>
          <w:sz w:val="24"/>
          <w:szCs w:val="24"/>
        </w:rPr>
        <w:t>por lo cual sirven como base y guía para la creación adecuada de este trabajo de investigación.</w:t>
      </w:r>
    </w:p>
    <w:p w14:paraId="793106F1" w14:textId="6B2A3F3D" w:rsidR="00667512" w:rsidRDefault="00257F68" w:rsidP="00365F69">
      <w:pPr>
        <w:pStyle w:val="Ttulo2"/>
        <w:spacing w:line="360" w:lineRule="auto"/>
        <w:rPr>
          <w:ins w:id="64" w:author="Unibe" w:date="2022-08-08T12:43:00Z"/>
        </w:rPr>
      </w:pPr>
      <w:bookmarkStart w:id="65" w:name="_Toc110332322"/>
      <w:r>
        <w:t>Bases Teóricas</w:t>
      </w:r>
      <w:bookmarkEnd w:id="65"/>
    </w:p>
    <w:p w14:paraId="4EC90856" w14:textId="0CE87414" w:rsidR="008B1C94" w:rsidRPr="008B1C94" w:rsidRDefault="008B1C94" w:rsidP="008B1C94">
      <w:pPr>
        <w:pPrChange w:id="66" w:author="Unibe" w:date="2022-08-08T12:43:00Z">
          <w:pPr>
            <w:pStyle w:val="Ttulo2"/>
            <w:spacing w:line="360" w:lineRule="auto"/>
          </w:pPr>
        </w:pPrChange>
      </w:pPr>
      <w:commentRangeStart w:id="67"/>
      <w:ins w:id="68" w:author="Unibe" w:date="2022-08-08T12:43:00Z">
        <w:r>
          <w:t xml:space="preserve">AUTOR QUE DEFINA </w:t>
        </w:r>
      </w:ins>
    </w:p>
    <w:p w14:paraId="37412997" w14:textId="4725B435" w:rsidR="004F0C5F" w:rsidRDefault="004F0C5F" w:rsidP="00365F69">
      <w:pPr>
        <w:pStyle w:val="Ttulo3"/>
        <w:spacing w:line="360" w:lineRule="auto"/>
      </w:pPr>
      <w:bookmarkStart w:id="69" w:name="_Toc110332323"/>
      <w:commentRangeStart w:id="70"/>
      <w:r>
        <w:t>Sistema Web</w:t>
      </w:r>
      <w:bookmarkEnd w:id="69"/>
    </w:p>
    <w:p w14:paraId="0EC90899" w14:textId="46AAC931" w:rsidR="00AC3CD4" w:rsidRDefault="008A603B" w:rsidP="00AE745C">
      <w:pPr>
        <w:pStyle w:val="Default"/>
        <w:spacing w:line="360" w:lineRule="auto"/>
        <w:jc w:val="both"/>
        <w:rPr>
          <w:rFonts w:ascii="Arial" w:hAnsi="Arial" w:cs="Arial"/>
        </w:rPr>
      </w:pPr>
      <w:r w:rsidRPr="008A603B">
        <w:rPr>
          <w:rFonts w:ascii="Arial" w:hAnsi="Arial" w:cs="Arial"/>
        </w:rPr>
        <w:t>Los sistemas web</w:t>
      </w:r>
      <w:r w:rsidR="00AE745C">
        <w:rPr>
          <w:rFonts w:ascii="Arial" w:hAnsi="Arial" w:cs="Arial"/>
        </w:rPr>
        <w:t>, o también conocidos como aplicaciones web</w:t>
      </w:r>
      <w:r w:rsidRPr="008A603B">
        <w:rPr>
          <w:rFonts w:ascii="Arial" w:hAnsi="Arial" w:cs="Arial"/>
        </w:rPr>
        <w:t xml:space="preserve"> </w:t>
      </w:r>
      <w:r w:rsidR="00AE745C" w:rsidRPr="008A603B">
        <w:rPr>
          <w:rFonts w:ascii="Arial" w:hAnsi="Arial" w:cs="Arial"/>
        </w:rPr>
        <w:t>según</w:t>
      </w:r>
      <w:r w:rsidR="00AE745C">
        <w:rPr>
          <w:rFonts w:ascii="Arial" w:hAnsi="Arial" w:cs="Arial"/>
        </w:rPr>
        <w:t xml:space="preserve"> </w:t>
      </w:r>
      <w:r w:rsidR="00AE745C" w:rsidRPr="00AE745C">
        <w:rPr>
          <w:rFonts w:ascii="Arial" w:hAnsi="Arial" w:cs="Arial"/>
          <w:noProof/>
        </w:rPr>
        <w:t>Zofío</w:t>
      </w:r>
      <w:r w:rsidR="00AE745C">
        <w:rPr>
          <w:rFonts w:ascii="Arial" w:hAnsi="Arial" w:cs="Arial"/>
        </w:rPr>
        <w:t xml:space="preserve"> </w:t>
      </w:r>
      <w:sdt>
        <w:sdtPr>
          <w:rPr>
            <w:rFonts w:ascii="Arial" w:hAnsi="Arial" w:cs="Arial"/>
          </w:rPr>
          <w:id w:val="-978375075"/>
          <w:citation/>
        </w:sdtPr>
        <w:sdtContent>
          <w:r w:rsidR="00AE745C">
            <w:rPr>
              <w:rFonts w:ascii="Arial" w:hAnsi="Arial" w:cs="Arial"/>
            </w:rPr>
            <w:fldChar w:fldCharType="begin"/>
          </w:r>
          <w:r w:rsidR="00AE745C">
            <w:rPr>
              <w:rFonts w:ascii="Arial" w:hAnsi="Arial" w:cs="Arial"/>
            </w:rPr>
            <w:instrText xml:space="preserve">CITATION Zof13 \n  \t  \l 12298 </w:instrText>
          </w:r>
          <w:r w:rsidR="00AE745C">
            <w:rPr>
              <w:rFonts w:ascii="Arial" w:hAnsi="Arial" w:cs="Arial"/>
            </w:rPr>
            <w:fldChar w:fldCharType="separate"/>
          </w:r>
          <w:r w:rsidR="008D132F" w:rsidRPr="008D132F">
            <w:rPr>
              <w:rFonts w:ascii="Arial" w:hAnsi="Arial" w:cs="Arial"/>
              <w:noProof/>
            </w:rPr>
            <w:t>(2013)</w:t>
          </w:r>
          <w:r w:rsidR="00AE745C">
            <w:rPr>
              <w:rFonts w:ascii="Arial" w:hAnsi="Arial" w:cs="Arial"/>
            </w:rPr>
            <w:fldChar w:fldCharType="end"/>
          </w:r>
        </w:sdtContent>
      </w:sdt>
      <w:r w:rsidR="00AE745C" w:rsidRPr="008A603B">
        <w:rPr>
          <w:rFonts w:ascii="Arial" w:hAnsi="Arial" w:cs="Arial"/>
        </w:rPr>
        <w:t xml:space="preserve"> </w:t>
      </w:r>
      <w:r w:rsidR="00AE745C">
        <w:rPr>
          <w:rFonts w:ascii="Arial" w:hAnsi="Arial" w:cs="Arial"/>
        </w:rPr>
        <w:t>es un “</w:t>
      </w:r>
      <w:r w:rsidR="00AE745C" w:rsidRPr="00AE745C">
        <w:rPr>
          <w:rFonts w:ascii="Arial" w:hAnsi="Arial" w:cs="Arial"/>
          <w:color w:val="auto"/>
        </w:rPr>
        <w:t>software que reside en un ordenador, denominado servidor web, que los usuarios pueden utilizar a través de Internet o de una intranet con un navegador web, para obtener los servicios que ofrezca</w:t>
      </w:r>
      <w:r w:rsidR="00AE745C">
        <w:rPr>
          <w:rFonts w:ascii="Arial" w:hAnsi="Arial" w:cs="Arial"/>
        </w:rPr>
        <w:t>” (</w:t>
      </w:r>
      <w:r w:rsidR="00AE745C" w:rsidRPr="00AE745C">
        <w:rPr>
          <w:rFonts w:ascii="Arial" w:hAnsi="Arial" w:cs="Arial"/>
          <w:noProof/>
        </w:rPr>
        <w:t>pág. 7</w:t>
      </w:r>
      <w:r w:rsidR="002B290F">
        <w:rPr>
          <w:rFonts w:ascii="Arial" w:hAnsi="Arial" w:cs="Arial"/>
        </w:rPr>
        <w:t>). Básicamente</w:t>
      </w:r>
      <w:r w:rsidR="00CF0228">
        <w:rPr>
          <w:rFonts w:ascii="Arial" w:hAnsi="Arial" w:cs="Arial"/>
        </w:rPr>
        <w:t xml:space="preserve"> son programas que funcionan únicamente en el internet</w:t>
      </w:r>
      <w:r w:rsidR="002B290F">
        <w:rPr>
          <w:rFonts w:ascii="Arial" w:hAnsi="Arial" w:cs="Arial"/>
        </w:rPr>
        <w:t xml:space="preserve"> los cuales ofrecen algún tipo de servicio o ayuda</w:t>
      </w:r>
      <w:r w:rsidR="00CF0228">
        <w:rPr>
          <w:rFonts w:ascii="Arial" w:hAnsi="Arial" w:cs="Arial"/>
        </w:rPr>
        <w:t>.</w:t>
      </w:r>
    </w:p>
    <w:p w14:paraId="45745DC6" w14:textId="2F9E6577" w:rsidR="00412006" w:rsidRDefault="00412006" w:rsidP="00924617">
      <w:pPr>
        <w:pStyle w:val="Ttulo3"/>
        <w:spacing w:line="360" w:lineRule="auto"/>
      </w:pPr>
      <w:bookmarkStart w:id="71" w:name="_Toc110332324"/>
      <w:r>
        <w:t>Programación</w:t>
      </w:r>
      <w:bookmarkEnd w:id="71"/>
      <w:commentRangeEnd w:id="70"/>
      <w:r w:rsidR="008B1C94">
        <w:rPr>
          <w:rStyle w:val="Refdecomentario"/>
          <w:rFonts w:ascii="Calibri" w:eastAsia="Calibri" w:hAnsi="Calibri" w:cs="Calibri"/>
          <w:b w:val="0"/>
          <w:color w:val="auto"/>
          <w:lang w:eastAsia="es-VE"/>
        </w:rPr>
        <w:commentReference w:id="70"/>
      </w:r>
    </w:p>
    <w:p w14:paraId="2F5FC5DB" w14:textId="1C2F1EB7" w:rsidR="00412006" w:rsidRPr="00412006" w:rsidRDefault="00412006" w:rsidP="00924617">
      <w:pPr>
        <w:spacing w:line="360" w:lineRule="auto"/>
        <w:rPr>
          <w:rFonts w:ascii="Arial" w:hAnsi="Arial" w:cs="Arial"/>
          <w:sz w:val="24"/>
          <w:szCs w:val="24"/>
        </w:rPr>
      </w:pPr>
      <w:r w:rsidRPr="00412006">
        <w:rPr>
          <w:rFonts w:ascii="Arial" w:hAnsi="Arial" w:cs="Arial"/>
          <w:sz w:val="24"/>
          <w:szCs w:val="24"/>
        </w:rPr>
        <w:t>De acuerdo con la</w:t>
      </w:r>
      <w:r>
        <w:rPr>
          <w:rFonts w:ascii="Arial" w:hAnsi="Arial" w:cs="Arial"/>
          <w:sz w:val="24"/>
          <w:szCs w:val="24"/>
        </w:rPr>
        <w:t xml:space="preserve"> </w:t>
      </w:r>
      <w:r w:rsidRPr="00412006">
        <w:rPr>
          <w:rFonts w:ascii="Arial" w:hAnsi="Arial" w:cs="Arial"/>
          <w:noProof/>
          <w:sz w:val="24"/>
          <w:szCs w:val="24"/>
        </w:rPr>
        <w:t>RAE</w:t>
      </w:r>
      <w:r>
        <w:rPr>
          <w:rFonts w:ascii="Arial" w:hAnsi="Arial" w:cs="Arial"/>
          <w:sz w:val="24"/>
          <w:szCs w:val="24"/>
        </w:rPr>
        <w:t xml:space="preserve"> </w:t>
      </w:r>
      <w:sdt>
        <w:sdtPr>
          <w:rPr>
            <w:rFonts w:ascii="Arial" w:hAnsi="Arial" w:cs="Arial"/>
            <w:sz w:val="24"/>
            <w:szCs w:val="24"/>
          </w:rPr>
          <w:id w:val="-323348392"/>
          <w:citation/>
        </w:sdtPr>
        <w:sdtContent>
          <w:r>
            <w:rPr>
              <w:rFonts w:ascii="Arial" w:hAnsi="Arial" w:cs="Arial"/>
              <w:sz w:val="24"/>
              <w:szCs w:val="24"/>
            </w:rPr>
            <w:fldChar w:fldCharType="begin"/>
          </w:r>
          <w:r>
            <w:rPr>
              <w:rFonts w:ascii="Arial" w:hAnsi="Arial" w:cs="Arial"/>
              <w:sz w:val="24"/>
              <w:szCs w:val="24"/>
            </w:rPr>
            <w:instrText xml:space="preserve">CITATION RAE21 \n  \t  \l 12298 </w:instrText>
          </w:r>
          <w:r>
            <w:rPr>
              <w:rFonts w:ascii="Arial" w:hAnsi="Arial" w:cs="Arial"/>
              <w:sz w:val="24"/>
              <w:szCs w:val="24"/>
            </w:rPr>
            <w:fldChar w:fldCharType="separate"/>
          </w:r>
          <w:r w:rsidR="008D132F" w:rsidRPr="008D132F">
            <w:rPr>
              <w:rFonts w:ascii="Arial" w:hAnsi="Arial" w:cs="Arial"/>
              <w:noProof/>
              <w:sz w:val="24"/>
              <w:szCs w:val="24"/>
            </w:rPr>
            <w:t>(2021)</w:t>
          </w:r>
          <w:r>
            <w:rPr>
              <w:rFonts w:ascii="Arial" w:hAnsi="Arial" w:cs="Arial"/>
              <w:sz w:val="24"/>
              <w:szCs w:val="24"/>
            </w:rPr>
            <w:fldChar w:fldCharType="end"/>
          </w:r>
        </w:sdtContent>
      </w:sdt>
      <w:r>
        <w:rPr>
          <w:rFonts w:ascii="Arial" w:hAnsi="Arial" w:cs="Arial"/>
          <w:sz w:val="24"/>
          <w:szCs w:val="24"/>
        </w:rPr>
        <w:t xml:space="preserve"> la programación es “Preparar ciertas maquinas o aparatos para que empiecen a funcionar en el momento en la forma deseados” (</w:t>
      </w:r>
      <w:r w:rsidRPr="00412006">
        <w:rPr>
          <w:rFonts w:ascii="Arial" w:hAnsi="Arial" w:cs="Arial"/>
          <w:noProof/>
          <w:sz w:val="24"/>
          <w:szCs w:val="24"/>
        </w:rPr>
        <w:t>pág. 1</w:t>
      </w:r>
      <w:r>
        <w:rPr>
          <w:rFonts w:ascii="Arial" w:hAnsi="Arial" w:cs="Arial"/>
          <w:sz w:val="24"/>
          <w:szCs w:val="24"/>
        </w:rPr>
        <w:t>). En otras palabras,</w:t>
      </w:r>
      <w:r w:rsidR="003F33E1">
        <w:rPr>
          <w:rFonts w:ascii="Arial" w:hAnsi="Arial" w:cs="Arial"/>
          <w:sz w:val="24"/>
          <w:szCs w:val="24"/>
        </w:rPr>
        <w:t xml:space="preserve"> es el conjunto de reglas sintácticas y semánticas que usan los programadores para dar instrucciones a una máquina o programa para realizar una o varias funciones.</w:t>
      </w:r>
    </w:p>
    <w:p w14:paraId="393EC5F5" w14:textId="78C38D68" w:rsidR="004F0C5F" w:rsidRDefault="004F0C5F" w:rsidP="00365F69">
      <w:pPr>
        <w:pStyle w:val="Ttulo3"/>
        <w:spacing w:line="360" w:lineRule="auto"/>
      </w:pPr>
      <w:bookmarkStart w:id="72" w:name="_Toc110332325"/>
      <w:r>
        <w:lastRenderedPageBreak/>
        <w:t>Framework</w:t>
      </w:r>
      <w:bookmarkEnd w:id="72"/>
    </w:p>
    <w:p w14:paraId="0114C4A6" w14:textId="6900A37A" w:rsidR="00977345" w:rsidRDefault="001348F0" w:rsidP="002B290F">
      <w:pPr>
        <w:autoSpaceDE w:val="0"/>
        <w:autoSpaceDN w:val="0"/>
        <w:adjustRightInd w:val="0"/>
        <w:spacing w:after="0" w:line="360" w:lineRule="auto"/>
        <w:jc w:val="both"/>
        <w:rPr>
          <w:rFonts w:ascii="Arial" w:hAnsi="Arial" w:cs="Arial"/>
          <w:sz w:val="24"/>
          <w:szCs w:val="24"/>
        </w:rPr>
      </w:pPr>
      <w:r w:rsidRPr="001348F0">
        <w:rPr>
          <w:rFonts w:ascii="Arial" w:hAnsi="Arial" w:cs="Arial"/>
          <w:sz w:val="24"/>
          <w:szCs w:val="24"/>
        </w:rPr>
        <w:t>De acuerdo con</w:t>
      </w:r>
      <w:r w:rsidR="00BA0691">
        <w:rPr>
          <w:rFonts w:ascii="Arial" w:hAnsi="Arial" w:cs="Arial"/>
          <w:sz w:val="24"/>
          <w:szCs w:val="24"/>
        </w:rPr>
        <w:t xml:space="preserve"> </w:t>
      </w:r>
      <w:r w:rsidR="00BA0691" w:rsidRPr="001348F0">
        <w:rPr>
          <w:rFonts w:ascii="Arial" w:hAnsi="Arial" w:cs="Arial"/>
          <w:noProof/>
          <w:sz w:val="24"/>
          <w:szCs w:val="24"/>
        </w:rPr>
        <w:t>Varela</w:t>
      </w:r>
      <w:r w:rsidRPr="001348F0">
        <w:rPr>
          <w:rFonts w:ascii="Arial" w:hAnsi="Arial" w:cs="Arial"/>
          <w:sz w:val="24"/>
          <w:szCs w:val="24"/>
        </w:rPr>
        <w:t xml:space="preserve"> </w:t>
      </w:r>
      <w:sdt>
        <w:sdtPr>
          <w:rPr>
            <w:rFonts w:ascii="Arial" w:hAnsi="Arial" w:cs="Arial"/>
            <w:sz w:val="24"/>
            <w:szCs w:val="24"/>
          </w:rPr>
          <w:id w:val="719940707"/>
          <w:citation/>
        </w:sdtPr>
        <w:sdtContent>
          <w:r>
            <w:rPr>
              <w:rFonts w:ascii="Arial" w:hAnsi="Arial" w:cs="Arial"/>
              <w:sz w:val="24"/>
              <w:szCs w:val="24"/>
            </w:rPr>
            <w:fldChar w:fldCharType="begin"/>
          </w:r>
          <w:r w:rsidR="00BA0691">
            <w:rPr>
              <w:rFonts w:ascii="Arial" w:hAnsi="Arial" w:cs="Arial"/>
              <w:sz w:val="24"/>
              <w:szCs w:val="24"/>
            </w:rPr>
            <w:instrText xml:space="preserve">CITATION Var22 \n  \t  \l 12298 </w:instrText>
          </w:r>
          <w:r>
            <w:rPr>
              <w:rFonts w:ascii="Arial" w:hAnsi="Arial" w:cs="Arial"/>
              <w:sz w:val="24"/>
              <w:szCs w:val="24"/>
            </w:rPr>
            <w:fldChar w:fldCharType="separate"/>
          </w:r>
          <w:r w:rsidR="008D132F" w:rsidRPr="008D132F">
            <w:rPr>
              <w:rFonts w:ascii="Arial" w:hAnsi="Arial" w:cs="Arial"/>
              <w:noProof/>
              <w:sz w:val="24"/>
              <w:szCs w:val="24"/>
            </w:rPr>
            <w:t>(2022)</w:t>
          </w:r>
          <w:r>
            <w:rPr>
              <w:rFonts w:ascii="Arial" w:hAnsi="Arial" w:cs="Arial"/>
              <w:sz w:val="24"/>
              <w:szCs w:val="24"/>
            </w:rPr>
            <w:fldChar w:fldCharType="end"/>
          </w:r>
        </w:sdtContent>
      </w:sdt>
      <w:r w:rsidR="0082607D">
        <w:rPr>
          <w:rFonts w:ascii="Arial" w:hAnsi="Arial" w:cs="Arial"/>
          <w:sz w:val="24"/>
          <w:szCs w:val="24"/>
        </w:rPr>
        <w:t xml:space="preserve"> </w:t>
      </w:r>
      <w:r w:rsidR="00BA0691">
        <w:rPr>
          <w:rFonts w:ascii="Arial" w:hAnsi="Arial" w:cs="Arial"/>
          <w:sz w:val="24"/>
          <w:szCs w:val="24"/>
        </w:rPr>
        <w:t>”</w:t>
      </w:r>
      <w:r w:rsidR="00BA0691" w:rsidRPr="00BA0691">
        <w:rPr>
          <w:rFonts w:ascii="Calibri" w:hAnsi="Calibri" w:cs="Calibri"/>
          <w:sz w:val="24"/>
          <w:szCs w:val="24"/>
        </w:rPr>
        <w:t xml:space="preserve"> </w:t>
      </w:r>
      <w:r w:rsidR="00BA0691" w:rsidRPr="00BA0691">
        <w:rPr>
          <w:rFonts w:ascii="Arial" w:hAnsi="Arial" w:cs="Arial"/>
          <w:sz w:val="24"/>
          <w:szCs w:val="24"/>
        </w:rPr>
        <w:t>nos estamos refiriendo a una estructura software compuesta de componentes personalizables e intercambiables para el desarrollo de una aplicación</w:t>
      </w:r>
      <w:r w:rsidR="00BA0691">
        <w:rPr>
          <w:rFonts w:ascii="Arial" w:hAnsi="Arial" w:cs="Arial"/>
          <w:sz w:val="24"/>
          <w:szCs w:val="24"/>
        </w:rPr>
        <w:t>” (</w:t>
      </w:r>
      <w:r w:rsidR="00BA0691" w:rsidRPr="00BA0691">
        <w:rPr>
          <w:rFonts w:ascii="Arial" w:hAnsi="Arial" w:cs="Arial"/>
          <w:noProof/>
          <w:sz w:val="24"/>
          <w:szCs w:val="24"/>
        </w:rPr>
        <w:t>pág. 1</w:t>
      </w:r>
      <w:r w:rsidR="00BA0691">
        <w:rPr>
          <w:rFonts w:ascii="Arial" w:hAnsi="Arial" w:cs="Arial"/>
          <w:sz w:val="24"/>
          <w:szCs w:val="24"/>
        </w:rPr>
        <w:t>).</w:t>
      </w:r>
      <w:r w:rsidR="00BA0691" w:rsidRPr="00BA0691">
        <w:rPr>
          <w:rFonts w:ascii="Arial" w:hAnsi="Arial" w:cs="Arial"/>
          <w:sz w:val="24"/>
          <w:szCs w:val="24"/>
        </w:rPr>
        <w:t xml:space="preserve"> </w:t>
      </w:r>
      <w:r w:rsidR="00BA0691">
        <w:rPr>
          <w:rFonts w:ascii="Arial" w:hAnsi="Arial" w:cs="Arial"/>
          <w:sz w:val="24"/>
          <w:szCs w:val="24"/>
        </w:rPr>
        <w:t xml:space="preserve">Básicamente </w:t>
      </w:r>
      <w:r w:rsidR="00BA0691" w:rsidRPr="00BA0691">
        <w:rPr>
          <w:rFonts w:ascii="Arial" w:hAnsi="Arial" w:cs="Arial"/>
          <w:sz w:val="24"/>
          <w:szCs w:val="24"/>
        </w:rPr>
        <w:t>se puede considerar como una aplicación incompleta</w:t>
      </w:r>
      <w:r w:rsidR="00BA0691">
        <w:rPr>
          <w:rFonts w:ascii="Arial" w:hAnsi="Arial" w:cs="Arial"/>
          <w:sz w:val="24"/>
          <w:szCs w:val="24"/>
        </w:rPr>
        <w:t xml:space="preserve">, que puede ser configurada y </w:t>
      </w:r>
      <w:r w:rsidR="00BA0691" w:rsidRPr="00BA0691">
        <w:rPr>
          <w:rFonts w:ascii="Arial" w:hAnsi="Arial" w:cs="Arial"/>
          <w:sz w:val="24"/>
          <w:szCs w:val="24"/>
        </w:rPr>
        <w:t>a la que podemos añadirle las últimas piezas para construir una aplicación concreta</w:t>
      </w:r>
      <w:r w:rsidR="00BA0691">
        <w:rPr>
          <w:rFonts w:ascii="Arial" w:hAnsi="Arial" w:cs="Arial"/>
          <w:sz w:val="24"/>
          <w:szCs w:val="24"/>
        </w:rPr>
        <w:t>.</w:t>
      </w:r>
    </w:p>
    <w:p w14:paraId="7725B610" w14:textId="654DE6F0" w:rsidR="00CF0228" w:rsidRPr="00601497" w:rsidRDefault="00CF0228" w:rsidP="002B290F">
      <w:pPr>
        <w:pStyle w:val="Ttulo3"/>
        <w:spacing w:line="360" w:lineRule="auto"/>
        <w:rPr>
          <w:color w:val="auto"/>
        </w:rPr>
      </w:pPr>
      <w:bookmarkStart w:id="73" w:name="_Toc110332326"/>
      <w:r w:rsidRPr="00601497">
        <w:rPr>
          <w:color w:val="auto"/>
        </w:rPr>
        <w:t>Angular</w:t>
      </w:r>
      <w:bookmarkEnd w:id="73"/>
    </w:p>
    <w:p w14:paraId="78A17966" w14:textId="60B0D68D" w:rsidR="002B290F" w:rsidRPr="00601497" w:rsidRDefault="002B290F" w:rsidP="00AC3CD4">
      <w:pPr>
        <w:spacing w:line="360" w:lineRule="auto"/>
        <w:jc w:val="both"/>
        <w:rPr>
          <w:sz w:val="23"/>
          <w:szCs w:val="23"/>
        </w:rPr>
      </w:pPr>
      <w:r w:rsidRPr="00601497">
        <w:rPr>
          <w:rFonts w:ascii="Arial" w:hAnsi="Arial" w:cs="Arial"/>
          <w:sz w:val="24"/>
          <w:szCs w:val="24"/>
        </w:rPr>
        <w:t xml:space="preserve">De acuerdo </w:t>
      </w:r>
      <w:r w:rsidR="00AC3CD4" w:rsidRPr="00601497">
        <w:rPr>
          <w:rFonts w:ascii="Arial" w:hAnsi="Arial" w:cs="Arial"/>
          <w:sz w:val="24"/>
          <w:szCs w:val="24"/>
        </w:rPr>
        <w:t>c</w:t>
      </w:r>
      <w:r w:rsidRPr="00601497">
        <w:rPr>
          <w:rFonts w:ascii="Arial" w:hAnsi="Arial" w:cs="Arial"/>
          <w:sz w:val="24"/>
          <w:szCs w:val="24"/>
        </w:rPr>
        <w:t>on</w:t>
      </w:r>
      <w:r w:rsidR="00AC3CD4" w:rsidRPr="00601497">
        <w:rPr>
          <w:rFonts w:ascii="Arial" w:hAnsi="Arial" w:cs="Arial"/>
          <w:sz w:val="24"/>
          <w:szCs w:val="24"/>
        </w:rPr>
        <w:t xml:space="preserve"> </w:t>
      </w:r>
      <w:r w:rsidR="00AC3CD4" w:rsidRPr="00601497">
        <w:rPr>
          <w:rFonts w:ascii="Arial" w:hAnsi="Arial" w:cs="Arial"/>
          <w:noProof/>
          <w:sz w:val="24"/>
          <w:szCs w:val="24"/>
        </w:rPr>
        <w:t>Stuardo</w:t>
      </w:r>
      <w:r w:rsidRPr="00601497">
        <w:rPr>
          <w:rFonts w:ascii="Arial" w:hAnsi="Arial" w:cs="Arial"/>
          <w:sz w:val="24"/>
          <w:szCs w:val="24"/>
        </w:rPr>
        <w:t xml:space="preserve"> </w:t>
      </w:r>
      <w:sdt>
        <w:sdtPr>
          <w:rPr>
            <w:rFonts w:ascii="Arial" w:hAnsi="Arial" w:cs="Arial"/>
            <w:sz w:val="24"/>
            <w:szCs w:val="24"/>
          </w:rPr>
          <w:id w:val="931937218"/>
          <w:citation/>
        </w:sdtPr>
        <w:sdtContent>
          <w:r w:rsidRPr="00601497">
            <w:rPr>
              <w:rFonts w:ascii="Arial" w:hAnsi="Arial" w:cs="Arial"/>
              <w:sz w:val="24"/>
              <w:szCs w:val="24"/>
            </w:rPr>
            <w:fldChar w:fldCharType="begin"/>
          </w:r>
          <w:r w:rsidR="00AC3CD4" w:rsidRPr="00601497">
            <w:rPr>
              <w:rFonts w:ascii="Arial" w:hAnsi="Arial" w:cs="Arial"/>
              <w:sz w:val="24"/>
              <w:szCs w:val="24"/>
            </w:rPr>
            <w:instrText xml:space="preserve">CITATION Stu17 \n  \t  \l 12298 </w:instrText>
          </w:r>
          <w:r w:rsidRPr="00601497">
            <w:rPr>
              <w:rFonts w:ascii="Arial" w:hAnsi="Arial" w:cs="Arial"/>
              <w:sz w:val="24"/>
              <w:szCs w:val="24"/>
            </w:rPr>
            <w:fldChar w:fldCharType="separate"/>
          </w:r>
          <w:r w:rsidR="008D132F" w:rsidRPr="00601497">
            <w:rPr>
              <w:rFonts w:ascii="Arial" w:hAnsi="Arial" w:cs="Arial"/>
              <w:noProof/>
              <w:sz w:val="24"/>
              <w:szCs w:val="24"/>
            </w:rPr>
            <w:t>(2017)</w:t>
          </w:r>
          <w:r w:rsidRPr="00601497">
            <w:rPr>
              <w:rFonts w:ascii="Arial" w:hAnsi="Arial" w:cs="Arial"/>
              <w:sz w:val="24"/>
              <w:szCs w:val="24"/>
            </w:rPr>
            <w:fldChar w:fldCharType="end"/>
          </w:r>
        </w:sdtContent>
      </w:sdt>
      <w:r w:rsidR="00AC3CD4" w:rsidRPr="00601497">
        <w:rPr>
          <w:rFonts w:ascii="Arial" w:hAnsi="Arial" w:cs="Arial"/>
          <w:sz w:val="24"/>
          <w:szCs w:val="24"/>
        </w:rPr>
        <w:t xml:space="preserve"> “AngularJS es un framework de JavaScript de código abierto, mantenido por Google, que ayuda con la gestión de lo que se conoce como aplicaciones de una sola página (SPA), que extiende el tradicional HTML con etiquetas propias” (</w:t>
      </w:r>
      <w:r w:rsidR="00AC3CD4" w:rsidRPr="00601497">
        <w:rPr>
          <w:rFonts w:ascii="Arial" w:hAnsi="Arial" w:cs="Arial"/>
          <w:noProof/>
          <w:sz w:val="24"/>
          <w:szCs w:val="24"/>
        </w:rPr>
        <w:t>pág. 38</w:t>
      </w:r>
      <w:r w:rsidR="00AC3CD4" w:rsidRPr="00601497">
        <w:rPr>
          <w:rFonts w:ascii="Arial" w:hAnsi="Arial" w:cs="Arial"/>
          <w:sz w:val="24"/>
          <w:szCs w:val="24"/>
        </w:rPr>
        <w:t>).</w:t>
      </w:r>
      <w:r w:rsidR="00AC3CD4" w:rsidRPr="00601497">
        <w:rPr>
          <w:sz w:val="23"/>
          <w:szCs w:val="23"/>
        </w:rPr>
        <w:t xml:space="preserve"> </w:t>
      </w:r>
      <w:r w:rsidR="00AC3CD4" w:rsidRPr="00601497">
        <w:rPr>
          <w:rFonts w:ascii="Arial" w:hAnsi="Arial" w:cs="Arial"/>
          <w:sz w:val="24"/>
          <w:szCs w:val="24"/>
        </w:rPr>
        <w:t>Se puede decir que Angular es la mejor opción de framework para el proyecto a desarrollar, ya que brinda herramientas que permiten desarrollar un frontend bien estructurado y flexible; además, con una buena estructura y aprovechando sus cualidades se puede obtener dinamismo en la aplicación</w:t>
      </w:r>
      <w:r w:rsidR="00AC3CD4" w:rsidRPr="00601497">
        <w:rPr>
          <w:sz w:val="23"/>
          <w:szCs w:val="23"/>
        </w:rPr>
        <w:t>.</w:t>
      </w:r>
    </w:p>
    <w:p w14:paraId="122105BB" w14:textId="39B517AE" w:rsidR="008B1547" w:rsidRPr="00601497" w:rsidRDefault="00FD5AA9" w:rsidP="00252C86">
      <w:pPr>
        <w:pStyle w:val="Ttulo3"/>
        <w:spacing w:line="360" w:lineRule="auto"/>
        <w:rPr>
          <w:color w:val="auto"/>
        </w:rPr>
      </w:pPr>
      <w:bookmarkStart w:id="74" w:name="_Toc110332327"/>
      <w:r w:rsidRPr="00601497">
        <w:rPr>
          <w:color w:val="auto"/>
        </w:rPr>
        <w:t>Nodejs</w:t>
      </w:r>
      <w:bookmarkEnd w:id="74"/>
    </w:p>
    <w:p w14:paraId="73419CC7" w14:textId="21448A04" w:rsidR="00FD5AA9" w:rsidRPr="00601497" w:rsidRDefault="00FD5AA9" w:rsidP="00252C86">
      <w:pPr>
        <w:spacing w:line="360" w:lineRule="auto"/>
        <w:jc w:val="both"/>
        <w:rPr>
          <w:rFonts w:ascii="Arial" w:hAnsi="Arial" w:cs="Arial"/>
          <w:sz w:val="24"/>
          <w:szCs w:val="24"/>
        </w:rPr>
      </w:pPr>
      <w:r w:rsidRPr="00601497">
        <w:rPr>
          <w:rFonts w:ascii="Arial" w:hAnsi="Arial" w:cs="Arial"/>
          <w:sz w:val="24"/>
          <w:szCs w:val="24"/>
        </w:rPr>
        <w:t xml:space="preserve">De acuerdo con </w:t>
      </w:r>
      <w:r w:rsidRPr="00601497">
        <w:rPr>
          <w:rFonts w:ascii="Arial" w:hAnsi="Arial" w:cs="Arial"/>
          <w:noProof/>
          <w:sz w:val="24"/>
          <w:szCs w:val="24"/>
        </w:rPr>
        <w:t>Martínez</w:t>
      </w:r>
      <w:r w:rsidRPr="00601497">
        <w:rPr>
          <w:rFonts w:ascii="Arial" w:hAnsi="Arial" w:cs="Arial"/>
          <w:sz w:val="24"/>
          <w:szCs w:val="24"/>
        </w:rPr>
        <w:t xml:space="preserve"> </w:t>
      </w:r>
      <w:sdt>
        <w:sdtPr>
          <w:rPr>
            <w:rFonts w:ascii="Arial" w:hAnsi="Arial" w:cs="Arial"/>
            <w:sz w:val="24"/>
            <w:szCs w:val="24"/>
          </w:rPr>
          <w:id w:val="-1450304133"/>
          <w:citation/>
        </w:sdtPr>
        <w:sdtContent>
          <w:r w:rsidRPr="00601497">
            <w:rPr>
              <w:rFonts w:ascii="Arial" w:hAnsi="Arial" w:cs="Arial"/>
              <w:sz w:val="24"/>
              <w:szCs w:val="24"/>
            </w:rPr>
            <w:fldChar w:fldCharType="begin"/>
          </w:r>
          <w:r w:rsidR="008D132F" w:rsidRPr="00601497">
            <w:rPr>
              <w:rFonts w:ascii="Arial" w:hAnsi="Arial" w:cs="Arial"/>
              <w:sz w:val="24"/>
              <w:szCs w:val="24"/>
            </w:rPr>
            <w:instrText xml:space="preserve">CITATION Mar15 \n  \t  \l 12298 </w:instrText>
          </w:r>
          <w:r w:rsidRPr="00601497">
            <w:rPr>
              <w:rFonts w:ascii="Arial" w:hAnsi="Arial" w:cs="Arial"/>
              <w:sz w:val="24"/>
              <w:szCs w:val="24"/>
            </w:rPr>
            <w:fldChar w:fldCharType="separate"/>
          </w:r>
          <w:r w:rsidR="008D132F" w:rsidRPr="00601497">
            <w:rPr>
              <w:rFonts w:ascii="Arial" w:hAnsi="Arial" w:cs="Arial"/>
              <w:noProof/>
              <w:sz w:val="24"/>
              <w:szCs w:val="24"/>
            </w:rPr>
            <w:t>(2015)</w:t>
          </w:r>
          <w:r w:rsidRPr="00601497">
            <w:rPr>
              <w:rFonts w:ascii="Arial" w:hAnsi="Arial" w:cs="Arial"/>
              <w:sz w:val="24"/>
              <w:szCs w:val="24"/>
            </w:rPr>
            <w:fldChar w:fldCharType="end"/>
          </w:r>
        </w:sdtContent>
      </w:sdt>
      <w:r w:rsidRPr="00601497">
        <w:rPr>
          <w:rFonts w:ascii="Arial" w:hAnsi="Arial" w:cs="Arial"/>
          <w:sz w:val="24"/>
          <w:szCs w:val="24"/>
        </w:rPr>
        <w:t xml:space="preserve"> “Node.js es una plataforma construida con el intérprete de JavaScript de Chrome para construir fácilmente aplicaciones rápidas de red escalables” </w:t>
      </w:r>
      <w:r w:rsidR="008D132F" w:rsidRPr="00601497">
        <w:rPr>
          <w:rFonts w:ascii="Arial" w:hAnsi="Arial" w:cs="Arial"/>
          <w:sz w:val="24"/>
          <w:szCs w:val="24"/>
        </w:rPr>
        <w:t>(</w:t>
      </w:r>
      <w:r w:rsidR="008D132F" w:rsidRPr="00601497">
        <w:rPr>
          <w:rFonts w:ascii="Arial" w:hAnsi="Arial" w:cs="Arial"/>
          <w:noProof/>
          <w:sz w:val="24"/>
          <w:szCs w:val="24"/>
        </w:rPr>
        <w:t>pág. 3</w:t>
      </w:r>
      <w:r w:rsidR="008D132F" w:rsidRPr="00601497">
        <w:rPr>
          <w:rFonts w:ascii="Arial" w:hAnsi="Arial" w:cs="Arial"/>
          <w:sz w:val="24"/>
          <w:szCs w:val="24"/>
        </w:rPr>
        <w:t xml:space="preserve">). Este entorno de desarrollo web ha adquirido una gran relevancia hoy en dia y </w:t>
      </w:r>
      <w:r w:rsidR="0064748C" w:rsidRPr="00601497">
        <w:rPr>
          <w:rFonts w:ascii="Arial" w:hAnsi="Arial" w:cs="Arial"/>
          <w:sz w:val="24"/>
          <w:szCs w:val="24"/>
        </w:rPr>
        <w:t>está</w:t>
      </w:r>
      <w:r w:rsidR="008D132F" w:rsidRPr="00601497">
        <w:rPr>
          <w:rFonts w:ascii="Arial" w:hAnsi="Arial" w:cs="Arial"/>
          <w:sz w:val="24"/>
          <w:szCs w:val="24"/>
        </w:rPr>
        <w:t xml:space="preserve"> siendo usado en gran cantidad por programadores y empresas para la creación de sistemas web.</w:t>
      </w:r>
    </w:p>
    <w:p w14:paraId="60657EC7" w14:textId="75D4EB68" w:rsidR="00257F68" w:rsidRDefault="00CC4B0A" w:rsidP="00365F69">
      <w:pPr>
        <w:pStyle w:val="Ttulo3"/>
        <w:spacing w:line="360" w:lineRule="auto"/>
      </w:pPr>
      <w:bookmarkStart w:id="75" w:name="_Toc110332328"/>
      <w:r>
        <w:t>MYSQL</w:t>
      </w:r>
      <w:bookmarkEnd w:id="75"/>
    </w:p>
    <w:p w14:paraId="0457ECBF" w14:textId="4E6FF71B" w:rsidR="00BA1579" w:rsidRDefault="00BA1579" w:rsidP="00365F69">
      <w:pPr>
        <w:spacing w:line="360" w:lineRule="auto"/>
        <w:jc w:val="both"/>
        <w:rPr>
          <w:rFonts w:ascii="Arial" w:hAnsi="Arial" w:cs="Arial"/>
          <w:sz w:val="24"/>
          <w:szCs w:val="24"/>
        </w:rPr>
      </w:pPr>
      <w:r w:rsidRPr="00BA1579">
        <w:rPr>
          <w:rFonts w:ascii="Arial" w:hAnsi="Arial" w:cs="Arial"/>
          <w:sz w:val="24"/>
          <w:szCs w:val="24"/>
        </w:rPr>
        <w:t>De acuerdo con</w:t>
      </w:r>
      <w:r>
        <w:rPr>
          <w:rFonts w:ascii="Arial" w:hAnsi="Arial" w:cs="Arial"/>
          <w:sz w:val="24"/>
          <w:szCs w:val="24"/>
        </w:rPr>
        <w:t xml:space="preserve"> </w:t>
      </w:r>
      <w:r w:rsidRPr="00BA1579">
        <w:rPr>
          <w:rFonts w:ascii="Arial" w:hAnsi="Arial" w:cs="Arial"/>
          <w:noProof/>
          <w:sz w:val="24"/>
          <w:szCs w:val="24"/>
        </w:rPr>
        <w:t>Robledano</w:t>
      </w:r>
      <w:r>
        <w:rPr>
          <w:rFonts w:ascii="Arial" w:hAnsi="Arial" w:cs="Arial"/>
          <w:sz w:val="24"/>
          <w:szCs w:val="24"/>
        </w:rPr>
        <w:t xml:space="preserve"> </w:t>
      </w:r>
      <w:sdt>
        <w:sdtPr>
          <w:rPr>
            <w:rFonts w:ascii="Arial" w:hAnsi="Arial" w:cs="Arial"/>
            <w:sz w:val="24"/>
            <w:szCs w:val="24"/>
          </w:rPr>
          <w:id w:val="1419898144"/>
          <w:citation/>
        </w:sdtPr>
        <w:sdtContent>
          <w:r>
            <w:rPr>
              <w:rFonts w:ascii="Arial" w:hAnsi="Arial" w:cs="Arial"/>
              <w:sz w:val="24"/>
              <w:szCs w:val="24"/>
            </w:rPr>
            <w:fldChar w:fldCharType="begin"/>
          </w:r>
          <w:r w:rsidR="00BA0691">
            <w:rPr>
              <w:rFonts w:ascii="Arial" w:hAnsi="Arial" w:cs="Arial"/>
              <w:sz w:val="24"/>
              <w:szCs w:val="24"/>
            </w:rPr>
            <w:instrText xml:space="preserve">CITATION Rob19 \n  \t  \l 12298 </w:instrText>
          </w:r>
          <w:r>
            <w:rPr>
              <w:rFonts w:ascii="Arial" w:hAnsi="Arial" w:cs="Arial"/>
              <w:sz w:val="24"/>
              <w:szCs w:val="24"/>
            </w:rPr>
            <w:fldChar w:fldCharType="separate"/>
          </w:r>
          <w:r w:rsidR="008D132F" w:rsidRPr="008D132F">
            <w:rPr>
              <w:rFonts w:ascii="Arial" w:hAnsi="Arial" w:cs="Arial"/>
              <w:noProof/>
              <w:sz w:val="24"/>
              <w:szCs w:val="24"/>
            </w:rPr>
            <w:t>(2019)</w:t>
          </w:r>
          <w:r>
            <w:rPr>
              <w:rFonts w:ascii="Arial" w:hAnsi="Arial" w:cs="Arial"/>
              <w:sz w:val="24"/>
              <w:szCs w:val="24"/>
            </w:rPr>
            <w:fldChar w:fldCharType="end"/>
          </w:r>
        </w:sdtContent>
      </w:sdt>
      <w:r w:rsidRPr="00BA1579">
        <w:rPr>
          <w:rFonts w:ascii="Arial" w:hAnsi="Arial" w:cs="Arial"/>
          <w:sz w:val="24"/>
          <w:szCs w:val="24"/>
        </w:rPr>
        <w:t xml:space="preserve"> “MySQL es el sistema de gestión de bases de datos relacional más extendido en la actualidad al estar basada en código abierto. Desarrollado originalmente por MySQL AB, fue adquirida por Sun MicroSystems en 2008 y esta su vez comprada por Oracle Corporation en 2010, la cual ya era dueña de un motor propio InnoDB para </w:t>
      </w:r>
      <w:r w:rsidR="00BA0691" w:rsidRPr="00BA1579">
        <w:rPr>
          <w:rFonts w:ascii="Arial" w:hAnsi="Arial" w:cs="Arial"/>
          <w:sz w:val="24"/>
          <w:szCs w:val="24"/>
        </w:rPr>
        <w:t>MySQL”</w:t>
      </w:r>
      <w:r w:rsidR="00BA0691">
        <w:rPr>
          <w:rFonts w:ascii="Arial" w:hAnsi="Arial" w:cs="Arial"/>
          <w:sz w:val="24"/>
          <w:szCs w:val="24"/>
        </w:rPr>
        <w:t xml:space="preserve"> (</w:t>
      </w:r>
      <w:r w:rsidR="00BA0691" w:rsidRPr="00BA0691">
        <w:rPr>
          <w:rFonts w:ascii="Arial" w:hAnsi="Arial" w:cs="Arial"/>
          <w:noProof/>
          <w:sz w:val="24"/>
          <w:szCs w:val="24"/>
        </w:rPr>
        <w:t>pág. 1</w:t>
      </w:r>
      <w:r w:rsidR="00BA0691">
        <w:rPr>
          <w:rFonts w:ascii="Arial" w:hAnsi="Arial" w:cs="Arial"/>
          <w:sz w:val="24"/>
          <w:szCs w:val="24"/>
        </w:rPr>
        <w:t>)</w:t>
      </w:r>
      <w:r w:rsidR="004F0C5F">
        <w:rPr>
          <w:rFonts w:ascii="Arial" w:hAnsi="Arial" w:cs="Arial"/>
          <w:sz w:val="24"/>
          <w:szCs w:val="24"/>
        </w:rPr>
        <w:t xml:space="preserve">. Lo más favorable es que se puede trabajar con bases de datos del tipo relacionales, es decir las tablas que contienen los registros se interconectan entre sí. </w:t>
      </w:r>
    </w:p>
    <w:p w14:paraId="3BFE366A" w14:textId="2BEA5780" w:rsidR="00365F69" w:rsidRDefault="00365F69" w:rsidP="00365F69">
      <w:pPr>
        <w:pStyle w:val="Ttulo3"/>
        <w:spacing w:line="360" w:lineRule="auto"/>
      </w:pPr>
      <w:bookmarkStart w:id="76" w:name="_Toc110332329"/>
      <w:commentRangeStart w:id="77"/>
      <w:r>
        <w:t xml:space="preserve">Tutoría </w:t>
      </w:r>
      <w:r w:rsidR="00FC7904">
        <w:t>Académica</w:t>
      </w:r>
      <w:bookmarkEnd w:id="76"/>
    </w:p>
    <w:p w14:paraId="582B8584" w14:textId="16B47D95" w:rsidR="004A2F3A" w:rsidRPr="00300B6D" w:rsidRDefault="004A2F3A" w:rsidP="00300B6D">
      <w:pPr>
        <w:spacing w:line="360" w:lineRule="auto"/>
        <w:jc w:val="both"/>
        <w:rPr>
          <w:rFonts w:ascii="Arial" w:hAnsi="Arial" w:cs="Arial"/>
          <w:sz w:val="24"/>
          <w:szCs w:val="24"/>
        </w:rPr>
      </w:pPr>
      <w:r w:rsidRPr="00300B6D">
        <w:rPr>
          <w:rFonts w:ascii="Arial" w:hAnsi="Arial" w:cs="Arial"/>
          <w:sz w:val="24"/>
          <w:szCs w:val="24"/>
        </w:rPr>
        <w:t>Según</w:t>
      </w:r>
      <w:r w:rsidR="00300B6D" w:rsidRPr="00300B6D">
        <w:rPr>
          <w:rFonts w:ascii="Arial" w:hAnsi="Arial" w:cs="Arial"/>
          <w:sz w:val="24"/>
          <w:szCs w:val="24"/>
        </w:rPr>
        <w:t xml:space="preserve"> </w:t>
      </w:r>
      <w:r w:rsidR="00300B6D" w:rsidRPr="00300B6D">
        <w:rPr>
          <w:rFonts w:ascii="Arial" w:hAnsi="Arial" w:cs="Arial"/>
          <w:noProof/>
          <w:sz w:val="24"/>
          <w:szCs w:val="24"/>
        </w:rPr>
        <w:t>Nuñez</w:t>
      </w:r>
      <w:r w:rsidRPr="00300B6D">
        <w:rPr>
          <w:rFonts w:ascii="Arial" w:hAnsi="Arial" w:cs="Arial"/>
          <w:sz w:val="24"/>
          <w:szCs w:val="24"/>
        </w:rPr>
        <w:t xml:space="preserve"> </w:t>
      </w:r>
      <w:sdt>
        <w:sdtPr>
          <w:rPr>
            <w:rFonts w:ascii="Arial" w:hAnsi="Arial" w:cs="Arial"/>
            <w:sz w:val="24"/>
            <w:szCs w:val="24"/>
          </w:rPr>
          <w:id w:val="537869188"/>
          <w:citation/>
        </w:sdtPr>
        <w:sdtContent>
          <w:r w:rsidR="00300B6D" w:rsidRPr="00300B6D">
            <w:rPr>
              <w:rFonts w:ascii="Arial" w:hAnsi="Arial" w:cs="Arial"/>
              <w:sz w:val="24"/>
              <w:szCs w:val="24"/>
            </w:rPr>
            <w:fldChar w:fldCharType="begin"/>
          </w:r>
          <w:r w:rsidR="0082607D">
            <w:rPr>
              <w:rFonts w:ascii="Arial" w:hAnsi="Arial" w:cs="Arial"/>
              <w:sz w:val="24"/>
              <w:szCs w:val="24"/>
            </w:rPr>
            <w:instrText xml:space="preserve">CITATION Nuñ21 \n  \t  \l 12298 </w:instrText>
          </w:r>
          <w:r w:rsidR="00300B6D" w:rsidRPr="00300B6D">
            <w:rPr>
              <w:rFonts w:ascii="Arial" w:hAnsi="Arial" w:cs="Arial"/>
              <w:sz w:val="24"/>
              <w:szCs w:val="24"/>
            </w:rPr>
            <w:fldChar w:fldCharType="separate"/>
          </w:r>
          <w:r w:rsidR="008D132F" w:rsidRPr="008D132F">
            <w:rPr>
              <w:rFonts w:ascii="Arial" w:hAnsi="Arial" w:cs="Arial"/>
              <w:noProof/>
              <w:sz w:val="24"/>
              <w:szCs w:val="24"/>
            </w:rPr>
            <w:t>(2021)</w:t>
          </w:r>
          <w:r w:rsidR="00300B6D" w:rsidRPr="00300B6D">
            <w:rPr>
              <w:rFonts w:ascii="Arial" w:hAnsi="Arial" w:cs="Arial"/>
              <w:sz w:val="24"/>
              <w:szCs w:val="24"/>
            </w:rPr>
            <w:fldChar w:fldCharType="end"/>
          </w:r>
        </w:sdtContent>
      </w:sdt>
      <w:r w:rsidR="00300B6D" w:rsidRPr="00300B6D">
        <w:rPr>
          <w:rFonts w:ascii="Arial" w:hAnsi="Arial" w:cs="Arial"/>
          <w:sz w:val="24"/>
          <w:szCs w:val="24"/>
        </w:rPr>
        <w:t xml:space="preserve"> “La </w:t>
      </w:r>
      <w:commentRangeEnd w:id="77"/>
      <w:r w:rsidR="008B1C94">
        <w:rPr>
          <w:rStyle w:val="Refdecomentario"/>
          <w:rFonts w:ascii="Calibri" w:eastAsia="Calibri" w:hAnsi="Calibri" w:cs="Calibri"/>
          <w:lang w:eastAsia="es-VE"/>
        </w:rPr>
        <w:commentReference w:id="77"/>
      </w:r>
      <w:r w:rsidR="00300B6D" w:rsidRPr="00300B6D">
        <w:rPr>
          <w:rFonts w:ascii="Arial" w:hAnsi="Arial" w:cs="Arial"/>
          <w:sz w:val="24"/>
          <w:szCs w:val="24"/>
        </w:rPr>
        <w:t xml:space="preserve">tutoría académica constituye una práctica pedagógica que permite la construcción del conocimiento para los diferentes actores involucrados en el </w:t>
      </w:r>
      <w:r w:rsidR="00311162" w:rsidRPr="00300B6D">
        <w:rPr>
          <w:rFonts w:ascii="Arial" w:hAnsi="Arial" w:cs="Arial"/>
          <w:sz w:val="24"/>
          <w:szCs w:val="24"/>
        </w:rPr>
        <w:t>proceso</w:t>
      </w:r>
      <w:r w:rsidR="00311162">
        <w:rPr>
          <w:rFonts w:ascii="Arial" w:hAnsi="Arial" w:cs="Arial"/>
          <w:sz w:val="24"/>
          <w:szCs w:val="24"/>
        </w:rPr>
        <w:t>” (</w:t>
      </w:r>
      <w:r w:rsidR="00311162" w:rsidRPr="00311162">
        <w:rPr>
          <w:rFonts w:ascii="Arial" w:hAnsi="Arial" w:cs="Arial"/>
          <w:noProof/>
          <w:sz w:val="24"/>
          <w:szCs w:val="24"/>
        </w:rPr>
        <w:t>pág.</w:t>
      </w:r>
      <w:r w:rsidR="00311162" w:rsidRPr="0070130B">
        <w:rPr>
          <w:rFonts w:ascii="Arial" w:hAnsi="Arial" w:cs="Arial"/>
          <w:noProof/>
          <w:sz w:val="24"/>
          <w:szCs w:val="24"/>
        </w:rPr>
        <w:t xml:space="preserve"> 1</w:t>
      </w:r>
      <w:r w:rsidR="00311162">
        <w:rPr>
          <w:rFonts w:ascii="Arial" w:hAnsi="Arial" w:cs="Arial"/>
          <w:sz w:val="24"/>
          <w:szCs w:val="24"/>
        </w:rPr>
        <w:t xml:space="preserve">). </w:t>
      </w:r>
      <w:r w:rsidR="00300B6D">
        <w:rPr>
          <w:rFonts w:ascii="Arial" w:hAnsi="Arial" w:cs="Arial"/>
          <w:sz w:val="24"/>
          <w:szCs w:val="24"/>
        </w:rPr>
        <w:t xml:space="preserve">En otras palabras, es el acompañamiento académico hacia los </w:t>
      </w:r>
      <w:r w:rsidR="00300B6D">
        <w:rPr>
          <w:rFonts w:ascii="Arial" w:hAnsi="Arial" w:cs="Arial"/>
          <w:sz w:val="24"/>
          <w:szCs w:val="24"/>
        </w:rPr>
        <w:lastRenderedPageBreak/>
        <w:t>estudiantes por parte de los tutores o docentes quien</w:t>
      </w:r>
      <w:r w:rsidR="00EE6986">
        <w:rPr>
          <w:rFonts w:ascii="Arial" w:hAnsi="Arial" w:cs="Arial"/>
          <w:sz w:val="24"/>
          <w:szCs w:val="24"/>
        </w:rPr>
        <w:t>es</w:t>
      </w:r>
      <w:r w:rsidR="00300B6D">
        <w:rPr>
          <w:rFonts w:ascii="Arial" w:hAnsi="Arial" w:cs="Arial"/>
          <w:sz w:val="24"/>
          <w:szCs w:val="24"/>
        </w:rPr>
        <w:t xml:space="preserve"> de manera individual o grupal lo</w:t>
      </w:r>
      <w:r w:rsidR="00EE6986">
        <w:rPr>
          <w:rFonts w:ascii="Arial" w:hAnsi="Arial" w:cs="Arial"/>
          <w:sz w:val="24"/>
          <w:szCs w:val="24"/>
        </w:rPr>
        <w:t>s guían para lograr un estudio de forma eficiente</w:t>
      </w:r>
      <w:r w:rsidR="00300B6D">
        <w:rPr>
          <w:rFonts w:ascii="Arial" w:hAnsi="Arial" w:cs="Arial"/>
          <w:sz w:val="24"/>
          <w:szCs w:val="24"/>
        </w:rPr>
        <w:t>.</w:t>
      </w:r>
    </w:p>
    <w:p w14:paraId="4AC616E8" w14:textId="70E322D1" w:rsidR="00365F69" w:rsidRDefault="00365F69" w:rsidP="00365F69">
      <w:pPr>
        <w:pStyle w:val="Ttulo3"/>
        <w:spacing w:line="360" w:lineRule="auto"/>
      </w:pPr>
      <w:bookmarkStart w:id="78" w:name="_Toc110332330"/>
      <w:commentRangeStart w:id="79"/>
      <w:commentRangeStart w:id="80"/>
      <w:r>
        <w:t>Gestión de Tutorías</w:t>
      </w:r>
      <w:r w:rsidR="00FC7904">
        <w:t xml:space="preserve"> Académicas</w:t>
      </w:r>
      <w:bookmarkEnd w:id="78"/>
    </w:p>
    <w:p w14:paraId="54BB8EFB" w14:textId="7BA2B997" w:rsidR="00CE5C72" w:rsidRDefault="00944BC5" w:rsidP="008F12A9">
      <w:pPr>
        <w:spacing w:line="360" w:lineRule="auto"/>
        <w:jc w:val="both"/>
        <w:rPr>
          <w:rFonts w:ascii="Arial" w:hAnsi="Arial" w:cs="Arial"/>
          <w:sz w:val="24"/>
          <w:szCs w:val="24"/>
        </w:rPr>
      </w:pPr>
      <w:r w:rsidRPr="008F12A9">
        <w:rPr>
          <w:rFonts w:ascii="Arial" w:hAnsi="Arial" w:cs="Arial"/>
          <w:sz w:val="24"/>
          <w:szCs w:val="24"/>
        </w:rPr>
        <w:t>De acuerdo con</w:t>
      </w:r>
      <w:r w:rsidR="00F65DEA">
        <w:rPr>
          <w:rFonts w:ascii="Arial" w:hAnsi="Arial" w:cs="Arial"/>
          <w:sz w:val="24"/>
          <w:szCs w:val="24"/>
        </w:rPr>
        <w:t xml:space="preserve"> la </w:t>
      </w:r>
      <w:r w:rsidR="00F65DEA" w:rsidRPr="00F65DEA">
        <w:rPr>
          <w:rFonts w:ascii="Arial" w:hAnsi="Arial" w:cs="Arial"/>
          <w:noProof/>
          <w:sz w:val="24"/>
          <w:szCs w:val="24"/>
        </w:rPr>
        <w:t>RAE</w:t>
      </w:r>
      <w:r w:rsidRPr="008F12A9">
        <w:rPr>
          <w:rFonts w:ascii="Arial" w:hAnsi="Arial" w:cs="Arial"/>
          <w:sz w:val="24"/>
          <w:szCs w:val="24"/>
        </w:rPr>
        <w:t xml:space="preserve"> </w:t>
      </w:r>
      <w:sdt>
        <w:sdtPr>
          <w:rPr>
            <w:rFonts w:ascii="Arial" w:hAnsi="Arial" w:cs="Arial"/>
            <w:sz w:val="24"/>
            <w:szCs w:val="24"/>
          </w:rPr>
          <w:id w:val="2051566543"/>
          <w:citation/>
        </w:sdtPr>
        <w:sdtContent>
          <w:r w:rsidR="008F12A9">
            <w:rPr>
              <w:rFonts w:ascii="Arial" w:hAnsi="Arial" w:cs="Arial"/>
              <w:sz w:val="24"/>
              <w:szCs w:val="24"/>
            </w:rPr>
            <w:fldChar w:fldCharType="begin"/>
          </w:r>
          <w:r w:rsidR="00F65DEA">
            <w:rPr>
              <w:rFonts w:ascii="Arial" w:hAnsi="Arial" w:cs="Arial"/>
              <w:sz w:val="24"/>
              <w:szCs w:val="24"/>
            </w:rPr>
            <w:instrText xml:space="preserve">CITATION Rea21 \n  \t  \l 12298 </w:instrText>
          </w:r>
          <w:r w:rsidR="008F12A9">
            <w:rPr>
              <w:rFonts w:ascii="Arial" w:hAnsi="Arial" w:cs="Arial"/>
              <w:sz w:val="24"/>
              <w:szCs w:val="24"/>
            </w:rPr>
            <w:fldChar w:fldCharType="separate"/>
          </w:r>
          <w:r w:rsidR="008D132F" w:rsidRPr="008D132F">
            <w:rPr>
              <w:rFonts w:ascii="Arial" w:hAnsi="Arial" w:cs="Arial"/>
              <w:noProof/>
              <w:sz w:val="24"/>
              <w:szCs w:val="24"/>
            </w:rPr>
            <w:t>(2021)</w:t>
          </w:r>
          <w:r w:rsidR="008F12A9">
            <w:rPr>
              <w:rFonts w:ascii="Arial" w:hAnsi="Arial" w:cs="Arial"/>
              <w:sz w:val="24"/>
              <w:szCs w:val="24"/>
            </w:rPr>
            <w:fldChar w:fldCharType="end"/>
          </w:r>
        </w:sdtContent>
      </w:sdt>
      <w:r w:rsidR="00F65DEA">
        <w:rPr>
          <w:rFonts w:ascii="Arial" w:hAnsi="Arial" w:cs="Arial"/>
          <w:sz w:val="24"/>
          <w:szCs w:val="24"/>
        </w:rPr>
        <w:t xml:space="preserve"> la gestión es “Ocuparse de la administración, organización y funcionamiento de una empresa, actividad económica u organismo” (</w:t>
      </w:r>
      <w:r w:rsidR="00F65DEA" w:rsidRPr="00F65DEA">
        <w:rPr>
          <w:rFonts w:ascii="Arial" w:hAnsi="Arial" w:cs="Arial"/>
          <w:noProof/>
          <w:sz w:val="24"/>
          <w:szCs w:val="24"/>
        </w:rPr>
        <w:t>pág. 1</w:t>
      </w:r>
      <w:r w:rsidR="00F65DEA">
        <w:rPr>
          <w:rFonts w:ascii="Arial" w:hAnsi="Arial" w:cs="Arial"/>
          <w:sz w:val="24"/>
          <w:szCs w:val="24"/>
        </w:rPr>
        <w:t xml:space="preserve">). Por lo tanto, se puede decir que la gestión de tutorías académicas es el proceso de administrar </w:t>
      </w:r>
      <w:r w:rsidR="008A603B">
        <w:rPr>
          <w:rFonts w:ascii="Arial" w:hAnsi="Arial" w:cs="Arial"/>
          <w:sz w:val="24"/>
          <w:szCs w:val="24"/>
        </w:rPr>
        <w:t xml:space="preserve">la </w:t>
      </w:r>
      <w:r w:rsidR="00F65DEA">
        <w:rPr>
          <w:rFonts w:ascii="Arial" w:hAnsi="Arial" w:cs="Arial"/>
          <w:sz w:val="24"/>
          <w:szCs w:val="24"/>
        </w:rPr>
        <w:t>ayuda</w:t>
      </w:r>
      <w:r w:rsidR="008A603B">
        <w:rPr>
          <w:rFonts w:ascii="Arial" w:hAnsi="Arial" w:cs="Arial"/>
          <w:sz w:val="24"/>
          <w:szCs w:val="24"/>
        </w:rPr>
        <w:t xml:space="preserve"> de un docente para contribuir en el desarrollo de un estudiante o un grupo de ellos.</w:t>
      </w:r>
      <w:commentRangeEnd w:id="67"/>
      <w:r w:rsidR="008B1C94">
        <w:rPr>
          <w:rStyle w:val="Refdecomentario"/>
          <w:rFonts w:ascii="Calibri" w:eastAsia="Calibri" w:hAnsi="Calibri" w:cs="Calibri"/>
          <w:lang w:eastAsia="es-VE"/>
        </w:rPr>
        <w:commentReference w:id="67"/>
      </w:r>
      <w:commentRangeEnd w:id="79"/>
      <w:commentRangeEnd w:id="80"/>
      <w:r w:rsidR="003F0010">
        <w:rPr>
          <w:rStyle w:val="Refdecomentario"/>
          <w:rFonts w:ascii="Calibri" w:eastAsia="Calibri" w:hAnsi="Calibri" w:cs="Calibri"/>
          <w:lang w:eastAsia="es-VE"/>
        </w:rPr>
        <w:commentReference w:id="80"/>
      </w:r>
      <w:r w:rsidR="008B1C94">
        <w:rPr>
          <w:rStyle w:val="Refdecomentario"/>
          <w:rFonts w:ascii="Calibri" w:eastAsia="Calibri" w:hAnsi="Calibri" w:cs="Calibri"/>
          <w:lang w:eastAsia="es-VE"/>
        </w:rPr>
        <w:commentReference w:id="79"/>
      </w:r>
    </w:p>
    <w:p w14:paraId="63CBF856" w14:textId="577EF136" w:rsidR="003F33E1" w:rsidRDefault="00CE5C72" w:rsidP="00CE5C72">
      <w:pPr>
        <w:rPr>
          <w:rFonts w:ascii="Arial" w:hAnsi="Arial" w:cs="Arial"/>
          <w:sz w:val="24"/>
          <w:szCs w:val="24"/>
        </w:rPr>
      </w:pPr>
      <w:r>
        <w:rPr>
          <w:rFonts w:ascii="Arial" w:hAnsi="Arial" w:cs="Arial"/>
          <w:sz w:val="24"/>
          <w:szCs w:val="24"/>
        </w:rPr>
        <w:br w:type="page"/>
      </w:r>
    </w:p>
    <w:p w14:paraId="10B375C9" w14:textId="52E69F3C" w:rsidR="00AB3DC9" w:rsidRDefault="00AB3DC9" w:rsidP="00176BF5">
      <w:pPr>
        <w:pStyle w:val="Ttulo1"/>
        <w:spacing w:line="360" w:lineRule="auto"/>
        <w:jc w:val="center"/>
      </w:pPr>
      <w:bookmarkStart w:id="81" w:name="_Toc110332331"/>
      <w:r>
        <w:lastRenderedPageBreak/>
        <w:t>CAPITULO III</w:t>
      </w:r>
      <w:bookmarkEnd w:id="81"/>
    </w:p>
    <w:p w14:paraId="747795C3" w14:textId="57E88159" w:rsidR="00AB3DC9" w:rsidRDefault="00AB3DC9" w:rsidP="004F6823">
      <w:pPr>
        <w:pStyle w:val="Ttulo1"/>
        <w:spacing w:line="360" w:lineRule="auto"/>
        <w:jc w:val="center"/>
      </w:pPr>
      <w:bookmarkStart w:id="82" w:name="_Toc110332332"/>
      <w:r>
        <w:t>MARCO METODOLÓGICO</w:t>
      </w:r>
      <w:bookmarkEnd w:id="82"/>
    </w:p>
    <w:p w14:paraId="0DB7115F" w14:textId="447D35A5" w:rsidR="00AB3DC9" w:rsidRPr="00AB3DC9" w:rsidRDefault="004F6823" w:rsidP="000B7618">
      <w:pPr>
        <w:pStyle w:val="Ttulo2"/>
        <w:spacing w:line="360" w:lineRule="auto"/>
      </w:pPr>
      <w:bookmarkStart w:id="83" w:name="_Toc110332333"/>
      <w:r>
        <w:t>Naturaleza de la Investigación</w:t>
      </w:r>
      <w:bookmarkEnd w:id="83"/>
      <w:r>
        <w:t xml:space="preserve"> </w:t>
      </w:r>
    </w:p>
    <w:p w14:paraId="24D36DBD" w14:textId="67D8FFDC" w:rsidR="00AB3DC9" w:rsidRDefault="00176BF5" w:rsidP="000B7618">
      <w:pPr>
        <w:spacing w:line="360" w:lineRule="auto"/>
        <w:jc w:val="both"/>
        <w:rPr>
          <w:rFonts w:ascii="Arial" w:hAnsi="Arial" w:cs="Arial"/>
          <w:sz w:val="24"/>
          <w:szCs w:val="24"/>
        </w:rPr>
      </w:pPr>
      <w:r w:rsidRPr="00F72C0B">
        <w:rPr>
          <w:rFonts w:ascii="Arial" w:hAnsi="Arial" w:cs="Arial"/>
          <w:sz w:val="24"/>
          <w:szCs w:val="24"/>
        </w:rPr>
        <w:t xml:space="preserve">El presente </w:t>
      </w:r>
      <w:r>
        <w:rPr>
          <w:rFonts w:ascii="Arial" w:hAnsi="Arial" w:cs="Arial"/>
          <w:sz w:val="24"/>
          <w:szCs w:val="24"/>
        </w:rPr>
        <w:t>trabajo</w:t>
      </w:r>
      <w:r w:rsidR="00497EE0">
        <w:rPr>
          <w:rFonts w:ascii="Arial" w:hAnsi="Arial" w:cs="Arial"/>
          <w:sz w:val="24"/>
          <w:szCs w:val="24"/>
        </w:rPr>
        <w:t xml:space="preserve"> cimienta sus bases en </w:t>
      </w:r>
      <w:r>
        <w:rPr>
          <w:rFonts w:ascii="Arial" w:hAnsi="Arial" w:cs="Arial"/>
          <w:sz w:val="24"/>
          <w:szCs w:val="24"/>
        </w:rPr>
        <w:t xml:space="preserve">el </w:t>
      </w:r>
      <w:r w:rsidRPr="00F72C0B">
        <w:rPr>
          <w:rFonts w:ascii="Arial" w:hAnsi="Arial" w:cs="Arial"/>
          <w:sz w:val="24"/>
          <w:szCs w:val="24"/>
        </w:rPr>
        <w:t>paradigma positivista</w:t>
      </w:r>
      <w:r>
        <w:rPr>
          <w:rFonts w:ascii="Arial" w:hAnsi="Arial" w:cs="Arial"/>
          <w:sz w:val="24"/>
          <w:szCs w:val="24"/>
        </w:rPr>
        <w:t xml:space="preserve"> </w:t>
      </w:r>
      <w:r w:rsidR="00535846">
        <w:rPr>
          <w:rFonts w:ascii="Arial" w:hAnsi="Arial" w:cs="Arial"/>
          <w:sz w:val="24"/>
          <w:szCs w:val="24"/>
        </w:rPr>
        <w:t>ya que se fundamenta</w:t>
      </w:r>
      <w:r w:rsidRPr="00F72C0B">
        <w:rPr>
          <w:rFonts w:ascii="Arial" w:hAnsi="Arial" w:cs="Arial"/>
          <w:sz w:val="24"/>
          <w:szCs w:val="24"/>
        </w:rPr>
        <w:t xml:space="preserve"> en la experimentación mediante el desarrollo de un</w:t>
      </w:r>
      <w:r>
        <w:rPr>
          <w:rFonts w:ascii="Arial" w:hAnsi="Arial" w:cs="Arial"/>
          <w:sz w:val="24"/>
          <w:szCs w:val="24"/>
        </w:rPr>
        <w:t xml:space="preserve"> sistema web</w:t>
      </w:r>
      <w:r w:rsidRPr="00F72C0B">
        <w:rPr>
          <w:rFonts w:ascii="Arial" w:hAnsi="Arial" w:cs="Arial"/>
          <w:sz w:val="24"/>
          <w:szCs w:val="24"/>
        </w:rPr>
        <w:t xml:space="preserve"> </w:t>
      </w:r>
      <w:r>
        <w:rPr>
          <w:rFonts w:ascii="Arial" w:hAnsi="Arial" w:cs="Arial"/>
          <w:sz w:val="24"/>
          <w:szCs w:val="24"/>
        </w:rPr>
        <w:t xml:space="preserve">para la </w:t>
      </w:r>
      <w:r w:rsidRPr="00F72C0B">
        <w:rPr>
          <w:rFonts w:ascii="Arial" w:hAnsi="Arial" w:cs="Arial"/>
          <w:sz w:val="24"/>
          <w:szCs w:val="24"/>
        </w:rPr>
        <w:t>gestión de</w:t>
      </w:r>
      <w:r>
        <w:rPr>
          <w:rFonts w:ascii="Arial" w:hAnsi="Arial" w:cs="Arial"/>
          <w:sz w:val="24"/>
          <w:szCs w:val="24"/>
        </w:rPr>
        <w:t xml:space="preserve"> la</w:t>
      </w:r>
      <w:r w:rsidRPr="00F72C0B">
        <w:rPr>
          <w:rFonts w:ascii="Arial" w:hAnsi="Arial" w:cs="Arial"/>
          <w:sz w:val="24"/>
          <w:szCs w:val="24"/>
        </w:rPr>
        <w:t xml:space="preserve"> </w:t>
      </w:r>
      <w:r>
        <w:rPr>
          <w:rFonts w:ascii="Arial" w:hAnsi="Arial" w:cs="Arial"/>
          <w:sz w:val="24"/>
          <w:szCs w:val="24"/>
        </w:rPr>
        <w:t>ejecución de las tutorías académicas</w:t>
      </w:r>
      <w:r w:rsidRPr="00F72C0B">
        <w:rPr>
          <w:rFonts w:ascii="Arial" w:hAnsi="Arial" w:cs="Arial"/>
          <w:sz w:val="24"/>
          <w:szCs w:val="24"/>
        </w:rPr>
        <w:t xml:space="preserve"> </w:t>
      </w:r>
      <w:r>
        <w:rPr>
          <w:rFonts w:ascii="Arial" w:hAnsi="Arial" w:cs="Arial"/>
          <w:sz w:val="24"/>
          <w:szCs w:val="24"/>
        </w:rPr>
        <w:t>en</w:t>
      </w:r>
      <w:r w:rsidRPr="00F72C0B">
        <w:rPr>
          <w:rFonts w:ascii="Arial" w:hAnsi="Arial" w:cs="Arial"/>
          <w:sz w:val="24"/>
          <w:szCs w:val="24"/>
        </w:rPr>
        <w:t xml:space="preserve"> la UNIB.E</w:t>
      </w:r>
      <w:r>
        <w:rPr>
          <w:rFonts w:ascii="Arial" w:hAnsi="Arial" w:cs="Arial"/>
          <w:sz w:val="24"/>
          <w:szCs w:val="24"/>
        </w:rPr>
        <w:t>,</w:t>
      </w:r>
      <w:r w:rsidR="00A77512">
        <w:rPr>
          <w:rFonts w:ascii="Arial" w:hAnsi="Arial" w:cs="Arial"/>
          <w:sz w:val="24"/>
          <w:szCs w:val="24"/>
        </w:rPr>
        <w:t xml:space="preserve"> </w:t>
      </w:r>
      <w:r>
        <w:rPr>
          <w:rFonts w:ascii="Arial" w:hAnsi="Arial" w:cs="Arial"/>
          <w:sz w:val="24"/>
          <w:szCs w:val="24"/>
        </w:rPr>
        <w:t xml:space="preserve">según </w:t>
      </w:r>
      <w:r w:rsidR="00F72C0B">
        <w:rPr>
          <w:rFonts w:ascii="Arial" w:hAnsi="Arial" w:cs="Arial"/>
          <w:sz w:val="24"/>
          <w:szCs w:val="24"/>
        </w:rPr>
        <w:t xml:space="preserve">Herrera </w:t>
      </w:r>
      <w:sdt>
        <w:sdtPr>
          <w:rPr>
            <w:rFonts w:ascii="Arial" w:hAnsi="Arial" w:cs="Arial"/>
            <w:sz w:val="24"/>
            <w:szCs w:val="24"/>
          </w:rPr>
          <w:id w:val="642239312"/>
          <w:citation/>
        </w:sdtPr>
        <w:sdtContent>
          <w:r w:rsidR="000B7618">
            <w:rPr>
              <w:rFonts w:ascii="Arial" w:hAnsi="Arial" w:cs="Arial"/>
              <w:sz w:val="24"/>
              <w:szCs w:val="24"/>
            </w:rPr>
            <w:fldChar w:fldCharType="begin"/>
          </w:r>
          <w:r w:rsidR="00F72C0B">
            <w:rPr>
              <w:rFonts w:ascii="Arial" w:hAnsi="Arial" w:cs="Arial"/>
              <w:sz w:val="24"/>
              <w:szCs w:val="24"/>
            </w:rPr>
            <w:instrText xml:space="preserve">CITATION Her18 \n  \t  \l 12298 </w:instrText>
          </w:r>
          <w:r w:rsidR="000B7618">
            <w:rPr>
              <w:rFonts w:ascii="Arial" w:hAnsi="Arial" w:cs="Arial"/>
              <w:sz w:val="24"/>
              <w:szCs w:val="24"/>
            </w:rPr>
            <w:fldChar w:fldCharType="separate"/>
          </w:r>
          <w:r w:rsidR="008D132F" w:rsidRPr="008D132F">
            <w:rPr>
              <w:rFonts w:ascii="Arial" w:hAnsi="Arial" w:cs="Arial"/>
              <w:noProof/>
              <w:sz w:val="24"/>
              <w:szCs w:val="24"/>
            </w:rPr>
            <w:t>(2018)</w:t>
          </w:r>
          <w:r w:rsidR="000B7618">
            <w:rPr>
              <w:rFonts w:ascii="Arial" w:hAnsi="Arial" w:cs="Arial"/>
              <w:sz w:val="24"/>
              <w:szCs w:val="24"/>
            </w:rPr>
            <w:fldChar w:fldCharType="end"/>
          </w:r>
        </w:sdtContent>
      </w:sdt>
      <w:r w:rsidR="00C71AA3">
        <w:rPr>
          <w:rFonts w:ascii="Arial" w:hAnsi="Arial" w:cs="Arial"/>
          <w:sz w:val="24"/>
          <w:szCs w:val="24"/>
        </w:rPr>
        <w:t xml:space="preserve"> </w:t>
      </w:r>
      <w:r w:rsidR="00627BCA" w:rsidRPr="000B7618">
        <w:rPr>
          <w:rFonts w:ascii="Arial" w:hAnsi="Arial" w:cs="Arial"/>
          <w:sz w:val="24"/>
          <w:szCs w:val="24"/>
        </w:rPr>
        <w:t>“</w:t>
      </w:r>
      <w:r w:rsidR="000B7618" w:rsidRPr="000B7618">
        <w:rPr>
          <w:rFonts w:ascii="Arial" w:hAnsi="Arial" w:cs="Arial"/>
          <w:sz w:val="24"/>
          <w:szCs w:val="24"/>
        </w:rPr>
        <w:t xml:space="preserve">El paradigma positivista también llamado (cuantitativo, empírico-analítico, racionalista) busca explicar, predecir, controlar los fenómenos, verificar teorías y leyes para regular los fenómenos; identificar causas reales, temporalmente precedentes o </w:t>
      </w:r>
      <w:r w:rsidR="00F72C0B" w:rsidRPr="000B7618">
        <w:rPr>
          <w:rFonts w:ascii="Arial" w:hAnsi="Arial" w:cs="Arial"/>
          <w:sz w:val="24"/>
          <w:szCs w:val="24"/>
        </w:rPr>
        <w:t>simultáneas”</w:t>
      </w:r>
      <w:r w:rsidR="00F72C0B">
        <w:rPr>
          <w:rFonts w:ascii="Arial" w:hAnsi="Arial" w:cs="Arial"/>
          <w:noProof/>
          <w:sz w:val="24"/>
          <w:szCs w:val="24"/>
        </w:rPr>
        <w:t xml:space="preserve"> (</w:t>
      </w:r>
      <w:r w:rsidR="00F72C0B" w:rsidRPr="00F72C0B">
        <w:rPr>
          <w:rFonts w:ascii="Arial" w:hAnsi="Arial" w:cs="Arial"/>
          <w:noProof/>
          <w:sz w:val="24"/>
          <w:szCs w:val="24"/>
        </w:rPr>
        <w:t>pág.</w:t>
      </w:r>
      <w:r w:rsidR="00C71AA3">
        <w:rPr>
          <w:rFonts w:ascii="Arial" w:hAnsi="Arial" w:cs="Arial"/>
          <w:noProof/>
          <w:sz w:val="24"/>
          <w:szCs w:val="24"/>
        </w:rPr>
        <w:t xml:space="preserve"> </w:t>
      </w:r>
      <w:r w:rsidR="00F72C0B" w:rsidRPr="00F72C0B">
        <w:rPr>
          <w:rFonts w:ascii="Arial" w:hAnsi="Arial" w:cs="Arial"/>
          <w:noProof/>
          <w:sz w:val="24"/>
          <w:szCs w:val="24"/>
        </w:rPr>
        <w:t>1</w:t>
      </w:r>
      <w:r w:rsidR="00F72C0B">
        <w:rPr>
          <w:rFonts w:ascii="Arial" w:hAnsi="Arial" w:cs="Arial"/>
          <w:noProof/>
          <w:sz w:val="24"/>
          <w:szCs w:val="24"/>
        </w:rPr>
        <w:t>)</w:t>
      </w:r>
      <w:r w:rsidR="00F72C0B" w:rsidRPr="00F72C0B">
        <w:rPr>
          <w:rFonts w:ascii="Arial" w:hAnsi="Arial" w:cs="Arial"/>
          <w:sz w:val="24"/>
          <w:szCs w:val="24"/>
        </w:rPr>
        <w:t>.</w:t>
      </w:r>
      <w:r w:rsidR="00C71AA3" w:rsidRPr="00C71AA3">
        <w:rPr>
          <w:sz w:val="23"/>
          <w:szCs w:val="23"/>
        </w:rPr>
        <w:t xml:space="preserve"> </w:t>
      </w:r>
      <w:r w:rsidR="00C71AA3" w:rsidRPr="00C71AA3">
        <w:rPr>
          <w:rFonts w:ascii="Arial" w:hAnsi="Arial" w:cs="Arial"/>
          <w:sz w:val="24"/>
          <w:szCs w:val="24"/>
        </w:rPr>
        <w:t>Por lo tanto, e</w:t>
      </w:r>
      <w:r w:rsidR="00C71AA3">
        <w:rPr>
          <w:rFonts w:ascii="Arial" w:hAnsi="Arial" w:cs="Arial"/>
          <w:sz w:val="24"/>
          <w:szCs w:val="24"/>
        </w:rPr>
        <w:t>ste</w:t>
      </w:r>
      <w:r w:rsidR="00C71AA3" w:rsidRPr="00C71AA3">
        <w:rPr>
          <w:rFonts w:ascii="Arial" w:hAnsi="Arial" w:cs="Arial"/>
          <w:sz w:val="24"/>
          <w:szCs w:val="24"/>
        </w:rPr>
        <w:t xml:space="preserve"> paradigma positivista se caracteriza por ser objetivo y su </w:t>
      </w:r>
      <w:r w:rsidR="00C71AA3">
        <w:rPr>
          <w:rFonts w:ascii="Arial" w:hAnsi="Arial" w:cs="Arial"/>
          <w:sz w:val="24"/>
          <w:szCs w:val="24"/>
        </w:rPr>
        <w:t xml:space="preserve">razón de ser </w:t>
      </w:r>
      <w:r w:rsidR="00C71AA3" w:rsidRPr="00C71AA3">
        <w:rPr>
          <w:rFonts w:ascii="Arial" w:hAnsi="Arial" w:cs="Arial"/>
          <w:sz w:val="24"/>
          <w:szCs w:val="24"/>
        </w:rPr>
        <w:t>es verificar una hipótesis mediante el uso de métodos estadísticos de esta investigación</w:t>
      </w:r>
      <w:r w:rsidR="001D4B38">
        <w:rPr>
          <w:rFonts w:ascii="Arial" w:hAnsi="Arial" w:cs="Arial"/>
          <w:sz w:val="24"/>
          <w:szCs w:val="24"/>
        </w:rPr>
        <w:t xml:space="preserve">, </w:t>
      </w:r>
      <w:r w:rsidR="005C3473">
        <w:rPr>
          <w:rFonts w:ascii="Arial" w:hAnsi="Arial" w:cs="Arial"/>
          <w:sz w:val="24"/>
          <w:szCs w:val="24"/>
        </w:rPr>
        <w:t xml:space="preserve">por </w:t>
      </w:r>
      <w:r w:rsidR="001D4B38">
        <w:rPr>
          <w:rFonts w:ascii="Arial" w:hAnsi="Arial" w:cs="Arial"/>
          <w:sz w:val="24"/>
          <w:szCs w:val="24"/>
        </w:rPr>
        <w:t>lo antes expuest</w:t>
      </w:r>
      <w:r w:rsidR="0051718C">
        <w:rPr>
          <w:rFonts w:ascii="Arial" w:hAnsi="Arial" w:cs="Arial"/>
          <w:sz w:val="24"/>
          <w:szCs w:val="24"/>
        </w:rPr>
        <w:t xml:space="preserve">o </w:t>
      </w:r>
      <w:r w:rsidR="005C3473">
        <w:rPr>
          <w:rFonts w:ascii="Arial" w:hAnsi="Arial" w:cs="Arial"/>
          <w:sz w:val="24"/>
          <w:szCs w:val="24"/>
        </w:rPr>
        <w:t xml:space="preserve">esto está relacionado con el presente </w:t>
      </w:r>
      <w:r w:rsidR="0051718C">
        <w:rPr>
          <w:rFonts w:ascii="Arial" w:hAnsi="Arial" w:cs="Arial"/>
          <w:sz w:val="24"/>
          <w:szCs w:val="24"/>
        </w:rPr>
        <w:t>proyecto</w:t>
      </w:r>
      <w:r w:rsidR="005C3473">
        <w:rPr>
          <w:rFonts w:ascii="Arial" w:hAnsi="Arial" w:cs="Arial"/>
          <w:sz w:val="24"/>
          <w:szCs w:val="24"/>
        </w:rPr>
        <w:t xml:space="preserve"> porque</w:t>
      </w:r>
      <w:r w:rsidR="0051718C">
        <w:rPr>
          <w:rFonts w:ascii="Arial" w:hAnsi="Arial" w:cs="Arial"/>
          <w:sz w:val="24"/>
          <w:szCs w:val="24"/>
        </w:rPr>
        <w:t xml:space="preserve"> permitirá dar un solución tangible, objetiva y tecnológica a la problemática que se presenta en la Universidad Iberoamericana del Ecuador</w:t>
      </w:r>
      <w:r w:rsidR="00C71AA3" w:rsidRPr="00C71AA3">
        <w:rPr>
          <w:rFonts w:ascii="Arial" w:hAnsi="Arial" w:cs="Arial"/>
          <w:sz w:val="24"/>
          <w:szCs w:val="24"/>
        </w:rPr>
        <w:t>.</w:t>
      </w:r>
    </w:p>
    <w:p w14:paraId="58FBA279" w14:textId="0C959D0C" w:rsidR="00C90FFE" w:rsidRPr="00B16628" w:rsidRDefault="00C90FFE" w:rsidP="00424780">
      <w:pPr>
        <w:spacing w:line="360" w:lineRule="auto"/>
        <w:jc w:val="both"/>
        <w:rPr>
          <w:rFonts w:ascii="Arial" w:hAnsi="Arial" w:cs="Arial"/>
          <w:sz w:val="24"/>
          <w:szCs w:val="24"/>
        </w:rPr>
      </w:pPr>
      <w:r w:rsidRPr="00B16628">
        <w:rPr>
          <w:rFonts w:ascii="Arial" w:hAnsi="Arial" w:cs="Arial"/>
          <w:sz w:val="24"/>
          <w:szCs w:val="24"/>
        </w:rPr>
        <w:t>Por otro lado, el enfoque presente en este proyecto es el cuantitativo,</w:t>
      </w:r>
      <w:r w:rsidR="00C71AA3" w:rsidRPr="00B16628">
        <w:rPr>
          <w:rFonts w:ascii="Arial" w:hAnsi="Arial" w:cs="Arial"/>
          <w:sz w:val="24"/>
          <w:szCs w:val="24"/>
        </w:rPr>
        <w:t xml:space="preserve"> </w:t>
      </w:r>
      <w:r w:rsidR="00A77512" w:rsidRPr="00B16628">
        <w:rPr>
          <w:rFonts w:ascii="Arial" w:hAnsi="Arial" w:cs="Arial"/>
          <w:sz w:val="24"/>
          <w:szCs w:val="24"/>
        </w:rPr>
        <w:t>que,</w:t>
      </w:r>
      <w:r w:rsidR="00C71AA3" w:rsidRPr="00B16628">
        <w:rPr>
          <w:rFonts w:ascii="Arial" w:hAnsi="Arial" w:cs="Arial"/>
          <w:sz w:val="24"/>
          <w:szCs w:val="24"/>
        </w:rPr>
        <w:t xml:space="preserve"> </w:t>
      </w:r>
      <w:r w:rsidR="000C3574" w:rsidRPr="00B16628">
        <w:rPr>
          <w:rFonts w:ascii="Arial" w:hAnsi="Arial" w:cs="Arial"/>
          <w:sz w:val="24"/>
          <w:szCs w:val="24"/>
        </w:rPr>
        <w:t>según</w:t>
      </w:r>
      <w:r w:rsidR="00424780" w:rsidRPr="00B16628">
        <w:rPr>
          <w:rFonts w:ascii="Arial" w:hAnsi="Arial" w:cs="Arial"/>
          <w:sz w:val="24"/>
          <w:szCs w:val="24"/>
        </w:rPr>
        <w:t xml:space="preserve"> </w:t>
      </w:r>
      <w:r w:rsidR="00424780" w:rsidRPr="00B16628">
        <w:rPr>
          <w:rFonts w:ascii="Arial" w:hAnsi="Arial" w:cs="Arial"/>
          <w:noProof/>
          <w:sz w:val="24"/>
          <w:szCs w:val="24"/>
        </w:rPr>
        <w:t>Hernández, Fernández &amp; Baptista</w:t>
      </w:r>
      <w:r w:rsidR="000C3574" w:rsidRPr="00B16628">
        <w:rPr>
          <w:rFonts w:ascii="Arial" w:hAnsi="Arial" w:cs="Arial"/>
          <w:sz w:val="24"/>
          <w:szCs w:val="24"/>
        </w:rPr>
        <w:t xml:space="preserve"> </w:t>
      </w:r>
      <w:sdt>
        <w:sdtPr>
          <w:rPr>
            <w:rFonts w:ascii="Arial" w:hAnsi="Arial" w:cs="Arial"/>
            <w:sz w:val="24"/>
            <w:szCs w:val="24"/>
          </w:rPr>
          <w:id w:val="453755755"/>
          <w:citation/>
        </w:sdtPr>
        <w:sdtContent>
          <w:r w:rsidR="000C3574" w:rsidRPr="00B16628">
            <w:rPr>
              <w:rFonts w:ascii="Arial" w:hAnsi="Arial" w:cs="Arial"/>
              <w:sz w:val="24"/>
              <w:szCs w:val="24"/>
            </w:rPr>
            <w:fldChar w:fldCharType="begin"/>
          </w:r>
          <w:r w:rsidR="00055571" w:rsidRPr="00B16628">
            <w:rPr>
              <w:rFonts w:ascii="Arial" w:hAnsi="Arial" w:cs="Arial"/>
              <w:sz w:val="24"/>
              <w:szCs w:val="24"/>
            </w:rPr>
            <w:instrText xml:space="preserve">CITATION Her141 \n  \t  \l 12298 </w:instrText>
          </w:r>
          <w:r w:rsidR="000C3574" w:rsidRPr="00B16628">
            <w:rPr>
              <w:rFonts w:ascii="Arial" w:hAnsi="Arial" w:cs="Arial"/>
              <w:sz w:val="24"/>
              <w:szCs w:val="24"/>
            </w:rPr>
            <w:fldChar w:fldCharType="separate"/>
          </w:r>
          <w:r w:rsidR="008D132F" w:rsidRPr="00B16628">
            <w:rPr>
              <w:rFonts w:ascii="Arial" w:hAnsi="Arial" w:cs="Arial"/>
              <w:noProof/>
              <w:sz w:val="24"/>
              <w:szCs w:val="24"/>
            </w:rPr>
            <w:t>(2014)</w:t>
          </w:r>
          <w:r w:rsidR="000C3574" w:rsidRPr="00B16628">
            <w:rPr>
              <w:rFonts w:ascii="Arial" w:hAnsi="Arial" w:cs="Arial"/>
              <w:sz w:val="24"/>
              <w:szCs w:val="24"/>
            </w:rPr>
            <w:fldChar w:fldCharType="end"/>
          </w:r>
        </w:sdtContent>
      </w:sdt>
      <w:r w:rsidR="000C3574" w:rsidRPr="00B16628">
        <w:rPr>
          <w:rFonts w:ascii="Arial" w:hAnsi="Arial" w:cs="Arial"/>
          <w:sz w:val="24"/>
          <w:szCs w:val="24"/>
        </w:rPr>
        <w:t xml:space="preserve"> </w:t>
      </w:r>
      <w:r w:rsidR="00DC1DCB" w:rsidRPr="00B16628">
        <w:rPr>
          <w:rFonts w:ascii="Arial" w:hAnsi="Arial" w:cs="Arial"/>
          <w:sz w:val="24"/>
          <w:szCs w:val="24"/>
        </w:rPr>
        <w:t>“</w:t>
      </w:r>
      <w:r w:rsidR="00424780" w:rsidRPr="00B16628">
        <w:rPr>
          <w:rFonts w:ascii="Arial" w:hAnsi="Arial" w:cs="Arial"/>
          <w:sz w:val="24"/>
          <w:szCs w:val="24"/>
        </w:rPr>
        <w:t xml:space="preserve">Utiliza la recolección de datos para probar hipótesis con base en la medición numérica y el análisis estadístico, con el fin establecer pautas de comportamiento y probar teorías” </w:t>
      </w:r>
      <w:r w:rsidR="00E554CF" w:rsidRPr="00B16628">
        <w:rPr>
          <w:rFonts w:ascii="Arial" w:hAnsi="Arial" w:cs="Arial"/>
          <w:sz w:val="24"/>
          <w:szCs w:val="24"/>
        </w:rPr>
        <w:t>(</w:t>
      </w:r>
      <w:r w:rsidR="00E554CF" w:rsidRPr="00B16628">
        <w:rPr>
          <w:rFonts w:ascii="Arial" w:hAnsi="Arial" w:cs="Arial"/>
          <w:noProof/>
          <w:sz w:val="24"/>
          <w:szCs w:val="24"/>
        </w:rPr>
        <w:t>pág.</w:t>
      </w:r>
      <w:r w:rsidR="00424780" w:rsidRPr="00B16628">
        <w:rPr>
          <w:rFonts w:ascii="Arial" w:hAnsi="Arial" w:cs="Arial"/>
          <w:noProof/>
          <w:sz w:val="24"/>
          <w:szCs w:val="24"/>
        </w:rPr>
        <w:t xml:space="preserve"> 4</w:t>
      </w:r>
      <w:r w:rsidR="00424780" w:rsidRPr="00B16628">
        <w:rPr>
          <w:rFonts w:ascii="Arial" w:hAnsi="Arial" w:cs="Arial"/>
          <w:sz w:val="24"/>
          <w:szCs w:val="24"/>
        </w:rPr>
        <w:t>).</w:t>
      </w:r>
      <w:r w:rsidR="00E554CF" w:rsidRPr="00B16628">
        <w:rPr>
          <w:rFonts w:ascii="Arial" w:hAnsi="Arial" w:cs="Arial"/>
          <w:sz w:val="24"/>
          <w:szCs w:val="24"/>
        </w:rPr>
        <w:t xml:space="preserve"> En este trabajo de titulación se </w:t>
      </w:r>
      <w:r w:rsidR="00674E06" w:rsidRPr="00B16628">
        <w:rPr>
          <w:rFonts w:ascii="Arial" w:hAnsi="Arial" w:cs="Arial"/>
          <w:sz w:val="24"/>
          <w:szCs w:val="24"/>
        </w:rPr>
        <w:t>espera obtener</w:t>
      </w:r>
      <w:r w:rsidR="00E554CF" w:rsidRPr="00B16628">
        <w:rPr>
          <w:rFonts w:ascii="Arial" w:hAnsi="Arial" w:cs="Arial"/>
          <w:sz w:val="24"/>
          <w:szCs w:val="24"/>
        </w:rPr>
        <w:t xml:space="preserve"> respuestas mediante un análisis numérico y estadístico </w:t>
      </w:r>
      <w:del w:id="84" w:author="Unibe" w:date="2022-08-08T12:54:00Z">
        <w:r w:rsidR="00E554CF" w:rsidRPr="00B16628" w:rsidDel="003F0010">
          <w:rPr>
            <w:rFonts w:ascii="Arial" w:hAnsi="Arial" w:cs="Arial"/>
            <w:sz w:val="24"/>
            <w:szCs w:val="24"/>
          </w:rPr>
          <w:delText xml:space="preserve">con </w:delText>
        </w:r>
      </w:del>
      <w:ins w:id="85" w:author="Unibe" w:date="2022-08-08T12:54:00Z">
        <w:r w:rsidR="003F0010">
          <w:rPr>
            <w:rFonts w:ascii="Arial" w:hAnsi="Arial" w:cs="Arial"/>
            <w:sz w:val="24"/>
            <w:szCs w:val="24"/>
          </w:rPr>
          <w:t xml:space="preserve">PARA IDENTIFICAR LAS CARACTERÍSTICAS </w:t>
        </w:r>
      </w:ins>
      <w:ins w:id="86" w:author="Unibe" w:date="2022-08-08T12:55:00Z">
        <w:r w:rsidR="003F0010">
          <w:rPr>
            <w:rFonts w:ascii="Arial" w:hAnsi="Arial" w:cs="Arial"/>
            <w:sz w:val="24"/>
            <w:szCs w:val="24"/>
          </w:rPr>
          <w:t>NECESARIAS PARA</w:t>
        </w:r>
      </w:ins>
      <w:ins w:id="87" w:author="Unibe" w:date="2022-08-08T12:54:00Z">
        <w:r w:rsidR="003F0010" w:rsidRPr="00B16628">
          <w:rPr>
            <w:rFonts w:ascii="Arial" w:hAnsi="Arial" w:cs="Arial"/>
            <w:sz w:val="24"/>
            <w:szCs w:val="24"/>
          </w:rPr>
          <w:t xml:space="preserve"> </w:t>
        </w:r>
      </w:ins>
      <w:r w:rsidR="00E554CF" w:rsidRPr="00B16628">
        <w:rPr>
          <w:rFonts w:ascii="Arial" w:hAnsi="Arial" w:cs="Arial"/>
          <w:sz w:val="24"/>
          <w:szCs w:val="24"/>
        </w:rPr>
        <w:t>el desarrollo del sistema web.</w:t>
      </w:r>
    </w:p>
    <w:p w14:paraId="6C363F31" w14:textId="69C6FC0D" w:rsidR="00DC1DCB" w:rsidRPr="00303106" w:rsidRDefault="008E25A0" w:rsidP="00B16628">
      <w:pPr>
        <w:spacing w:line="360" w:lineRule="auto"/>
        <w:jc w:val="both"/>
        <w:rPr>
          <w:rFonts w:ascii="Arial" w:hAnsi="Arial" w:cs="Arial"/>
          <w:sz w:val="24"/>
          <w:szCs w:val="24"/>
        </w:rPr>
      </w:pPr>
      <w:r w:rsidRPr="00303106">
        <w:rPr>
          <w:rFonts w:ascii="Arial" w:hAnsi="Arial" w:cs="Arial"/>
          <w:sz w:val="24"/>
          <w:szCs w:val="24"/>
        </w:rPr>
        <w:t>El nivel usado en la investigación fue</w:t>
      </w:r>
      <w:r w:rsidR="00374CE2" w:rsidRPr="00303106">
        <w:rPr>
          <w:rFonts w:ascii="Arial" w:hAnsi="Arial" w:cs="Arial"/>
          <w:sz w:val="24"/>
          <w:szCs w:val="24"/>
        </w:rPr>
        <w:t xml:space="preserve"> el</w:t>
      </w:r>
      <w:r w:rsidRPr="00303106">
        <w:rPr>
          <w:rFonts w:ascii="Arial" w:hAnsi="Arial" w:cs="Arial"/>
          <w:sz w:val="24"/>
          <w:szCs w:val="24"/>
        </w:rPr>
        <w:t xml:space="preserve"> descriptivo, el </w:t>
      </w:r>
      <w:r w:rsidR="002F4068" w:rsidRPr="00303106">
        <w:rPr>
          <w:rFonts w:ascii="Arial" w:hAnsi="Arial" w:cs="Arial"/>
          <w:sz w:val="24"/>
          <w:szCs w:val="24"/>
        </w:rPr>
        <w:t>cual,</w:t>
      </w:r>
      <w:r w:rsidRPr="00303106">
        <w:rPr>
          <w:rFonts w:ascii="Arial" w:hAnsi="Arial" w:cs="Arial"/>
          <w:sz w:val="24"/>
          <w:szCs w:val="24"/>
        </w:rPr>
        <w:t xml:space="preserve"> según</w:t>
      </w:r>
      <w:r w:rsidR="001A0A69" w:rsidRPr="00303106">
        <w:rPr>
          <w:rFonts w:ascii="Arial" w:hAnsi="Arial" w:cs="Arial"/>
          <w:sz w:val="24"/>
          <w:szCs w:val="24"/>
        </w:rPr>
        <w:t xml:space="preserve"> Hernández, Fernández &amp; Baptista</w:t>
      </w:r>
      <w:r w:rsidRPr="00303106">
        <w:rPr>
          <w:rFonts w:ascii="Arial" w:hAnsi="Arial" w:cs="Arial"/>
          <w:sz w:val="24"/>
          <w:szCs w:val="24"/>
        </w:rPr>
        <w:t xml:space="preserve"> </w:t>
      </w:r>
      <w:sdt>
        <w:sdtPr>
          <w:rPr>
            <w:rFonts w:ascii="Arial" w:hAnsi="Arial" w:cs="Arial"/>
            <w:sz w:val="24"/>
            <w:szCs w:val="24"/>
          </w:rPr>
          <w:id w:val="862333505"/>
          <w:citation/>
        </w:sdtPr>
        <w:sdtContent>
          <w:r w:rsidR="001A0A69" w:rsidRPr="00303106">
            <w:rPr>
              <w:rFonts w:ascii="Arial" w:hAnsi="Arial" w:cs="Arial"/>
              <w:sz w:val="24"/>
              <w:szCs w:val="24"/>
            </w:rPr>
            <w:fldChar w:fldCharType="begin"/>
          </w:r>
          <w:r w:rsidR="00055571" w:rsidRPr="00303106">
            <w:rPr>
              <w:rFonts w:ascii="Arial" w:hAnsi="Arial" w:cs="Arial"/>
              <w:sz w:val="24"/>
              <w:szCs w:val="24"/>
            </w:rPr>
            <w:instrText xml:space="preserve">CITATION Her141 \n  \t  \l 12298 </w:instrText>
          </w:r>
          <w:r w:rsidR="001A0A69" w:rsidRPr="00303106">
            <w:rPr>
              <w:rFonts w:ascii="Arial" w:hAnsi="Arial" w:cs="Arial"/>
              <w:sz w:val="24"/>
              <w:szCs w:val="24"/>
            </w:rPr>
            <w:fldChar w:fldCharType="separate"/>
          </w:r>
          <w:r w:rsidR="008D132F" w:rsidRPr="00303106">
            <w:rPr>
              <w:rFonts w:ascii="Arial" w:hAnsi="Arial" w:cs="Arial"/>
              <w:sz w:val="24"/>
              <w:szCs w:val="24"/>
            </w:rPr>
            <w:t>(2014)</w:t>
          </w:r>
          <w:r w:rsidR="001A0A69" w:rsidRPr="00303106">
            <w:rPr>
              <w:rFonts w:ascii="Arial" w:hAnsi="Arial" w:cs="Arial"/>
              <w:sz w:val="24"/>
              <w:szCs w:val="24"/>
            </w:rPr>
            <w:fldChar w:fldCharType="end"/>
          </w:r>
        </w:sdtContent>
      </w:sdt>
      <w:r w:rsidR="005C3473" w:rsidRPr="00303106">
        <w:rPr>
          <w:rFonts w:ascii="Arial" w:hAnsi="Arial" w:cs="Arial"/>
          <w:sz w:val="24"/>
          <w:szCs w:val="24"/>
        </w:rPr>
        <w:t xml:space="preserve"> </w:t>
      </w:r>
      <w:r w:rsidR="00DC1DCB" w:rsidRPr="00303106">
        <w:rPr>
          <w:rFonts w:ascii="Arial" w:hAnsi="Arial" w:cs="Arial"/>
          <w:sz w:val="24"/>
          <w:szCs w:val="24"/>
        </w:rPr>
        <w:t>"</w:t>
      </w:r>
      <w:r w:rsidR="001A0A69" w:rsidRPr="00303106">
        <w:rPr>
          <w:rFonts w:ascii="Arial" w:hAnsi="Arial" w:cs="Arial"/>
          <w:sz w:val="24"/>
          <w:szCs w:val="24"/>
        </w:rPr>
        <w:t>Busca especificar propiedades y características importantes de cualquier fenómeno que se analice. Describe tendencias de un grupo o población” (pág. 92).</w:t>
      </w:r>
      <w:r w:rsidR="00146655" w:rsidRPr="00303106">
        <w:rPr>
          <w:rFonts w:ascii="Arial" w:hAnsi="Arial" w:cs="Arial"/>
          <w:sz w:val="24"/>
          <w:szCs w:val="24"/>
        </w:rPr>
        <w:t xml:space="preserve"> </w:t>
      </w:r>
      <w:r w:rsidR="00061C57" w:rsidRPr="00303106">
        <w:rPr>
          <w:rFonts w:ascii="Arial" w:hAnsi="Arial" w:cs="Arial"/>
          <w:sz w:val="24"/>
          <w:szCs w:val="24"/>
        </w:rPr>
        <w:t>Esto sustenta la presente investigación, d</w:t>
      </w:r>
      <w:r w:rsidR="00146655" w:rsidRPr="00303106">
        <w:rPr>
          <w:rFonts w:ascii="Arial" w:hAnsi="Arial" w:cs="Arial"/>
          <w:sz w:val="24"/>
          <w:szCs w:val="24"/>
        </w:rPr>
        <w:t>ebido a que permite verificar y especificar</w:t>
      </w:r>
      <w:r w:rsidR="00C3562B" w:rsidRPr="00303106">
        <w:rPr>
          <w:rFonts w:ascii="Arial" w:hAnsi="Arial" w:cs="Arial"/>
          <w:sz w:val="24"/>
          <w:szCs w:val="24"/>
        </w:rPr>
        <w:t xml:space="preserve"> los requerimientos funcionales y no funcionales</w:t>
      </w:r>
      <w:r w:rsidR="003B25F2" w:rsidRPr="00303106">
        <w:rPr>
          <w:rFonts w:ascii="Arial" w:hAnsi="Arial" w:cs="Arial"/>
          <w:sz w:val="24"/>
          <w:szCs w:val="24"/>
        </w:rPr>
        <w:t xml:space="preserve"> que </w:t>
      </w:r>
      <w:r w:rsidR="00061C57" w:rsidRPr="00303106">
        <w:rPr>
          <w:rFonts w:ascii="Arial" w:hAnsi="Arial" w:cs="Arial"/>
          <w:sz w:val="24"/>
          <w:szCs w:val="24"/>
        </w:rPr>
        <w:t>se van a implementar para</w:t>
      </w:r>
      <w:r w:rsidR="00C3562B" w:rsidRPr="00303106">
        <w:rPr>
          <w:rFonts w:ascii="Arial" w:hAnsi="Arial" w:cs="Arial"/>
          <w:sz w:val="24"/>
          <w:szCs w:val="24"/>
        </w:rPr>
        <w:t xml:space="preserve"> el desarrollo del sistema web</w:t>
      </w:r>
      <w:r w:rsidR="00061C57" w:rsidRPr="00303106">
        <w:rPr>
          <w:rFonts w:ascii="Arial" w:hAnsi="Arial" w:cs="Arial"/>
          <w:sz w:val="24"/>
          <w:szCs w:val="24"/>
        </w:rPr>
        <w:t xml:space="preserve"> para gestionar la ejecución de </w:t>
      </w:r>
      <w:r w:rsidR="00287B58" w:rsidRPr="00303106">
        <w:rPr>
          <w:rFonts w:ascii="Arial" w:hAnsi="Arial" w:cs="Arial"/>
          <w:sz w:val="24"/>
          <w:szCs w:val="24"/>
        </w:rPr>
        <w:t>la tutoría académica en la UNIB.E</w:t>
      </w:r>
      <w:r w:rsidR="00061C57" w:rsidRPr="00303106">
        <w:rPr>
          <w:rFonts w:ascii="Arial" w:hAnsi="Arial" w:cs="Arial"/>
          <w:sz w:val="24"/>
          <w:szCs w:val="24"/>
        </w:rPr>
        <w:t>.</w:t>
      </w:r>
    </w:p>
    <w:p w14:paraId="7FB3BB08" w14:textId="53AC14A4" w:rsidR="002B2D20" w:rsidRPr="00303106" w:rsidRDefault="00132B98" w:rsidP="00B16628">
      <w:pPr>
        <w:spacing w:line="360" w:lineRule="auto"/>
        <w:jc w:val="both"/>
        <w:rPr>
          <w:rFonts w:ascii="Arial" w:hAnsi="Arial" w:cs="Arial"/>
          <w:sz w:val="24"/>
          <w:szCs w:val="24"/>
        </w:rPr>
      </w:pPr>
      <w:r w:rsidRPr="00303106">
        <w:rPr>
          <w:rFonts w:ascii="Arial" w:hAnsi="Arial" w:cs="Arial"/>
          <w:sz w:val="24"/>
          <w:szCs w:val="24"/>
        </w:rPr>
        <w:t>Con base a lo anterior mencionado el presente trabajo</w:t>
      </w:r>
      <w:r w:rsidR="00A773C3" w:rsidRPr="00303106">
        <w:rPr>
          <w:rFonts w:ascii="Arial" w:hAnsi="Arial" w:cs="Arial"/>
          <w:sz w:val="24"/>
          <w:szCs w:val="24"/>
        </w:rPr>
        <w:t xml:space="preserve"> asume un diseño </w:t>
      </w:r>
      <w:r w:rsidR="00F31EC3" w:rsidRPr="00303106">
        <w:rPr>
          <w:rFonts w:ascii="Arial" w:hAnsi="Arial" w:cs="Arial"/>
          <w:sz w:val="24"/>
          <w:szCs w:val="24"/>
        </w:rPr>
        <w:t xml:space="preserve">no </w:t>
      </w:r>
      <w:r w:rsidR="0042043C" w:rsidRPr="00303106">
        <w:rPr>
          <w:rFonts w:ascii="Arial" w:hAnsi="Arial" w:cs="Arial"/>
          <w:sz w:val="24"/>
          <w:szCs w:val="24"/>
        </w:rPr>
        <w:t>experimental</w:t>
      </w:r>
      <w:r w:rsidR="001774A9" w:rsidRPr="00303106">
        <w:rPr>
          <w:rFonts w:ascii="Arial" w:hAnsi="Arial" w:cs="Arial"/>
          <w:sz w:val="24"/>
          <w:szCs w:val="24"/>
        </w:rPr>
        <w:t xml:space="preserve"> </w:t>
      </w:r>
      <w:r w:rsidR="0042043C" w:rsidRPr="00303106">
        <w:rPr>
          <w:rFonts w:ascii="Arial" w:hAnsi="Arial" w:cs="Arial"/>
          <w:sz w:val="24"/>
          <w:szCs w:val="24"/>
        </w:rPr>
        <w:t>por lo tanto se debe tener</w:t>
      </w:r>
      <w:r w:rsidR="00B173B6" w:rsidRPr="00303106">
        <w:rPr>
          <w:rFonts w:ascii="Arial" w:hAnsi="Arial" w:cs="Arial"/>
          <w:sz w:val="24"/>
          <w:szCs w:val="24"/>
        </w:rPr>
        <w:t xml:space="preserve"> en cuenta</w:t>
      </w:r>
      <w:r w:rsidR="0042043C" w:rsidRPr="00303106">
        <w:rPr>
          <w:rFonts w:ascii="Arial" w:hAnsi="Arial" w:cs="Arial"/>
          <w:sz w:val="24"/>
          <w:szCs w:val="24"/>
        </w:rPr>
        <w:t xml:space="preserve"> </w:t>
      </w:r>
      <w:r w:rsidR="002F4068" w:rsidRPr="00303106">
        <w:rPr>
          <w:rFonts w:ascii="Arial" w:hAnsi="Arial" w:cs="Arial"/>
          <w:sz w:val="24"/>
          <w:szCs w:val="24"/>
        </w:rPr>
        <w:t>que,</w:t>
      </w:r>
      <w:r w:rsidR="00C94237" w:rsidRPr="00303106">
        <w:rPr>
          <w:rFonts w:ascii="Arial" w:hAnsi="Arial" w:cs="Arial"/>
          <w:sz w:val="24"/>
          <w:szCs w:val="24"/>
        </w:rPr>
        <w:t xml:space="preserve"> según Hernández, Fernández, &amp; Baptista</w:t>
      </w:r>
      <w:r w:rsidR="0042043C" w:rsidRPr="00303106">
        <w:rPr>
          <w:rFonts w:ascii="Arial" w:hAnsi="Arial" w:cs="Arial"/>
          <w:sz w:val="24"/>
          <w:szCs w:val="24"/>
        </w:rPr>
        <w:t xml:space="preserve"> </w:t>
      </w:r>
      <w:sdt>
        <w:sdtPr>
          <w:rPr>
            <w:rFonts w:ascii="Arial" w:hAnsi="Arial" w:cs="Arial"/>
            <w:sz w:val="24"/>
            <w:szCs w:val="24"/>
          </w:rPr>
          <w:id w:val="1453588476"/>
          <w:citation/>
        </w:sdtPr>
        <w:sdtContent>
          <w:r w:rsidR="0042043C" w:rsidRPr="00303106">
            <w:rPr>
              <w:rFonts w:ascii="Arial" w:hAnsi="Arial" w:cs="Arial"/>
              <w:sz w:val="24"/>
              <w:szCs w:val="24"/>
            </w:rPr>
            <w:fldChar w:fldCharType="begin"/>
          </w:r>
          <w:r w:rsidR="00055571" w:rsidRPr="00303106">
            <w:rPr>
              <w:rFonts w:ascii="Arial" w:hAnsi="Arial" w:cs="Arial"/>
              <w:sz w:val="24"/>
              <w:szCs w:val="24"/>
            </w:rPr>
            <w:instrText xml:space="preserve">CITATION Her141 \n  \t  \l 3082 </w:instrText>
          </w:r>
          <w:r w:rsidR="0042043C" w:rsidRPr="00303106">
            <w:rPr>
              <w:rFonts w:ascii="Arial" w:hAnsi="Arial" w:cs="Arial"/>
              <w:sz w:val="24"/>
              <w:szCs w:val="24"/>
            </w:rPr>
            <w:fldChar w:fldCharType="separate"/>
          </w:r>
          <w:r w:rsidR="008D132F" w:rsidRPr="00303106">
            <w:rPr>
              <w:rFonts w:ascii="Arial" w:hAnsi="Arial" w:cs="Arial"/>
              <w:sz w:val="24"/>
              <w:szCs w:val="24"/>
            </w:rPr>
            <w:t>(2014)</w:t>
          </w:r>
          <w:r w:rsidR="0042043C" w:rsidRPr="00303106">
            <w:rPr>
              <w:rFonts w:ascii="Arial" w:hAnsi="Arial" w:cs="Arial"/>
              <w:sz w:val="24"/>
              <w:szCs w:val="24"/>
            </w:rPr>
            <w:fldChar w:fldCharType="end"/>
          </w:r>
        </w:sdtContent>
      </w:sdt>
      <w:r w:rsidR="00C94237" w:rsidRPr="00303106">
        <w:rPr>
          <w:rFonts w:ascii="Arial" w:hAnsi="Arial" w:cs="Arial"/>
          <w:sz w:val="24"/>
          <w:szCs w:val="24"/>
        </w:rPr>
        <w:t xml:space="preserve"> “Es la que se realiza sin manipular deliberadamente las variables independientes; se basa en categorías, conceptos, variables, sucesos, fenómenos o </w:t>
      </w:r>
      <w:r w:rsidR="00C94237" w:rsidRPr="00303106">
        <w:rPr>
          <w:rFonts w:ascii="Arial" w:hAnsi="Arial" w:cs="Arial"/>
          <w:sz w:val="24"/>
          <w:szCs w:val="24"/>
        </w:rPr>
        <w:lastRenderedPageBreak/>
        <w:t>contextos que ya ocurrieron o se dieron sin la intervención directa del investigador” (pág. 165)</w:t>
      </w:r>
      <w:r w:rsidR="0042043C" w:rsidRPr="00303106">
        <w:rPr>
          <w:rFonts w:ascii="Arial" w:hAnsi="Arial" w:cs="Arial"/>
          <w:sz w:val="24"/>
          <w:szCs w:val="24"/>
        </w:rPr>
        <w:t>.</w:t>
      </w:r>
      <w:r w:rsidR="007648E7" w:rsidRPr="007648E7">
        <w:rPr>
          <w:rFonts w:ascii="Arial" w:hAnsi="Arial" w:cs="Arial"/>
          <w:sz w:val="24"/>
          <w:szCs w:val="24"/>
        </w:rPr>
        <w:t xml:space="preserve"> </w:t>
      </w:r>
      <w:r w:rsidR="007648E7">
        <w:rPr>
          <w:rFonts w:ascii="Arial" w:hAnsi="Arial" w:cs="Arial"/>
          <w:sz w:val="24"/>
          <w:szCs w:val="24"/>
        </w:rPr>
        <w:t>Y es</w:t>
      </w:r>
      <w:r w:rsidR="007648E7" w:rsidRPr="00303106">
        <w:rPr>
          <w:rFonts w:ascii="Arial" w:hAnsi="Arial" w:cs="Arial"/>
          <w:sz w:val="24"/>
          <w:szCs w:val="24"/>
        </w:rPr>
        <w:t xml:space="preserve"> de corte transversal</w:t>
      </w:r>
      <w:r w:rsidR="007648E7">
        <w:rPr>
          <w:rFonts w:ascii="Arial" w:hAnsi="Arial" w:cs="Arial"/>
          <w:sz w:val="24"/>
          <w:szCs w:val="24"/>
        </w:rPr>
        <w:t xml:space="preserve"> que, de acuerdo con </w:t>
      </w:r>
      <w:r w:rsidR="007648E7" w:rsidRPr="007648E7">
        <w:rPr>
          <w:rFonts w:ascii="Arial" w:hAnsi="Arial" w:cs="Arial"/>
          <w:noProof/>
          <w:sz w:val="24"/>
          <w:szCs w:val="24"/>
        </w:rPr>
        <w:t>Hernández</w:t>
      </w:r>
      <w:r w:rsidR="007648E7">
        <w:rPr>
          <w:rFonts w:ascii="Arial" w:hAnsi="Arial" w:cs="Arial"/>
          <w:noProof/>
          <w:sz w:val="24"/>
          <w:szCs w:val="24"/>
        </w:rPr>
        <w:t xml:space="preserve">, </w:t>
      </w:r>
      <w:r w:rsidR="007648E7" w:rsidRPr="007648E7">
        <w:rPr>
          <w:rFonts w:ascii="Arial" w:hAnsi="Arial" w:cs="Arial"/>
          <w:noProof/>
          <w:sz w:val="24"/>
          <w:szCs w:val="24"/>
        </w:rPr>
        <w:t>Fernández &amp; Baptista</w:t>
      </w:r>
      <w:r w:rsidR="007648E7">
        <w:rPr>
          <w:rFonts w:ascii="Arial" w:hAnsi="Arial" w:cs="Arial"/>
          <w:sz w:val="24"/>
          <w:szCs w:val="24"/>
        </w:rPr>
        <w:t xml:space="preserve"> </w:t>
      </w:r>
      <w:sdt>
        <w:sdtPr>
          <w:rPr>
            <w:rFonts w:ascii="Arial" w:hAnsi="Arial" w:cs="Arial"/>
            <w:sz w:val="24"/>
            <w:szCs w:val="24"/>
          </w:rPr>
          <w:id w:val="-565566564"/>
          <w:citation/>
        </w:sdtPr>
        <w:sdtContent>
          <w:r w:rsidR="007648E7">
            <w:rPr>
              <w:rFonts w:ascii="Arial" w:hAnsi="Arial" w:cs="Arial"/>
              <w:sz w:val="24"/>
              <w:szCs w:val="24"/>
            </w:rPr>
            <w:fldChar w:fldCharType="begin"/>
          </w:r>
          <w:r w:rsidR="007648E7">
            <w:rPr>
              <w:rFonts w:ascii="Arial" w:hAnsi="Arial" w:cs="Arial"/>
              <w:sz w:val="24"/>
              <w:szCs w:val="24"/>
            </w:rPr>
            <w:instrText xml:space="preserve">CITATION Her14 \n  \t  \l 12298 </w:instrText>
          </w:r>
          <w:r w:rsidR="007648E7">
            <w:rPr>
              <w:rFonts w:ascii="Arial" w:hAnsi="Arial" w:cs="Arial"/>
              <w:sz w:val="24"/>
              <w:szCs w:val="24"/>
            </w:rPr>
            <w:fldChar w:fldCharType="separate"/>
          </w:r>
          <w:r w:rsidR="007648E7" w:rsidRPr="007648E7">
            <w:rPr>
              <w:rFonts w:ascii="Arial" w:hAnsi="Arial" w:cs="Arial"/>
              <w:noProof/>
              <w:sz w:val="24"/>
              <w:szCs w:val="24"/>
            </w:rPr>
            <w:t>(2014)</w:t>
          </w:r>
          <w:r w:rsidR="007648E7">
            <w:rPr>
              <w:rFonts w:ascii="Arial" w:hAnsi="Arial" w:cs="Arial"/>
              <w:sz w:val="24"/>
              <w:szCs w:val="24"/>
            </w:rPr>
            <w:fldChar w:fldCharType="end"/>
          </w:r>
        </w:sdtContent>
      </w:sdt>
      <w:r w:rsidR="007648E7">
        <w:rPr>
          <w:rFonts w:ascii="Arial" w:hAnsi="Arial" w:cs="Arial"/>
          <w:sz w:val="24"/>
          <w:szCs w:val="24"/>
        </w:rPr>
        <w:t xml:space="preserve"> son “</w:t>
      </w:r>
      <w:r w:rsidR="007648E7" w:rsidRPr="007648E7">
        <w:rPr>
          <w:rFonts w:ascii="Arial" w:hAnsi="Arial" w:cs="Arial"/>
          <w:sz w:val="24"/>
          <w:szCs w:val="24"/>
        </w:rPr>
        <w:t>Investigaciones que recopilan datos en un momento único</w:t>
      </w:r>
      <w:r w:rsidR="007648E7">
        <w:rPr>
          <w:rFonts w:ascii="Arial" w:hAnsi="Arial" w:cs="Arial"/>
          <w:sz w:val="24"/>
          <w:szCs w:val="24"/>
        </w:rPr>
        <w:t>” (</w:t>
      </w:r>
      <w:r w:rsidR="007648E7" w:rsidRPr="007648E7">
        <w:rPr>
          <w:rFonts w:ascii="Arial" w:hAnsi="Arial" w:cs="Arial"/>
          <w:noProof/>
          <w:sz w:val="24"/>
          <w:szCs w:val="24"/>
        </w:rPr>
        <w:t>pág. 154</w:t>
      </w:r>
      <w:r w:rsidR="007648E7">
        <w:rPr>
          <w:rFonts w:ascii="Arial" w:hAnsi="Arial" w:cs="Arial"/>
          <w:sz w:val="24"/>
          <w:szCs w:val="24"/>
        </w:rPr>
        <w:t xml:space="preserve">). </w:t>
      </w:r>
      <w:r w:rsidR="007648E7" w:rsidRPr="00303106">
        <w:rPr>
          <w:rFonts w:ascii="Arial" w:hAnsi="Arial" w:cs="Arial"/>
          <w:sz w:val="24"/>
          <w:szCs w:val="24"/>
        </w:rPr>
        <w:t>Esto</w:t>
      </w:r>
      <w:r w:rsidR="008B60A6" w:rsidRPr="00303106">
        <w:rPr>
          <w:rFonts w:ascii="Arial" w:hAnsi="Arial" w:cs="Arial"/>
          <w:sz w:val="24"/>
          <w:szCs w:val="24"/>
        </w:rPr>
        <w:t xml:space="preserve"> implica</w:t>
      </w:r>
      <w:r w:rsidR="007648E7">
        <w:rPr>
          <w:rFonts w:ascii="Arial" w:hAnsi="Arial" w:cs="Arial"/>
          <w:sz w:val="24"/>
          <w:szCs w:val="24"/>
        </w:rPr>
        <w:t xml:space="preserve"> que</w:t>
      </w:r>
      <w:r w:rsidR="002438F9" w:rsidRPr="00303106">
        <w:rPr>
          <w:rFonts w:ascii="Arial" w:hAnsi="Arial" w:cs="Arial"/>
          <w:sz w:val="24"/>
          <w:szCs w:val="24"/>
        </w:rPr>
        <w:t>,</w:t>
      </w:r>
      <w:r w:rsidR="008B60A6" w:rsidRPr="00303106">
        <w:rPr>
          <w:rFonts w:ascii="Arial" w:hAnsi="Arial" w:cs="Arial"/>
          <w:sz w:val="24"/>
          <w:szCs w:val="24"/>
        </w:rPr>
        <w:t xml:space="preserve"> </w:t>
      </w:r>
      <w:r w:rsidR="001774A9" w:rsidRPr="00303106">
        <w:rPr>
          <w:rFonts w:ascii="Arial" w:hAnsi="Arial" w:cs="Arial"/>
          <w:sz w:val="24"/>
          <w:szCs w:val="24"/>
        </w:rPr>
        <w:t>el investigador no hizo manipulación de las variables</w:t>
      </w:r>
      <w:r w:rsidR="00655C4B" w:rsidRPr="00303106">
        <w:rPr>
          <w:rFonts w:ascii="Arial" w:hAnsi="Arial" w:cs="Arial"/>
          <w:sz w:val="24"/>
          <w:szCs w:val="24"/>
        </w:rPr>
        <w:t xml:space="preserve"> </w:t>
      </w:r>
      <w:r w:rsidR="007076CC">
        <w:rPr>
          <w:rFonts w:ascii="Arial" w:hAnsi="Arial" w:cs="Arial"/>
          <w:sz w:val="24"/>
          <w:szCs w:val="24"/>
        </w:rPr>
        <w:t xml:space="preserve">(requerimientos funcionales y no funcionales), </w:t>
      </w:r>
      <w:r w:rsidR="00655C4B" w:rsidRPr="00303106">
        <w:rPr>
          <w:rFonts w:ascii="Arial" w:hAnsi="Arial" w:cs="Arial"/>
          <w:sz w:val="24"/>
          <w:szCs w:val="24"/>
        </w:rPr>
        <w:t xml:space="preserve">ademas </w:t>
      </w:r>
      <w:r w:rsidR="001774A9" w:rsidRPr="00303106">
        <w:rPr>
          <w:rFonts w:ascii="Arial" w:hAnsi="Arial" w:cs="Arial"/>
          <w:sz w:val="24"/>
          <w:szCs w:val="24"/>
        </w:rPr>
        <w:t>los datos fueron recolectados en un solo instante de tiempo</w:t>
      </w:r>
      <w:r w:rsidR="007648E7">
        <w:rPr>
          <w:rFonts w:ascii="Arial" w:hAnsi="Arial" w:cs="Arial"/>
          <w:sz w:val="24"/>
          <w:szCs w:val="24"/>
        </w:rPr>
        <w:t>, precisamente</w:t>
      </w:r>
      <w:r w:rsidR="007076CC">
        <w:rPr>
          <w:rFonts w:ascii="Arial" w:hAnsi="Arial" w:cs="Arial"/>
          <w:sz w:val="24"/>
          <w:szCs w:val="24"/>
        </w:rPr>
        <w:t xml:space="preserve"> en el segundo semestre del 2022</w:t>
      </w:r>
      <w:r w:rsidR="001774A9" w:rsidRPr="00303106">
        <w:rPr>
          <w:rFonts w:ascii="Arial" w:hAnsi="Arial" w:cs="Arial"/>
          <w:sz w:val="24"/>
          <w:szCs w:val="24"/>
        </w:rPr>
        <w:t xml:space="preserve">. </w:t>
      </w:r>
    </w:p>
    <w:p w14:paraId="2D07FD1F" w14:textId="02AD15A1" w:rsidR="00D76FAD" w:rsidRPr="00303106" w:rsidRDefault="00613752" w:rsidP="00B16628">
      <w:pPr>
        <w:spacing w:line="360" w:lineRule="auto"/>
        <w:jc w:val="both"/>
        <w:rPr>
          <w:rFonts w:ascii="Arial" w:hAnsi="Arial" w:cs="Arial"/>
          <w:sz w:val="24"/>
          <w:szCs w:val="24"/>
        </w:rPr>
      </w:pPr>
      <w:r w:rsidRPr="00303106">
        <w:rPr>
          <w:rFonts w:ascii="Arial" w:hAnsi="Arial" w:cs="Arial"/>
          <w:sz w:val="24"/>
          <w:szCs w:val="24"/>
        </w:rPr>
        <w:t xml:space="preserve">La presente investigación es de campo que según Arias </w:t>
      </w:r>
      <w:sdt>
        <w:sdtPr>
          <w:rPr>
            <w:rFonts w:ascii="Arial" w:hAnsi="Arial" w:cs="Arial"/>
            <w:sz w:val="24"/>
            <w:szCs w:val="24"/>
          </w:rPr>
          <w:id w:val="-1851628801"/>
          <w:citation/>
        </w:sdtPr>
        <w:sdtContent>
          <w:r w:rsidRPr="00303106">
            <w:rPr>
              <w:rFonts w:ascii="Arial" w:hAnsi="Arial" w:cs="Arial"/>
              <w:sz w:val="24"/>
              <w:szCs w:val="24"/>
            </w:rPr>
            <w:fldChar w:fldCharType="begin"/>
          </w:r>
          <w:r w:rsidRPr="00303106">
            <w:rPr>
              <w:rFonts w:ascii="Arial" w:hAnsi="Arial" w:cs="Arial"/>
              <w:sz w:val="24"/>
              <w:szCs w:val="24"/>
            </w:rPr>
            <w:instrText xml:space="preserve">CITATION Ari12 \n  \t  \l 12298 </w:instrText>
          </w:r>
          <w:r w:rsidRPr="00303106">
            <w:rPr>
              <w:rFonts w:ascii="Arial" w:hAnsi="Arial" w:cs="Arial"/>
              <w:sz w:val="24"/>
              <w:szCs w:val="24"/>
            </w:rPr>
            <w:fldChar w:fldCharType="separate"/>
          </w:r>
          <w:r w:rsidR="008D132F" w:rsidRPr="00303106">
            <w:rPr>
              <w:rFonts w:ascii="Arial" w:hAnsi="Arial" w:cs="Arial"/>
              <w:sz w:val="24"/>
              <w:szCs w:val="24"/>
            </w:rPr>
            <w:t>(2012)</w:t>
          </w:r>
          <w:r w:rsidRPr="00303106">
            <w:rPr>
              <w:rFonts w:ascii="Arial" w:hAnsi="Arial" w:cs="Arial"/>
              <w:sz w:val="24"/>
              <w:szCs w:val="24"/>
            </w:rPr>
            <w:fldChar w:fldCharType="end"/>
          </w:r>
        </w:sdtContent>
      </w:sdt>
      <w:r w:rsidRPr="00303106">
        <w:rPr>
          <w:rFonts w:ascii="Arial" w:hAnsi="Arial" w:cs="Arial"/>
          <w:sz w:val="24"/>
          <w:szCs w:val="24"/>
        </w:rPr>
        <w:t xml:space="preserve"> </w:t>
      </w:r>
      <w:r w:rsidR="00665680" w:rsidRPr="00303106">
        <w:rPr>
          <w:rFonts w:ascii="Arial" w:hAnsi="Arial" w:cs="Arial"/>
          <w:sz w:val="24"/>
          <w:szCs w:val="24"/>
        </w:rPr>
        <w:t>es “aquella</w:t>
      </w:r>
      <w:r w:rsidR="00D81BA5" w:rsidRPr="00303106">
        <w:rPr>
          <w:rFonts w:ascii="Arial" w:hAnsi="Arial" w:cs="Arial"/>
          <w:sz w:val="24"/>
          <w:szCs w:val="24"/>
        </w:rPr>
        <w:t xml:space="preserve"> que consiste en la recolección de datos directamente de los sujetos investigados, o de la realidad donde ocurren los hechos (datos primarios), sin manipular o controlar variable </w:t>
      </w:r>
      <w:r w:rsidR="00655C4B" w:rsidRPr="00303106">
        <w:rPr>
          <w:rFonts w:ascii="Arial" w:hAnsi="Arial" w:cs="Arial"/>
          <w:sz w:val="24"/>
          <w:szCs w:val="24"/>
        </w:rPr>
        <w:t>alguna” (pág. 31</w:t>
      </w:r>
      <w:r w:rsidR="00482DEB" w:rsidRPr="00303106">
        <w:rPr>
          <w:rFonts w:ascii="Arial" w:hAnsi="Arial" w:cs="Arial"/>
          <w:sz w:val="24"/>
          <w:szCs w:val="24"/>
        </w:rPr>
        <w:t>)</w:t>
      </w:r>
      <w:r w:rsidRPr="00303106">
        <w:rPr>
          <w:rFonts w:ascii="Arial" w:hAnsi="Arial" w:cs="Arial"/>
          <w:sz w:val="24"/>
          <w:szCs w:val="24"/>
        </w:rPr>
        <w:t xml:space="preserve">. </w:t>
      </w:r>
      <w:r w:rsidR="00D81BA5" w:rsidRPr="00303106">
        <w:rPr>
          <w:rFonts w:ascii="Arial" w:hAnsi="Arial" w:cs="Arial"/>
          <w:sz w:val="24"/>
          <w:szCs w:val="24"/>
        </w:rPr>
        <w:t>Esto debido a que se aplicaron los instrumentos de recolección de datos directamente a los estudiantes de la Universidad Iberoamericana del Ecuador</w:t>
      </w:r>
      <w:r w:rsidR="00D76FAD" w:rsidRPr="00303106">
        <w:rPr>
          <w:rFonts w:ascii="Arial" w:hAnsi="Arial" w:cs="Arial"/>
          <w:sz w:val="24"/>
          <w:szCs w:val="24"/>
        </w:rPr>
        <w:t>.</w:t>
      </w:r>
    </w:p>
    <w:p w14:paraId="28CF917E" w14:textId="7DFDDB88" w:rsidR="00CB2A1F" w:rsidRDefault="00CB2A1F" w:rsidP="001A063C">
      <w:pPr>
        <w:pStyle w:val="Ttulo2"/>
        <w:spacing w:line="360" w:lineRule="auto"/>
        <w:jc w:val="both"/>
      </w:pPr>
      <w:bookmarkStart w:id="88" w:name="_Toc110332334"/>
      <w:r>
        <w:t>Población y Muestra</w:t>
      </w:r>
      <w:bookmarkEnd w:id="88"/>
    </w:p>
    <w:p w14:paraId="0EDBE7EC" w14:textId="0BDD9745" w:rsidR="00CB2A1F" w:rsidRDefault="001A063C" w:rsidP="00174A2D">
      <w:pPr>
        <w:spacing w:line="360" w:lineRule="auto"/>
        <w:jc w:val="both"/>
        <w:rPr>
          <w:rFonts w:ascii="Arial" w:hAnsi="Arial" w:cs="Arial"/>
          <w:sz w:val="24"/>
          <w:szCs w:val="24"/>
        </w:rPr>
      </w:pPr>
      <w:r>
        <w:rPr>
          <w:rFonts w:ascii="Arial" w:hAnsi="Arial" w:cs="Arial"/>
          <w:sz w:val="24"/>
          <w:szCs w:val="24"/>
        </w:rPr>
        <w:t xml:space="preserve">Según </w:t>
      </w:r>
      <w:r w:rsidR="00174A2D" w:rsidRPr="001A063C">
        <w:rPr>
          <w:rFonts w:ascii="Arial" w:hAnsi="Arial" w:cs="Arial"/>
          <w:noProof/>
          <w:sz w:val="24"/>
          <w:szCs w:val="24"/>
        </w:rPr>
        <w:t>Arias</w:t>
      </w:r>
      <w:r>
        <w:rPr>
          <w:rFonts w:ascii="Arial" w:hAnsi="Arial" w:cs="Arial"/>
          <w:sz w:val="24"/>
          <w:szCs w:val="24"/>
        </w:rPr>
        <w:t xml:space="preserve"> </w:t>
      </w:r>
      <w:sdt>
        <w:sdtPr>
          <w:rPr>
            <w:rFonts w:ascii="Arial" w:hAnsi="Arial" w:cs="Arial"/>
            <w:sz w:val="24"/>
            <w:szCs w:val="24"/>
          </w:rPr>
          <w:id w:val="1976255150"/>
          <w:citation/>
        </w:sdtPr>
        <w:sdtContent>
          <w:r>
            <w:rPr>
              <w:rFonts w:ascii="Arial" w:hAnsi="Arial" w:cs="Arial"/>
              <w:sz w:val="24"/>
              <w:szCs w:val="24"/>
            </w:rPr>
            <w:fldChar w:fldCharType="begin"/>
          </w:r>
          <w:r w:rsidR="003D23E4">
            <w:rPr>
              <w:rFonts w:ascii="Arial" w:hAnsi="Arial" w:cs="Arial"/>
              <w:sz w:val="24"/>
              <w:szCs w:val="24"/>
            </w:rPr>
            <w:instrText xml:space="preserve">CITATION Ari06 \n  \t  \l 12298 </w:instrText>
          </w:r>
          <w:r>
            <w:rPr>
              <w:rFonts w:ascii="Arial" w:hAnsi="Arial" w:cs="Arial"/>
              <w:sz w:val="24"/>
              <w:szCs w:val="24"/>
            </w:rPr>
            <w:fldChar w:fldCharType="separate"/>
          </w:r>
          <w:r w:rsidR="008D132F" w:rsidRPr="008D132F">
            <w:rPr>
              <w:rFonts w:ascii="Arial" w:hAnsi="Arial" w:cs="Arial"/>
              <w:noProof/>
              <w:sz w:val="24"/>
              <w:szCs w:val="24"/>
            </w:rPr>
            <w:t>(2006)</w:t>
          </w:r>
          <w:r>
            <w:rPr>
              <w:rFonts w:ascii="Arial" w:hAnsi="Arial" w:cs="Arial"/>
              <w:sz w:val="24"/>
              <w:szCs w:val="24"/>
            </w:rPr>
            <w:fldChar w:fldCharType="end"/>
          </w:r>
        </w:sdtContent>
      </w:sdt>
      <w:r w:rsidR="00174A2D">
        <w:rPr>
          <w:rFonts w:ascii="Arial" w:hAnsi="Arial" w:cs="Arial"/>
          <w:sz w:val="24"/>
          <w:szCs w:val="24"/>
        </w:rPr>
        <w:t xml:space="preserve"> define a la población como “</w:t>
      </w:r>
      <w:r w:rsidR="00174A2D">
        <w:rPr>
          <w:rFonts w:ascii="Arial" w:hAnsi="Arial" w:cs="Arial"/>
          <w:noProof/>
          <w:sz w:val="24"/>
          <w:szCs w:val="24"/>
        </w:rPr>
        <w:t>Un conjunto finito o infinito  de elementos con caracter</w:t>
      </w:r>
      <w:r w:rsidR="002633F9">
        <w:rPr>
          <w:rFonts w:ascii="Arial" w:hAnsi="Arial" w:cs="Arial"/>
          <w:noProof/>
          <w:sz w:val="24"/>
          <w:szCs w:val="24"/>
        </w:rPr>
        <w:t>í</w:t>
      </w:r>
      <w:r w:rsidR="00174A2D">
        <w:rPr>
          <w:rFonts w:ascii="Arial" w:hAnsi="Arial" w:cs="Arial"/>
          <w:noProof/>
          <w:sz w:val="24"/>
          <w:szCs w:val="24"/>
        </w:rPr>
        <w:t>sticas</w:t>
      </w:r>
      <w:r w:rsidR="002633F9">
        <w:rPr>
          <w:rFonts w:ascii="Arial" w:hAnsi="Arial" w:cs="Arial"/>
          <w:noProof/>
          <w:sz w:val="24"/>
          <w:szCs w:val="24"/>
        </w:rPr>
        <w:t xml:space="preserve"> </w:t>
      </w:r>
      <w:r w:rsidR="00174A2D">
        <w:rPr>
          <w:rFonts w:ascii="Arial" w:hAnsi="Arial" w:cs="Arial"/>
          <w:noProof/>
          <w:sz w:val="24"/>
          <w:szCs w:val="24"/>
        </w:rPr>
        <w:t>comunes para los cuales seran extensivas las concl</w:t>
      </w:r>
      <w:r w:rsidR="002633F9">
        <w:rPr>
          <w:rFonts w:ascii="Arial" w:hAnsi="Arial" w:cs="Arial"/>
          <w:noProof/>
          <w:sz w:val="24"/>
          <w:szCs w:val="24"/>
        </w:rPr>
        <w:t>u</w:t>
      </w:r>
      <w:r w:rsidR="00174A2D">
        <w:rPr>
          <w:rFonts w:ascii="Arial" w:hAnsi="Arial" w:cs="Arial"/>
          <w:noProof/>
          <w:sz w:val="24"/>
          <w:szCs w:val="24"/>
        </w:rPr>
        <w:t>siones de la investigaci</w:t>
      </w:r>
      <w:r w:rsidR="00E90F7C">
        <w:rPr>
          <w:rFonts w:ascii="Arial" w:hAnsi="Arial" w:cs="Arial"/>
          <w:noProof/>
          <w:sz w:val="24"/>
          <w:szCs w:val="24"/>
        </w:rPr>
        <w:t>ó</w:t>
      </w:r>
      <w:r w:rsidR="00174A2D">
        <w:rPr>
          <w:rFonts w:ascii="Arial" w:hAnsi="Arial" w:cs="Arial"/>
          <w:noProof/>
          <w:sz w:val="24"/>
          <w:szCs w:val="24"/>
        </w:rPr>
        <w:t>n. Esta queda deilimitada por el prob</w:t>
      </w:r>
      <w:r w:rsidR="002633F9">
        <w:rPr>
          <w:rFonts w:ascii="Arial" w:hAnsi="Arial" w:cs="Arial"/>
          <w:noProof/>
          <w:sz w:val="24"/>
          <w:szCs w:val="24"/>
        </w:rPr>
        <w:t>le</w:t>
      </w:r>
      <w:r w:rsidR="00174A2D">
        <w:rPr>
          <w:rFonts w:ascii="Arial" w:hAnsi="Arial" w:cs="Arial"/>
          <w:noProof/>
          <w:sz w:val="24"/>
          <w:szCs w:val="24"/>
        </w:rPr>
        <w:t>mas y por los objetivos del estudio</w:t>
      </w:r>
      <w:r w:rsidR="00174A2D">
        <w:rPr>
          <w:rFonts w:ascii="Arial" w:hAnsi="Arial" w:cs="Arial"/>
          <w:sz w:val="24"/>
          <w:szCs w:val="24"/>
        </w:rPr>
        <w:t>” (</w:t>
      </w:r>
      <w:r w:rsidR="00174A2D" w:rsidRPr="00174A2D">
        <w:rPr>
          <w:rFonts w:ascii="Arial" w:hAnsi="Arial" w:cs="Arial"/>
          <w:noProof/>
          <w:sz w:val="24"/>
          <w:szCs w:val="24"/>
        </w:rPr>
        <w:t>pág. 81</w:t>
      </w:r>
      <w:r w:rsidR="00174A2D">
        <w:rPr>
          <w:rFonts w:ascii="Arial" w:hAnsi="Arial" w:cs="Arial"/>
          <w:sz w:val="24"/>
          <w:szCs w:val="24"/>
        </w:rPr>
        <w:t>).</w:t>
      </w:r>
      <w:r w:rsidR="00174A2D" w:rsidRPr="00174A2D">
        <w:t xml:space="preserve"> </w:t>
      </w:r>
      <w:r w:rsidR="00174A2D" w:rsidRPr="00E90F7C">
        <w:rPr>
          <w:rFonts w:ascii="Arial" w:hAnsi="Arial" w:cs="Arial"/>
          <w:sz w:val="24"/>
          <w:szCs w:val="24"/>
        </w:rPr>
        <w:t xml:space="preserve">Es por eso y debido a que </w:t>
      </w:r>
      <w:r w:rsidR="00E90F7C" w:rsidRPr="00E90F7C">
        <w:rPr>
          <w:rFonts w:ascii="Arial" w:hAnsi="Arial" w:cs="Arial"/>
          <w:sz w:val="24"/>
          <w:szCs w:val="24"/>
        </w:rPr>
        <w:t>el presenta trabajo de investigación</w:t>
      </w:r>
      <w:r w:rsidR="00174A2D" w:rsidRPr="00E90F7C">
        <w:rPr>
          <w:rFonts w:ascii="Arial" w:hAnsi="Arial" w:cs="Arial"/>
          <w:sz w:val="24"/>
          <w:szCs w:val="24"/>
        </w:rPr>
        <w:t xml:space="preserve"> está dirigid</w:t>
      </w:r>
      <w:r w:rsidR="004A08EA">
        <w:rPr>
          <w:rFonts w:ascii="Arial" w:hAnsi="Arial" w:cs="Arial"/>
          <w:sz w:val="24"/>
          <w:szCs w:val="24"/>
        </w:rPr>
        <w:t>o</w:t>
      </w:r>
      <w:r w:rsidR="00174A2D" w:rsidRPr="00E90F7C">
        <w:rPr>
          <w:rFonts w:ascii="Arial" w:hAnsi="Arial" w:cs="Arial"/>
          <w:sz w:val="24"/>
          <w:szCs w:val="24"/>
        </w:rPr>
        <w:t xml:space="preserve"> a</w:t>
      </w:r>
      <w:r w:rsidR="004A08EA">
        <w:rPr>
          <w:rFonts w:ascii="Arial" w:hAnsi="Arial" w:cs="Arial"/>
          <w:sz w:val="24"/>
          <w:szCs w:val="24"/>
        </w:rPr>
        <w:t xml:space="preserve"> los</w:t>
      </w:r>
      <w:r w:rsidR="00174A2D" w:rsidRPr="00E90F7C">
        <w:rPr>
          <w:rFonts w:ascii="Arial" w:hAnsi="Arial" w:cs="Arial"/>
          <w:sz w:val="24"/>
          <w:szCs w:val="24"/>
        </w:rPr>
        <w:t xml:space="preserve"> estudiantes</w:t>
      </w:r>
      <w:r w:rsidR="00716557">
        <w:rPr>
          <w:rFonts w:ascii="Arial" w:hAnsi="Arial" w:cs="Arial"/>
          <w:sz w:val="24"/>
          <w:szCs w:val="24"/>
        </w:rPr>
        <w:t xml:space="preserve"> y docentes</w:t>
      </w:r>
      <w:r w:rsidR="003D2396">
        <w:rPr>
          <w:rFonts w:ascii="Arial" w:hAnsi="Arial" w:cs="Arial"/>
          <w:sz w:val="24"/>
          <w:szCs w:val="24"/>
        </w:rPr>
        <w:t xml:space="preserve"> </w:t>
      </w:r>
      <w:r w:rsidR="00174A2D" w:rsidRPr="00E90F7C">
        <w:rPr>
          <w:rFonts w:ascii="Arial" w:hAnsi="Arial" w:cs="Arial"/>
          <w:sz w:val="24"/>
          <w:szCs w:val="24"/>
        </w:rPr>
        <w:t xml:space="preserve">de la Universidad Iberoamericana del Ecuador, la </w:t>
      </w:r>
      <w:commentRangeStart w:id="89"/>
      <w:r w:rsidR="00174A2D" w:rsidRPr="00E90F7C">
        <w:rPr>
          <w:rFonts w:ascii="Arial" w:hAnsi="Arial" w:cs="Arial"/>
          <w:sz w:val="24"/>
          <w:szCs w:val="24"/>
        </w:rPr>
        <w:t xml:space="preserve">población </w:t>
      </w:r>
      <w:r w:rsidR="003666A3">
        <w:rPr>
          <w:rFonts w:ascii="Arial" w:hAnsi="Arial" w:cs="Arial"/>
          <w:sz w:val="24"/>
          <w:szCs w:val="24"/>
        </w:rPr>
        <w:t xml:space="preserve">abarcara </w:t>
      </w:r>
      <w:r w:rsidR="00174A2D" w:rsidRPr="00E90F7C">
        <w:rPr>
          <w:rFonts w:ascii="Arial" w:hAnsi="Arial" w:cs="Arial"/>
          <w:sz w:val="24"/>
          <w:szCs w:val="24"/>
        </w:rPr>
        <w:t xml:space="preserve">a todos los </w:t>
      </w:r>
      <w:r w:rsidR="00A25E71" w:rsidRPr="000B21FF">
        <w:rPr>
          <w:rFonts w:ascii="Arial" w:hAnsi="Arial" w:cs="Arial"/>
          <w:color w:val="000000" w:themeColor="text1"/>
          <w:sz w:val="24"/>
          <w:szCs w:val="24"/>
        </w:rPr>
        <w:t>163</w:t>
      </w:r>
      <w:r w:rsidR="00174A2D" w:rsidRPr="00E90F7C">
        <w:rPr>
          <w:rFonts w:ascii="Arial" w:hAnsi="Arial" w:cs="Arial"/>
          <w:sz w:val="24"/>
          <w:szCs w:val="24"/>
        </w:rPr>
        <w:t xml:space="preserve"> estudiantes registrados en el periodo</w:t>
      </w:r>
      <w:r w:rsidR="00A25E71">
        <w:rPr>
          <w:rFonts w:ascii="Arial" w:hAnsi="Arial" w:cs="Arial"/>
          <w:sz w:val="24"/>
          <w:szCs w:val="24"/>
        </w:rPr>
        <w:t xml:space="preserve"> de</w:t>
      </w:r>
      <w:r w:rsidR="00174A2D" w:rsidRPr="00E90F7C">
        <w:rPr>
          <w:rFonts w:ascii="Arial" w:hAnsi="Arial" w:cs="Arial"/>
          <w:sz w:val="24"/>
          <w:szCs w:val="24"/>
        </w:rPr>
        <w:t xml:space="preserve"> </w:t>
      </w:r>
      <w:r w:rsidR="00174A2D" w:rsidRPr="000A5959">
        <w:rPr>
          <w:rFonts w:ascii="Arial" w:hAnsi="Arial" w:cs="Arial"/>
          <w:sz w:val="24"/>
          <w:szCs w:val="24"/>
        </w:rPr>
        <w:t>A</w:t>
      </w:r>
      <w:r w:rsidR="000A5959" w:rsidRPr="000A5959">
        <w:rPr>
          <w:rFonts w:ascii="Arial" w:hAnsi="Arial" w:cs="Arial"/>
          <w:sz w:val="24"/>
          <w:szCs w:val="24"/>
        </w:rPr>
        <w:t>bril</w:t>
      </w:r>
      <w:r w:rsidR="00174A2D" w:rsidRPr="00E90F7C">
        <w:rPr>
          <w:rFonts w:ascii="Arial" w:hAnsi="Arial" w:cs="Arial"/>
          <w:sz w:val="24"/>
          <w:szCs w:val="24"/>
        </w:rPr>
        <w:t xml:space="preserve"> 202</w:t>
      </w:r>
      <w:r w:rsidR="00E90F7C" w:rsidRPr="00E90F7C">
        <w:rPr>
          <w:rFonts w:ascii="Arial" w:hAnsi="Arial" w:cs="Arial"/>
          <w:sz w:val="24"/>
          <w:szCs w:val="24"/>
        </w:rPr>
        <w:t>2</w:t>
      </w:r>
      <w:r w:rsidR="00F26BBB">
        <w:rPr>
          <w:rFonts w:ascii="Arial" w:hAnsi="Arial" w:cs="Arial"/>
          <w:sz w:val="24"/>
          <w:szCs w:val="24"/>
        </w:rPr>
        <w:t xml:space="preserve">, </w:t>
      </w:r>
      <w:commentRangeEnd w:id="89"/>
      <w:r w:rsidR="003F0010">
        <w:rPr>
          <w:rStyle w:val="Refdecomentario"/>
          <w:rFonts w:ascii="Calibri" w:eastAsia="Calibri" w:hAnsi="Calibri" w:cs="Calibri"/>
          <w:lang w:eastAsia="es-VE"/>
        </w:rPr>
        <w:commentReference w:id="89"/>
      </w:r>
      <w:r w:rsidR="00F26BBB">
        <w:rPr>
          <w:rFonts w:ascii="Arial" w:hAnsi="Arial" w:cs="Arial"/>
          <w:sz w:val="24"/>
          <w:szCs w:val="24"/>
        </w:rPr>
        <w:t>la población fue reunid</w:t>
      </w:r>
      <w:r w:rsidR="00C1708C">
        <w:rPr>
          <w:rFonts w:ascii="Arial" w:hAnsi="Arial" w:cs="Arial"/>
          <w:sz w:val="24"/>
          <w:szCs w:val="24"/>
        </w:rPr>
        <w:t>a</w:t>
      </w:r>
      <w:r w:rsidR="00F26BBB">
        <w:rPr>
          <w:rFonts w:ascii="Arial" w:hAnsi="Arial" w:cs="Arial"/>
          <w:sz w:val="24"/>
          <w:szCs w:val="24"/>
        </w:rPr>
        <w:t xml:space="preserve"> </w:t>
      </w:r>
      <w:r w:rsidR="009C624E">
        <w:rPr>
          <w:rFonts w:ascii="Arial" w:hAnsi="Arial" w:cs="Arial"/>
          <w:sz w:val="24"/>
          <w:szCs w:val="24"/>
        </w:rPr>
        <w:t>por medio de los siguientes estratos</w:t>
      </w:r>
      <w:r w:rsidR="00F26BBB">
        <w:rPr>
          <w:rFonts w:ascii="Arial" w:hAnsi="Arial" w:cs="Arial"/>
          <w:sz w:val="24"/>
          <w:szCs w:val="24"/>
        </w:rPr>
        <w:t xml:space="preserve">: Software, Gastronomía, Enfermería, Nutrición y Dietética, </w:t>
      </w:r>
      <w:r w:rsidR="00837F8B">
        <w:rPr>
          <w:rFonts w:ascii="Arial" w:hAnsi="Arial" w:cs="Arial"/>
          <w:sz w:val="24"/>
          <w:szCs w:val="24"/>
        </w:rPr>
        <w:t>Economía</w:t>
      </w:r>
      <w:r w:rsidR="00F26BBB">
        <w:rPr>
          <w:rFonts w:ascii="Arial" w:hAnsi="Arial" w:cs="Arial"/>
          <w:sz w:val="24"/>
          <w:szCs w:val="24"/>
        </w:rPr>
        <w:t>, Producción para medios de comunicación</w:t>
      </w:r>
      <w:r w:rsidR="00AA2AD1">
        <w:rPr>
          <w:rFonts w:ascii="Arial" w:hAnsi="Arial" w:cs="Arial"/>
          <w:sz w:val="24"/>
          <w:szCs w:val="24"/>
        </w:rPr>
        <w:t>, Turismo</w:t>
      </w:r>
      <w:r w:rsidR="00F26BBB">
        <w:rPr>
          <w:rFonts w:ascii="Arial" w:hAnsi="Arial" w:cs="Arial"/>
          <w:sz w:val="24"/>
          <w:szCs w:val="24"/>
        </w:rPr>
        <w:t xml:space="preserve"> y </w:t>
      </w:r>
      <w:r w:rsidR="00814520">
        <w:rPr>
          <w:rFonts w:ascii="Arial" w:hAnsi="Arial" w:cs="Arial"/>
          <w:sz w:val="24"/>
          <w:szCs w:val="24"/>
        </w:rPr>
        <w:t>Derecho</w:t>
      </w:r>
      <w:r w:rsidR="00E90F7C" w:rsidRPr="00E90F7C">
        <w:rPr>
          <w:rFonts w:ascii="Arial" w:hAnsi="Arial" w:cs="Arial"/>
          <w:sz w:val="24"/>
          <w:szCs w:val="24"/>
        </w:rPr>
        <w:t>.</w:t>
      </w:r>
    </w:p>
    <w:p w14:paraId="0C1943EB" w14:textId="51AB4C9D" w:rsidR="00CB2A1F" w:rsidRDefault="002563C5" w:rsidP="003666A3">
      <w:pPr>
        <w:spacing w:line="360" w:lineRule="auto"/>
        <w:jc w:val="both"/>
        <w:rPr>
          <w:rFonts w:ascii="Arial" w:hAnsi="Arial" w:cs="Arial"/>
          <w:sz w:val="24"/>
          <w:szCs w:val="24"/>
        </w:rPr>
      </w:pPr>
      <w:r>
        <w:rPr>
          <w:rFonts w:ascii="Arial" w:hAnsi="Arial" w:cs="Arial"/>
          <w:sz w:val="24"/>
          <w:szCs w:val="24"/>
        </w:rPr>
        <w:t>De acuerdo con</w:t>
      </w:r>
      <w:r w:rsidR="003D23E4">
        <w:rPr>
          <w:rFonts w:ascii="Arial" w:hAnsi="Arial" w:cs="Arial"/>
          <w:sz w:val="24"/>
          <w:szCs w:val="24"/>
        </w:rPr>
        <w:t xml:space="preserve"> </w:t>
      </w:r>
      <w:r w:rsidR="003D23E4" w:rsidRPr="003D23E4">
        <w:rPr>
          <w:rFonts w:ascii="Arial" w:hAnsi="Arial" w:cs="Arial"/>
          <w:noProof/>
          <w:sz w:val="24"/>
          <w:szCs w:val="24"/>
        </w:rPr>
        <w:t>Arias</w:t>
      </w:r>
      <w:r w:rsidR="003D23E4">
        <w:rPr>
          <w:rFonts w:ascii="Arial" w:hAnsi="Arial" w:cs="Arial"/>
          <w:sz w:val="24"/>
          <w:szCs w:val="24"/>
        </w:rPr>
        <w:t xml:space="preserve"> </w:t>
      </w:r>
      <w:sdt>
        <w:sdtPr>
          <w:rPr>
            <w:rFonts w:ascii="Arial" w:hAnsi="Arial" w:cs="Arial"/>
            <w:sz w:val="24"/>
            <w:szCs w:val="24"/>
          </w:rPr>
          <w:id w:val="-1126922424"/>
          <w:citation/>
        </w:sdtPr>
        <w:sdtContent>
          <w:r w:rsidR="003D23E4">
            <w:rPr>
              <w:rFonts w:ascii="Arial" w:hAnsi="Arial" w:cs="Arial"/>
              <w:sz w:val="24"/>
              <w:szCs w:val="24"/>
            </w:rPr>
            <w:fldChar w:fldCharType="begin"/>
          </w:r>
          <w:r w:rsidR="00ED7E11">
            <w:rPr>
              <w:rFonts w:ascii="Arial" w:hAnsi="Arial" w:cs="Arial"/>
              <w:sz w:val="24"/>
              <w:szCs w:val="24"/>
            </w:rPr>
            <w:instrText xml:space="preserve">CITATION Ari06 \n  \t  \l 12298 </w:instrText>
          </w:r>
          <w:r w:rsidR="003D23E4">
            <w:rPr>
              <w:rFonts w:ascii="Arial" w:hAnsi="Arial" w:cs="Arial"/>
              <w:sz w:val="24"/>
              <w:szCs w:val="24"/>
            </w:rPr>
            <w:fldChar w:fldCharType="separate"/>
          </w:r>
          <w:r w:rsidR="008D132F" w:rsidRPr="008D132F">
            <w:rPr>
              <w:rFonts w:ascii="Arial" w:hAnsi="Arial" w:cs="Arial"/>
              <w:noProof/>
              <w:sz w:val="24"/>
              <w:szCs w:val="24"/>
            </w:rPr>
            <w:t>(2006)</w:t>
          </w:r>
          <w:r w:rsidR="003D23E4">
            <w:rPr>
              <w:rFonts w:ascii="Arial" w:hAnsi="Arial" w:cs="Arial"/>
              <w:sz w:val="24"/>
              <w:szCs w:val="24"/>
            </w:rPr>
            <w:fldChar w:fldCharType="end"/>
          </w:r>
        </w:sdtContent>
      </w:sdt>
      <w:r w:rsidR="003D23E4">
        <w:rPr>
          <w:rFonts w:ascii="Arial" w:hAnsi="Arial" w:cs="Arial"/>
          <w:sz w:val="24"/>
          <w:szCs w:val="24"/>
        </w:rPr>
        <w:t xml:space="preserve"> define a la muestra como “</w:t>
      </w:r>
      <w:r w:rsidR="003D23E4">
        <w:rPr>
          <w:rFonts w:ascii="Arial" w:hAnsi="Arial" w:cs="Arial"/>
          <w:noProof/>
          <w:sz w:val="24"/>
          <w:szCs w:val="24"/>
        </w:rPr>
        <w:t xml:space="preserve">un subconjunto representativo y finito </w:t>
      </w:r>
      <w:r w:rsidR="00ED7E11">
        <w:rPr>
          <w:rFonts w:ascii="Arial" w:hAnsi="Arial" w:cs="Arial"/>
          <w:noProof/>
          <w:sz w:val="24"/>
          <w:szCs w:val="24"/>
        </w:rPr>
        <w:t>que se extrae de la poblacion accesible</w:t>
      </w:r>
      <w:r w:rsidR="00ED7E11">
        <w:rPr>
          <w:rFonts w:ascii="Arial" w:hAnsi="Arial" w:cs="Arial"/>
          <w:sz w:val="24"/>
          <w:szCs w:val="24"/>
        </w:rPr>
        <w:t>” (</w:t>
      </w:r>
      <w:r w:rsidR="00ED7E11" w:rsidRPr="00ED7E11">
        <w:rPr>
          <w:rFonts w:ascii="Arial" w:hAnsi="Arial" w:cs="Arial"/>
          <w:noProof/>
          <w:sz w:val="24"/>
          <w:szCs w:val="24"/>
        </w:rPr>
        <w:t>pág. 83</w:t>
      </w:r>
      <w:r w:rsidR="003666A3">
        <w:rPr>
          <w:rFonts w:ascii="Arial" w:hAnsi="Arial" w:cs="Arial"/>
          <w:sz w:val="24"/>
          <w:szCs w:val="24"/>
        </w:rPr>
        <w:t>). Para</w:t>
      </w:r>
      <w:r w:rsidR="006A3234">
        <w:rPr>
          <w:rFonts w:ascii="Arial" w:hAnsi="Arial" w:cs="Arial"/>
          <w:sz w:val="24"/>
          <w:szCs w:val="24"/>
        </w:rPr>
        <w:t xml:space="preserve"> poder estimar la muestra primeramente es necesario definir la unidad de análisis de </w:t>
      </w:r>
      <w:r w:rsidR="00A25E71">
        <w:rPr>
          <w:rFonts w:ascii="Arial" w:hAnsi="Arial" w:cs="Arial"/>
          <w:sz w:val="24"/>
          <w:szCs w:val="24"/>
        </w:rPr>
        <w:t>d</w:t>
      </w:r>
      <w:r w:rsidR="00627517">
        <w:rPr>
          <w:rFonts w:ascii="Arial" w:hAnsi="Arial" w:cs="Arial"/>
          <w:sz w:val="24"/>
          <w:szCs w:val="24"/>
        </w:rPr>
        <w:t>ó</w:t>
      </w:r>
      <w:r w:rsidR="006A3234">
        <w:rPr>
          <w:rFonts w:ascii="Arial" w:hAnsi="Arial" w:cs="Arial"/>
          <w:sz w:val="24"/>
          <w:szCs w:val="24"/>
        </w:rPr>
        <w:t xml:space="preserve">nde se obtendrán la información para el desarrollo del </w:t>
      </w:r>
      <w:r w:rsidR="003666A3">
        <w:rPr>
          <w:rFonts w:ascii="Arial" w:hAnsi="Arial" w:cs="Arial"/>
          <w:sz w:val="24"/>
          <w:szCs w:val="24"/>
        </w:rPr>
        <w:t>proyecto</w:t>
      </w:r>
      <w:r w:rsidR="006A3234">
        <w:rPr>
          <w:rFonts w:ascii="Arial" w:hAnsi="Arial" w:cs="Arial"/>
          <w:sz w:val="24"/>
          <w:szCs w:val="24"/>
        </w:rPr>
        <w:t xml:space="preserve">, para </w:t>
      </w:r>
      <w:r w:rsidR="003666A3">
        <w:rPr>
          <w:rFonts w:ascii="Arial" w:hAnsi="Arial" w:cs="Arial"/>
          <w:sz w:val="24"/>
          <w:szCs w:val="24"/>
        </w:rPr>
        <w:t>este presente trabajo de titulación será la población estudiantil de la universidad.</w:t>
      </w:r>
    </w:p>
    <w:p w14:paraId="6B67B661" w14:textId="18A387F1" w:rsidR="003666A3" w:rsidRDefault="003666A3" w:rsidP="003666A3">
      <w:pPr>
        <w:spacing w:line="360" w:lineRule="auto"/>
        <w:jc w:val="both"/>
        <w:rPr>
          <w:rFonts w:ascii="Arial" w:hAnsi="Arial" w:cs="Arial"/>
          <w:sz w:val="24"/>
          <w:szCs w:val="24"/>
        </w:rPr>
      </w:pPr>
      <w:r>
        <w:rPr>
          <w:rFonts w:ascii="Arial" w:hAnsi="Arial" w:cs="Arial"/>
          <w:sz w:val="24"/>
          <w:szCs w:val="24"/>
        </w:rPr>
        <w:t>Para</w:t>
      </w:r>
      <w:r w:rsidR="002D7391">
        <w:rPr>
          <w:rFonts w:ascii="Arial" w:hAnsi="Arial" w:cs="Arial"/>
          <w:sz w:val="24"/>
          <w:szCs w:val="24"/>
        </w:rPr>
        <w:t xml:space="preserve"> l</w:t>
      </w:r>
      <w:r>
        <w:rPr>
          <w:rFonts w:ascii="Arial" w:hAnsi="Arial" w:cs="Arial"/>
          <w:sz w:val="24"/>
          <w:szCs w:val="24"/>
        </w:rPr>
        <w:t xml:space="preserve">a obtención de la muestra se hará uso de la </w:t>
      </w:r>
      <w:r w:rsidR="00A25E71">
        <w:rPr>
          <w:rFonts w:ascii="Arial" w:hAnsi="Arial" w:cs="Arial"/>
          <w:sz w:val="24"/>
          <w:szCs w:val="24"/>
        </w:rPr>
        <w:t>fórmula</w:t>
      </w:r>
      <w:r>
        <w:rPr>
          <w:rFonts w:ascii="Arial" w:hAnsi="Arial" w:cs="Arial"/>
          <w:sz w:val="24"/>
          <w:szCs w:val="24"/>
        </w:rPr>
        <w:t>:</w:t>
      </w:r>
    </w:p>
    <w:p w14:paraId="24E8AC10" w14:textId="6846A03B" w:rsidR="000D60F8" w:rsidRPr="000D60F8" w:rsidRDefault="000D60F8" w:rsidP="000D60F8">
      <w:pPr>
        <w:spacing w:line="360" w:lineRule="auto"/>
        <w:jc w:val="center"/>
        <w:rPr>
          <w:rFonts w:ascii="Arial" w:hAnsi="Arial" w:cs="Arial"/>
          <w:sz w:val="24"/>
          <w:szCs w:val="24"/>
        </w:rPr>
      </w:pPr>
      <m:oMathPara>
        <m:oMath>
          <m:r>
            <w:rPr>
              <w:rFonts w:ascii="Cambria Math" w:hAnsi="Cambria Math" w:cs="Arial"/>
              <w:sz w:val="24"/>
              <w:szCs w:val="24"/>
            </w:rPr>
            <m:t>n=</m:t>
          </m:r>
          <m:f>
            <m:fPr>
              <m:ctrlPr>
                <w:rPr>
                  <w:rFonts w:ascii="Cambria Math" w:hAnsi="Cambria Math" w:cs="Arial"/>
                  <w:i/>
                  <w:sz w:val="24"/>
                  <w:szCs w:val="24"/>
                </w:rPr>
              </m:ctrlPr>
            </m:fPr>
            <m:num>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*p*q</m:t>
              </m:r>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*p*q</m:t>
              </m:r>
            </m:den>
          </m:f>
        </m:oMath>
      </m:oMathPara>
    </w:p>
    <w:p w14:paraId="070E5B59" w14:textId="61EA264C" w:rsidR="00257F68" w:rsidRDefault="00257F68" w:rsidP="00EC411B">
      <w:pPr>
        <w:jc w:val="both"/>
      </w:pPr>
    </w:p>
    <w:p w14:paraId="6F68FC3C" w14:textId="7AF39E31" w:rsidR="00670AAA" w:rsidRDefault="00090A27" w:rsidP="00EC411B">
      <w:pPr>
        <w:spacing w:line="360" w:lineRule="auto"/>
        <w:jc w:val="both"/>
        <w:rPr>
          <w:rFonts w:ascii="Arial" w:hAnsi="Arial" w:cs="Arial"/>
          <w:sz w:val="24"/>
          <w:szCs w:val="24"/>
        </w:rPr>
      </w:pPr>
      <w:r>
        <w:rPr>
          <w:rFonts w:ascii="Arial" w:hAnsi="Arial" w:cs="Arial"/>
          <w:sz w:val="24"/>
          <w:szCs w:val="24"/>
        </w:rPr>
        <w:lastRenderedPageBreak/>
        <w:t>En d</w:t>
      </w:r>
      <w:r w:rsidR="00670AAA" w:rsidRPr="00090A27">
        <w:rPr>
          <w:rFonts w:ascii="Arial" w:hAnsi="Arial" w:cs="Arial"/>
          <w:sz w:val="24"/>
          <w:szCs w:val="24"/>
        </w:rPr>
        <w:t xml:space="preserve">onde: N es la población = </w:t>
      </w:r>
      <w:r w:rsidR="00A25E71" w:rsidRPr="00A72EB0">
        <w:rPr>
          <w:rFonts w:ascii="Arial" w:hAnsi="Arial" w:cs="Arial"/>
          <w:sz w:val="24"/>
          <w:szCs w:val="24"/>
        </w:rPr>
        <w:t>163</w:t>
      </w:r>
      <w:r w:rsidR="00670AAA" w:rsidRPr="00A72EB0">
        <w:rPr>
          <w:rFonts w:ascii="Arial" w:hAnsi="Arial" w:cs="Arial"/>
          <w:sz w:val="24"/>
          <w:szCs w:val="24"/>
        </w:rPr>
        <w:t xml:space="preserve"> </w:t>
      </w:r>
      <w:r w:rsidR="00670AAA" w:rsidRPr="00090A27">
        <w:rPr>
          <w:rFonts w:ascii="Arial" w:hAnsi="Arial" w:cs="Arial"/>
          <w:sz w:val="24"/>
          <w:szCs w:val="24"/>
        </w:rPr>
        <w:t>estudiantes</w:t>
      </w:r>
      <w:r w:rsidRPr="00090A27">
        <w:rPr>
          <w:rFonts w:ascii="Arial" w:hAnsi="Arial" w:cs="Arial"/>
          <w:sz w:val="24"/>
          <w:szCs w:val="24"/>
        </w:rPr>
        <w:t>; Z es</w:t>
      </w:r>
      <w:r w:rsidR="002563C5">
        <w:rPr>
          <w:rFonts w:ascii="Arial" w:hAnsi="Arial" w:cs="Arial"/>
          <w:sz w:val="24"/>
          <w:szCs w:val="24"/>
        </w:rPr>
        <w:t xml:space="preserve"> el</w:t>
      </w:r>
      <w:r w:rsidRPr="00090A27">
        <w:rPr>
          <w:rFonts w:ascii="Arial" w:hAnsi="Arial" w:cs="Arial"/>
          <w:sz w:val="24"/>
          <w:szCs w:val="24"/>
        </w:rPr>
        <w:t xml:space="preserve"> nivel de confianza de 95% con un coeficiente de 1,96; p es el porcentaje de población que tiene el atributo deseado que es de 0,5; q es el porcentaje de población que no tiene el atributo deseado que es de 0,5 y E es el valor de error de estimación que será de 5%.</w:t>
      </w:r>
    </w:p>
    <w:p w14:paraId="17C0D2DA" w14:textId="00F63080" w:rsidR="000A5959" w:rsidRPr="009969F3" w:rsidRDefault="000A5959" w:rsidP="000A5959">
      <w:pPr>
        <w:spacing w:line="360" w:lineRule="auto"/>
        <w:jc w:val="center"/>
        <w:rPr>
          <w:rFonts w:ascii="Arial" w:eastAsiaTheme="minorEastAsia" w:hAnsi="Arial" w:cs="Arial"/>
          <w:sz w:val="24"/>
          <w:szCs w:val="24"/>
        </w:rPr>
      </w:pPr>
      <w:commentRangeStart w:id="90"/>
      <m:oMathPara>
        <m:oMath>
          <m:r>
            <w:rPr>
              <w:rFonts w:ascii="Cambria Math" w:hAnsi="Cambria Math" w:cs="Arial"/>
              <w:sz w:val="24"/>
              <w:szCs w:val="24"/>
            </w:rPr>
            <m:t>n=</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(1,96)</m:t>
                  </m:r>
                </m:e>
                <m:sup>
                  <m:r>
                    <w:rPr>
                      <w:rFonts w:ascii="Cambria Math" w:hAnsi="Cambria Math" w:cs="Arial"/>
                      <w:sz w:val="24"/>
                      <w:szCs w:val="24"/>
                    </w:rPr>
                    <m:t>2</m:t>
                  </m:r>
                </m:sup>
              </m:sSup>
              <m:r>
                <w:rPr>
                  <w:rFonts w:ascii="Cambria Math" w:hAnsi="Cambria Math" w:cs="Arial"/>
                  <w:sz w:val="24"/>
                  <w:szCs w:val="24"/>
                </w:rPr>
                <m:t>*0,5*0,5*163</m:t>
              </m:r>
            </m:num>
            <m:den>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0,05</m:t>
                      </m:r>
                    </m:e>
                    <m:sup>
                      <m:r>
                        <w:rPr>
                          <w:rFonts w:ascii="Cambria Math" w:hAnsi="Cambria Math" w:cs="Arial"/>
                          <w:sz w:val="24"/>
                          <w:szCs w:val="24"/>
                        </w:rPr>
                        <m:t>2</m:t>
                      </m:r>
                    </m:sup>
                  </m:sSup>
                  <m:r>
                    <w:rPr>
                      <w:rFonts w:ascii="Cambria Math" w:hAnsi="Cambria Math" w:cs="Arial"/>
                      <w:sz w:val="24"/>
                      <w:szCs w:val="24"/>
                    </w:rPr>
                    <m:t>*162</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1,96</m:t>
                  </m:r>
                </m:e>
                <m:sup>
                  <m:r>
                    <w:rPr>
                      <w:rFonts w:ascii="Cambria Math" w:hAnsi="Cambria Math" w:cs="Arial"/>
                      <w:sz w:val="24"/>
                      <w:szCs w:val="24"/>
                    </w:rPr>
                    <m:t>2</m:t>
                  </m:r>
                </m:sup>
              </m:sSup>
              <m:r>
                <w:rPr>
                  <w:rFonts w:ascii="Cambria Math" w:hAnsi="Cambria Math" w:cs="Arial"/>
                  <w:sz w:val="24"/>
                  <w:szCs w:val="24"/>
                </w:rPr>
                <m:t>*0,5*0,5)</m:t>
              </m:r>
            </m:den>
          </m:f>
        </m:oMath>
      </m:oMathPara>
    </w:p>
    <w:p w14:paraId="2DF5492F" w14:textId="398AF25F" w:rsidR="009969F3" w:rsidRPr="009969F3" w:rsidRDefault="009969F3" w:rsidP="000A5959">
      <w:pPr>
        <w:spacing w:line="360" w:lineRule="auto"/>
        <w:jc w:val="center"/>
        <w:rPr>
          <w:rFonts w:ascii="Arial" w:hAnsi="Arial" w:cs="Arial"/>
          <w:sz w:val="24"/>
          <w:szCs w:val="24"/>
        </w:rPr>
      </w:pPr>
      <m:oMathPara>
        <m:oMath>
          <m:r>
            <w:rPr>
              <w:rFonts w:ascii="Cambria Math" w:hAnsi="Cambria Math" w:cs="Arial"/>
              <w:sz w:val="24"/>
              <w:szCs w:val="24"/>
            </w:rPr>
            <m:t>n=</m:t>
          </m:r>
          <m:r>
            <m:rPr>
              <m:sty m:val="p"/>
            </m:rPr>
            <w:rPr>
              <w:rFonts w:ascii="Cambria Math" w:hAnsi="Cambria Math" w:cs="Arial"/>
              <w:sz w:val="24"/>
              <w:szCs w:val="24"/>
            </w:rPr>
            <m:t>114,65≈115</m:t>
          </m:r>
          <w:commentRangeEnd w:id="90"/>
          <m:r>
            <m:rPr>
              <m:sty m:val="p"/>
            </m:rPr>
            <w:rPr>
              <w:rStyle w:val="Refdecomentario"/>
              <w:rFonts w:ascii="Calibri" w:eastAsia="Calibri" w:hAnsi="Calibri" w:cs="Calibri"/>
              <w:lang w:eastAsia="es-VE"/>
            </w:rPr>
            <w:commentReference w:id="90"/>
          </m:r>
        </m:oMath>
      </m:oMathPara>
    </w:p>
    <w:p w14:paraId="647AA40B" w14:textId="3C896D3A" w:rsidR="0041005D" w:rsidRDefault="00E84950" w:rsidP="00B82EEB">
      <w:pPr>
        <w:pStyle w:val="Default"/>
        <w:spacing w:line="360" w:lineRule="auto"/>
        <w:jc w:val="both"/>
        <w:rPr>
          <w:rFonts w:ascii="Arial" w:hAnsi="Arial" w:cs="Arial"/>
        </w:rPr>
      </w:pPr>
      <w:r>
        <w:rPr>
          <w:rFonts w:ascii="Arial" w:hAnsi="Arial" w:cs="Arial"/>
        </w:rPr>
        <w:t xml:space="preserve">Según </w:t>
      </w:r>
      <w:r w:rsidRPr="00E84950">
        <w:rPr>
          <w:rFonts w:ascii="Arial" w:hAnsi="Arial" w:cs="Arial"/>
          <w:noProof/>
        </w:rPr>
        <w:t>Arias</w:t>
      </w:r>
      <w:r>
        <w:rPr>
          <w:rFonts w:ascii="Arial" w:hAnsi="Arial" w:cs="Arial"/>
        </w:rPr>
        <w:t xml:space="preserve"> </w:t>
      </w:r>
      <w:sdt>
        <w:sdtPr>
          <w:rPr>
            <w:rFonts w:ascii="Arial" w:hAnsi="Arial" w:cs="Arial"/>
          </w:rPr>
          <w:id w:val="1941646592"/>
          <w:citation/>
        </w:sdtPr>
        <w:sdtContent>
          <w:r>
            <w:rPr>
              <w:rFonts w:ascii="Arial" w:hAnsi="Arial" w:cs="Arial"/>
            </w:rPr>
            <w:fldChar w:fldCharType="begin"/>
          </w:r>
          <w:r>
            <w:rPr>
              <w:rFonts w:ascii="Arial" w:hAnsi="Arial" w:cs="Arial"/>
            </w:rPr>
            <w:instrText xml:space="preserve">CITATION Ari06 \n  \t  \l 12298 </w:instrText>
          </w:r>
          <w:r>
            <w:rPr>
              <w:rFonts w:ascii="Arial" w:hAnsi="Arial" w:cs="Arial"/>
            </w:rPr>
            <w:fldChar w:fldCharType="separate"/>
          </w:r>
          <w:r w:rsidR="008D132F" w:rsidRPr="008D132F">
            <w:rPr>
              <w:rFonts w:ascii="Arial" w:hAnsi="Arial" w:cs="Arial"/>
              <w:noProof/>
            </w:rPr>
            <w:t>(2006)</w:t>
          </w:r>
          <w:r>
            <w:rPr>
              <w:rFonts w:ascii="Arial" w:hAnsi="Arial" w:cs="Arial"/>
            </w:rPr>
            <w:fldChar w:fldCharType="end"/>
          </w:r>
        </w:sdtContent>
      </w:sdt>
      <w:r>
        <w:rPr>
          <w:rFonts w:ascii="Arial" w:hAnsi="Arial" w:cs="Arial"/>
        </w:rPr>
        <w:t xml:space="preserve"> establece el concepto de muestreo como “</w:t>
      </w:r>
      <w:r w:rsidRPr="003D2396">
        <w:rPr>
          <w:rFonts w:ascii="Arial" w:hAnsi="Arial" w:cs="Arial"/>
          <w:color w:val="auto"/>
          <w:shd w:val="clear" w:color="auto" w:fill="FFFFFF"/>
        </w:rPr>
        <w:t>un proceso en el que se conoce la probabilidad que tiene cada elemento de integrar la muestra</w:t>
      </w:r>
      <w:r>
        <w:rPr>
          <w:rFonts w:ascii="Arial" w:hAnsi="Arial" w:cs="Arial"/>
        </w:rPr>
        <w:t>” (</w:t>
      </w:r>
      <w:r w:rsidRPr="00E84950">
        <w:rPr>
          <w:rFonts w:ascii="Arial" w:hAnsi="Arial" w:cs="Arial"/>
          <w:noProof/>
        </w:rPr>
        <w:t>pág. 83</w:t>
      </w:r>
      <w:r w:rsidR="00297AED">
        <w:rPr>
          <w:rFonts w:ascii="Arial" w:hAnsi="Arial" w:cs="Arial"/>
        </w:rPr>
        <w:t>). El</w:t>
      </w:r>
      <w:r w:rsidR="006C52E3">
        <w:rPr>
          <w:rFonts w:ascii="Arial" w:hAnsi="Arial" w:cs="Arial"/>
        </w:rPr>
        <w:t xml:space="preserve"> muestreo</w:t>
      </w:r>
      <w:r w:rsidR="00297AED">
        <w:rPr>
          <w:rFonts w:ascii="Arial" w:hAnsi="Arial" w:cs="Arial"/>
        </w:rPr>
        <w:t xml:space="preserve"> en este proyecto</w:t>
      </w:r>
      <w:r w:rsidR="006C52E3">
        <w:rPr>
          <w:rFonts w:ascii="Arial" w:hAnsi="Arial" w:cs="Arial"/>
        </w:rPr>
        <w:t xml:space="preserve"> es por </w:t>
      </w:r>
      <w:r w:rsidR="009C624E">
        <w:rPr>
          <w:rFonts w:ascii="Arial" w:hAnsi="Arial" w:cs="Arial"/>
        </w:rPr>
        <w:t>medio de estratos</w:t>
      </w:r>
      <w:r w:rsidR="006C52E3">
        <w:rPr>
          <w:rFonts w:ascii="Arial" w:hAnsi="Arial" w:cs="Arial"/>
        </w:rPr>
        <w:t>, ya que es necesario hacer una comparación de los resultados</w:t>
      </w:r>
      <w:r w:rsidR="00855395">
        <w:rPr>
          <w:rFonts w:ascii="Arial" w:hAnsi="Arial" w:cs="Arial"/>
        </w:rPr>
        <w:t xml:space="preserve"> obtenidos.</w:t>
      </w:r>
    </w:p>
    <w:p w14:paraId="4C7B6DB0" w14:textId="08BD8CF6" w:rsidR="00084901" w:rsidRPr="00084901" w:rsidRDefault="00084901" w:rsidP="00B82EEB">
      <w:pPr>
        <w:pStyle w:val="Descripcin"/>
        <w:keepNext/>
        <w:spacing w:line="360" w:lineRule="auto"/>
        <w:rPr>
          <w:rFonts w:ascii="Arial" w:hAnsi="Arial" w:cs="Arial"/>
          <w:b/>
          <w:bCs/>
          <w:i w:val="0"/>
          <w:iCs w:val="0"/>
          <w:color w:val="000000" w:themeColor="text1"/>
          <w:sz w:val="24"/>
          <w:szCs w:val="24"/>
        </w:rPr>
      </w:pPr>
      <w:r w:rsidRPr="00084901">
        <w:rPr>
          <w:rFonts w:ascii="Arial" w:hAnsi="Arial" w:cs="Arial"/>
          <w:b/>
          <w:bCs/>
          <w:i w:val="0"/>
          <w:iCs w:val="0"/>
          <w:color w:val="000000" w:themeColor="text1"/>
          <w:sz w:val="24"/>
          <w:szCs w:val="24"/>
        </w:rPr>
        <w:t xml:space="preserve">Tabla </w:t>
      </w:r>
      <w:r w:rsidRPr="00084901">
        <w:rPr>
          <w:rFonts w:ascii="Arial" w:hAnsi="Arial" w:cs="Arial"/>
          <w:b/>
          <w:bCs/>
          <w:i w:val="0"/>
          <w:iCs w:val="0"/>
          <w:color w:val="000000" w:themeColor="text1"/>
          <w:sz w:val="24"/>
          <w:szCs w:val="24"/>
        </w:rPr>
        <w:fldChar w:fldCharType="begin"/>
      </w:r>
      <w:r w:rsidRPr="00084901">
        <w:rPr>
          <w:rFonts w:ascii="Arial" w:hAnsi="Arial" w:cs="Arial"/>
          <w:b/>
          <w:bCs/>
          <w:i w:val="0"/>
          <w:iCs w:val="0"/>
          <w:color w:val="000000" w:themeColor="text1"/>
          <w:sz w:val="24"/>
          <w:szCs w:val="24"/>
        </w:rPr>
        <w:instrText xml:space="preserve"> SEQ Tabla \* ARABIC </w:instrText>
      </w:r>
      <w:r w:rsidRPr="00084901">
        <w:rPr>
          <w:rFonts w:ascii="Arial" w:hAnsi="Arial" w:cs="Arial"/>
          <w:b/>
          <w:bCs/>
          <w:i w:val="0"/>
          <w:iCs w:val="0"/>
          <w:color w:val="000000" w:themeColor="text1"/>
          <w:sz w:val="24"/>
          <w:szCs w:val="24"/>
        </w:rPr>
        <w:fldChar w:fldCharType="separate"/>
      </w:r>
      <w:r w:rsidRPr="00084901">
        <w:rPr>
          <w:rFonts w:ascii="Arial" w:hAnsi="Arial" w:cs="Arial"/>
          <w:b/>
          <w:bCs/>
          <w:i w:val="0"/>
          <w:iCs w:val="0"/>
          <w:noProof/>
          <w:color w:val="000000" w:themeColor="text1"/>
          <w:sz w:val="24"/>
          <w:szCs w:val="24"/>
        </w:rPr>
        <w:t>1</w:t>
      </w:r>
      <w:r w:rsidRPr="00084901">
        <w:rPr>
          <w:rFonts w:ascii="Arial" w:hAnsi="Arial" w:cs="Arial"/>
          <w:b/>
          <w:bCs/>
          <w:i w:val="0"/>
          <w:iCs w:val="0"/>
          <w:color w:val="000000" w:themeColor="text1"/>
          <w:sz w:val="24"/>
          <w:szCs w:val="24"/>
        </w:rPr>
        <w:fldChar w:fldCharType="end"/>
      </w:r>
      <w:r w:rsidRPr="00084901">
        <w:rPr>
          <w:rFonts w:ascii="Arial" w:hAnsi="Arial" w:cs="Arial"/>
          <w:b/>
          <w:bCs/>
          <w:i w:val="0"/>
          <w:iCs w:val="0"/>
          <w:color w:val="000000" w:themeColor="text1"/>
          <w:sz w:val="24"/>
          <w:szCs w:val="24"/>
        </w:rPr>
        <w:t xml:space="preserve">.Tamaño de la muestra por cada </w:t>
      </w:r>
      <w:r w:rsidR="007C2C04">
        <w:rPr>
          <w:rFonts w:ascii="Arial" w:hAnsi="Arial" w:cs="Arial"/>
          <w:b/>
          <w:bCs/>
          <w:i w:val="0"/>
          <w:iCs w:val="0"/>
          <w:color w:val="000000" w:themeColor="text1"/>
          <w:sz w:val="24"/>
          <w:szCs w:val="24"/>
        </w:rPr>
        <w:t>estrato</w:t>
      </w:r>
      <w:r w:rsidRPr="00084901">
        <w:rPr>
          <w:rFonts w:ascii="Arial" w:hAnsi="Arial" w:cs="Arial"/>
          <w:b/>
          <w:bCs/>
          <w:i w:val="0"/>
          <w:iCs w:val="0"/>
          <w:color w:val="000000" w:themeColor="text1"/>
          <w:sz w:val="24"/>
          <w:szCs w:val="24"/>
        </w:rPr>
        <w:t xml:space="preserve">. Elaborado por Ortiz </w:t>
      </w:r>
      <w:r w:rsidR="00297AED">
        <w:rPr>
          <w:rFonts w:ascii="Arial" w:hAnsi="Arial" w:cs="Arial"/>
          <w:b/>
          <w:bCs/>
          <w:i w:val="0"/>
          <w:iCs w:val="0"/>
          <w:color w:val="000000" w:themeColor="text1"/>
          <w:sz w:val="24"/>
          <w:szCs w:val="24"/>
        </w:rPr>
        <w:t>(</w:t>
      </w:r>
      <w:r w:rsidRPr="00084901">
        <w:rPr>
          <w:rFonts w:ascii="Arial" w:hAnsi="Arial" w:cs="Arial"/>
          <w:b/>
          <w:bCs/>
          <w:i w:val="0"/>
          <w:iCs w:val="0"/>
          <w:color w:val="000000" w:themeColor="text1"/>
          <w:sz w:val="24"/>
          <w:szCs w:val="24"/>
        </w:rPr>
        <w:t>2022</w:t>
      </w:r>
      <w:r w:rsidR="00297AED">
        <w:rPr>
          <w:rFonts w:ascii="Arial" w:hAnsi="Arial" w:cs="Arial"/>
          <w:b/>
          <w:bCs/>
          <w:i w:val="0"/>
          <w:iCs w:val="0"/>
          <w:color w:val="000000" w:themeColor="text1"/>
          <w:sz w:val="24"/>
          <w:szCs w:val="24"/>
        </w:rPr>
        <w:t>)</w:t>
      </w:r>
    </w:p>
    <w:tbl>
      <w:tblPr>
        <w:tblStyle w:val="Tablaconcuadrcula"/>
        <w:tblW w:w="0" w:type="auto"/>
        <w:tblLook w:val="04A0" w:firstRow="1" w:lastRow="0" w:firstColumn="1" w:lastColumn="0" w:noHBand="0" w:noVBand="1"/>
      </w:tblPr>
      <w:tblGrid>
        <w:gridCol w:w="1425"/>
        <w:gridCol w:w="2054"/>
        <w:gridCol w:w="1777"/>
        <w:gridCol w:w="1945"/>
        <w:gridCol w:w="1815"/>
      </w:tblGrid>
      <w:tr w:rsidR="009C624E" w14:paraId="3EB2560C" w14:textId="77777777" w:rsidTr="009C624E">
        <w:tc>
          <w:tcPr>
            <w:tcW w:w="1425" w:type="dxa"/>
          </w:tcPr>
          <w:p w14:paraId="47A2D92F" w14:textId="35F8F8B1" w:rsidR="009C624E" w:rsidRPr="00084901" w:rsidRDefault="009C624E" w:rsidP="009C624E">
            <w:pPr>
              <w:pStyle w:val="Default"/>
              <w:spacing w:line="360" w:lineRule="auto"/>
              <w:jc w:val="center"/>
              <w:rPr>
                <w:rFonts w:ascii="Arial" w:hAnsi="Arial" w:cs="Arial"/>
                <w:b/>
                <w:bCs/>
              </w:rPr>
            </w:pPr>
            <w:r>
              <w:rPr>
                <w:rFonts w:ascii="Arial" w:hAnsi="Arial" w:cs="Arial"/>
                <w:b/>
                <w:bCs/>
              </w:rPr>
              <w:t>Estratos</w:t>
            </w:r>
          </w:p>
        </w:tc>
        <w:tc>
          <w:tcPr>
            <w:tcW w:w="2054" w:type="dxa"/>
          </w:tcPr>
          <w:p w14:paraId="6BDCCA10" w14:textId="027B1A0B" w:rsidR="009C624E" w:rsidRPr="00084901" w:rsidRDefault="009C624E" w:rsidP="009C624E">
            <w:pPr>
              <w:pStyle w:val="Default"/>
              <w:spacing w:line="360" w:lineRule="auto"/>
              <w:jc w:val="center"/>
              <w:rPr>
                <w:rFonts w:ascii="Arial" w:hAnsi="Arial" w:cs="Arial"/>
                <w:b/>
                <w:bCs/>
              </w:rPr>
            </w:pPr>
            <w:r w:rsidRPr="00084901">
              <w:rPr>
                <w:rFonts w:ascii="Arial" w:hAnsi="Arial" w:cs="Arial"/>
                <w:b/>
                <w:bCs/>
              </w:rPr>
              <w:t>Identificación</w:t>
            </w:r>
          </w:p>
        </w:tc>
        <w:tc>
          <w:tcPr>
            <w:tcW w:w="1777" w:type="dxa"/>
          </w:tcPr>
          <w:p w14:paraId="1040BF54" w14:textId="0D2A3DAE" w:rsidR="009C624E" w:rsidRPr="00084901" w:rsidRDefault="009C624E" w:rsidP="009C624E">
            <w:pPr>
              <w:pStyle w:val="Default"/>
              <w:spacing w:line="360" w:lineRule="auto"/>
              <w:jc w:val="center"/>
              <w:rPr>
                <w:rFonts w:ascii="Arial" w:hAnsi="Arial" w:cs="Arial"/>
                <w:b/>
                <w:bCs/>
              </w:rPr>
            </w:pPr>
            <w:r w:rsidRPr="00084901">
              <w:rPr>
                <w:rFonts w:ascii="Arial" w:hAnsi="Arial" w:cs="Arial"/>
                <w:b/>
                <w:bCs/>
              </w:rPr>
              <w:t>№ de Sujetos</w:t>
            </w:r>
            <w:r w:rsidR="0037595A">
              <w:rPr>
                <w:rFonts w:ascii="Arial" w:hAnsi="Arial" w:cs="Arial"/>
                <w:b/>
                <w:bCs/>
              </w:rPr>
              <w:t xml:space="preserve"> en el estrato</w:t>
            </w:r>
          </w:p>
        </w:tc>
        <w:tc>
          <w:tcPr>
            <w:tcW w:w="1945" w:type="dxa"/>
          </w:tcPr>
          <w:p w14:paraId="1EF8A234" w14:textId="2ECDB3D8" w:rsidR="009C624E" w:rsidRPr="00084901" w:rsidRDefault="009C624E" w:rsidP="009C624E">
            <w:pPr>
              <w:pStyle w:val="Default"/>
              <w:spacing w:line="360" w:lineRule="auto"/>
              <w:jc w:val="center"/>
              <w:rPr>
                <w:rFonts w:ascii="Arial" w:hAnsi="Arial" w:cs="Arial"/>
                <w:b/>
                <w:bCs/>
              </w:rPr>
            </w:pPr>
            <w:r w:rsidRPr="00084901">
              <w:rPr>
                <w:rFonts w:ascii="Arial" w:hAnsi="Arial" w:cs="Arial"/>
                <w:b/>
                <w:bCs/>
              </w:rPr>
              <w:t>Proporción</w:t>
            </w:r>
          </w:p>
        </w:tc>
        <w:tc>
          <w:tcPr>
            <w:tcW w:w="1815" w:type="dxa"/>
          </w:tcPr>
          <w:p w14:paraId="43737091" w14:textId="5BCE6177" w:rsidR="009C624E" w:rsidRPr="009C624E" w:rsidRDefault="009C624E" w:rsidP="009C624E">
            <w:pPr>
              <w:pStyle w:val="Default"/>
              <w:spacing w:line="360" w:lineRule="auto"/>
              <w:jc w:val="center"/>
              <w:rPr>
                <w:rFonts w:ascii="Arial" w:hAnsi="Arial" w:cs="Arial"/>
                <w:b/>
                <w:bCs/>
              </w:rPr>
            </w:pPr>
            <w:r w:rsidRPr="009C624E">
              <w:rPr>
                <w:rFonts w:ascii="Arial" w:hAnsi="Arial" w:cs="Arial"/>
                <w:b/>
                <w:bCs/>
              </w:rPr>
              <w:t xml:space="preserve">Muestra por </w:t>
            </w:r>
            <w:r>
              <w:rPr>
                <w:rFonts w:ascii="Arial" w:hAnsi="Arial" w:cs="Arial"/>
                <w:b/>
                <w:bCs/>
              </w:rPr>
              <w:t>Estratos</w:t>
            </w:r>
          </w:p>
        </w:tc>
      </w:tr>
      <w:tr w:rsidR="009C624E" w14:paraId="15E77B52" w14:textId="77777777" w:rsidTr="009C624E">
        <w:tc>
          <w:tcPr>
            <w:tcW w:w="1425" w:type="dxa"/>
          </w:tcPr>
          <w:p w14:paraId="457B6CDF" w14:textId="2B696064"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1</w:t>
            </w:r>
          </w:p>
        </w:tc>
        <w:tc>
          <w:tcPr>
            <w:tcW w:w="2054" w:type="dxa"/>
          </w:tcPr>
          <w:p w14:paraId="5A9BEF5D" w14:textId="254782F5" w:rsidR="009C624E" w:rsidRDefault="009860AA" w:rsidP="00084901">
            <w:pPr>
              <w:pStyle w:val="Default"/>
              <w:spacing w:line="360" w:lineRule="auto"/>
              <w:rPr>
                <w:rFonts w:ascii="Arial" w:hAnsi="Arial" w:cs="Arial"/>
              </w:rPr>
            </w:pPr>
            <w:r>
              <w:rPr>
                <w:rFonts w:ascii="Arial" w:hAnsi="Arial" w:cs="Arial"/>
              </w:rPr>
              <w:t>I</w:t>
            </w:r>
            <w:r w:rsidR="009C624E">
              <w:rPr>
                <w:rFonts w:ascii="Arial" w:hAnsi="Arial" w:cs="Arial"/>
              </w:rPr>
              <w:t>ngeniería de Software</w:t>
            </w:r>
          </w:p>
        </w:tc>
        <w:tc>
          <w:tcPr>
            <w:tcW w:w="1777" w:type="dxa"/>
          </w:tcPr>
          <w:p w14:paraId="2B3A96EE" w14:textId="3E58ADF7" w:rsidR="009C624E" w:rsidRDefault="009C624E" w:rsidP="00C70349">
            <w:pPr>
              <w:pStyle w:val="Default"/>
              <w:spacing w:line="360" w:lineRule="auto"/>
              <w:jc w:val="center"/>
              <w:rPr>
                <w:rFonts w:ascii="Arial" w:hAnsi="Arial" w:cs="Arial"/>
              </w:rPr>
            </w:pPr>
            <w:r>
              <w:rPr>
                <w:rFonts w:ascii="Arial" w:hAnsi="Arial" w:cs="Arial"/>
              </w:rPr>
              <w:t>11</w:t>
            </w:r>
          </w:p>
        </w:tc>
        <w:tc>
          <w:tcPr>
            <w:tcW w:w="1945" w:type="dxa"/>
          </w:tcPr>
          <w:p w14:paraId="01BD01A1" w14:textId="13F9EF8B" w:rsidR="009C624E" w:rsidRDefault="009C624E" w:rsidP="008152FE">
            <w:pPr>
              <w:pStyle w:val="Default"/>
              <w:spacing w:line="360" w:lineRule="auto"/>
              <w:jc w:val="center"/>
              <w:rPr>
                <w:rFonts w:ascii="Arial" w:hAnsi="Arial" w:cs="Arial"/>
              </w:rPr>
            </w:pPr>
            <w:r>
              <w:rPr>
                <w:rFonts w:ascii="Arial" w:hAnsi="Arial" w:cs="Arial"/>
              </w:rPr>
              <w:t>6,7%</w:t>
            </w:r>
          </w:p>
        </w:tc>
        <w:tc>
          <w:tcPr>
            <w:tcW w:w="1815" w:type="dxa"/>
          </w:tcPr>
          <w:p w14:paraId="4AF436CF" w14:textId="288CF768" w:rsidR="009C624E" w:rsidRDefault="0037595A" w:rsidP="0037595A">
            <w:pPr>
              <w:pStyle w:val="Default"/>
              <w:spacing w:line="360" w:lineRule="auto"/>
              <w:jc w:val="center"/>
              <w:rPr>
                <w:rFonts w:ascii="Arial" w:hAnsi="Arial" w:cs="Arial"/>
              </w:rPr>
            </w:pPr>
            <w:r>
              <w:rPr>
                <w:rFonts w:ascii="Arial" w:hAnsi="Arial" w:cs="Arial"/>
              </w:rPr>
              <w:t>9</w:t>
            </w:r>
          </w:p>
        </w:tc>
      </w:tr>
      <w:tr w:rsidR="009C624E" w14:paraId="0B42BC97" w14:textId="77777777" w:rsidTr="009C624E">
        <w:tc>
          <w:tcPr>
            <w:tcW w:w="1425" w:type="dxa"/>
          </w:tcPr>
          <w:p w14:paraId="1B250C72" w14:textId="04A397C0"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2</w:t>
            </w:r>
          </w:p>
        </w:tc>
        <w:tc>
          <w:tcPr>
            <w:tcW w:w="2054" w:type="dxa"/>
          </w:tcPr>
          <w:p w14:paraId="6C72B448" w14:textId="2B0C8A5E" w:rsidR="009C624E" w:rsidRDefault="009C624E" w:rsidP="00084901">
            <w:pPr>
              <w:pStyle w:val="Default"/>
              <w:spacing w:line="360" w:lineRule="auto"/>
              <w:rPr>
                <w:rFonts w:ascii="Arial" w:hAnsi="Arial" w:cs="Arial"/>
              </w:rPr>
            </w:pPr>
            <w:r>
              <w:rPr>
                <w:rFonts w:ascii="Arial" w:hAnsi="Arial" w:cs="Arial"/>
              </w:rPr>
              <w:t>Licenciatura en gastronomía</w:t>
            </w:r>
          </w:p>
        </w:tc>
        <w:tc>
          <w:tcPr>
            <w:tcW w:w="1777" w:type="dxa"/>
          </w:tcPr>
          <w:p w14:paraId="077B108A" w14:textId="2C3C48B8" w:rsidR="009C624E" w:rsidRDefault="009C624E" w:rsidP="00BC4282">
            <w:pPr>
              <w:pStyle w:val="Default"/>
              <w:spacing w:line="360" w:lineRule="auto"/>
              <w:jc w:val="center"/>
              <w:rPr>
                <w:rFonts w:ascii="Arial" w:hAnsi="Arial" w:cs="Arial"/>
              </w:rPr>
            </w:pPr>
            <w:r>
              <w:rPr>
                <w:rFonts w:ascii="Arial" w:hAnsi="Arial" w:cs="Arial"/>
              </w:rPr>
              <w:t>14</w:t>
            </w:r>
          </w:p>
        </w:tc>
        <w:tc>
          <w:tcPr>
            <w:tcW w:w="1945" w:type="dxa"/>
          </w:tcPr>
          <w:p w14:paraId="173644A5" w14:textId="455720E1" w:rsidR="009C624E" w:rsidRDefault="009C624E" w:rsidP="008152FE">
            <w:pPr>
              <w:pStyle w:val="Default"/>
              <w:spacing w:line="360" w:lineRule="auto"/>
              <w:jc w:val="center"/>
              <w:rPr>
                <w:rFonts w:ascii="Arial" w:hAnsi="Arial" w:cs="Arial"/>
              </w:rPr>
            </w:pPr>
            <w:r>
              <w:rPr>
                <w:rFonts w:ascii="Arial" w:hAnsi="Arial" w:cs="Arial"/>
              </w:rPr>
              <w:t>8,5%</w:t>
            </w:r>
          </w:p>
        </w:tc>
        <w:tc>
          <w:tcPr>
            <w:tcW w:w="1815" w:type="dxa"/>
          </w:tcPr>
          <w:p w14:paraId="17F41E7F" w14:textId="5C1648CC" w:rsidR="009C624E" w:rsidRDefault="0037595A" w:rsidP="0037595A">
            <w:pPr>
              <w:pStyle w:val="Default"/>
              <w:spacing w:line="360" w:lineRule="auto"/>
              <w:jc w:val="center"/>
              <w:rPr>
                <w:rFonts w:ascii="Arial" w:hAnsi="Arial" w:cs="Arial"/>
              </w:rPr>
            </w:pPr>
            <w:r>
              <w:rPr>
                <w:rFonts w:ascii="Arial" w:hAnsi="Arial" w:cs="Arial"/>
              </w:rPr>
              <w:t>12</w:t>
            </w:r>
          </w:p>
        </w:tc>
      </w:tr>
      <w:tr w:rsidR="009C624E" w14:paraId="3E3EF5AC" w14:textId="77777777" w:rsidTr="009C624E">
        <w:tc>
          <w:tcPr>
            <w:tcW w:w="1425" w:type="dxa"/>
          </w:tcPr>
          <w:p w14:paraId="009FD99D" w14:textId="130155CD"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3</w:t>
            </w:r>
          </w:p>
        </w:tc>
        <w:tc>
          <w:tcPr>
            <w:tcW w:w="2054" w:type="dxa"/>
          </w:tcPr>
          <w:p w14:paraId="1A49A727" w14:textId="775B3226" w:rsidR="009C624E" w:rsidRDefault="009C624E" w:rsidP="00084901">
            <w:pPr>
              <w:pStyle w:val="Default"/>
              <w:spacing w:line="360" w:lineRule="auto"/>
              <w:rPr>
                <w:rFonts w:ascii="Arial" w:hAnsi="Arial" w:cs="Arial"/>
              </w:rPr>
            </w:pPr>
            <w:r>
              <w:rPr>
                <w:rFonts w:ascii="Arial" w:hAnsi="Arial" w:cs="Arial"/>
              </w:rPr>
              <w:t>Derecho</w:t>
            </w:r>
          </w:p>
        </w:tc>
        <w:tc>
          <w:tcPr>
            <w:tcW w:w="1777" w:type="dxa"/>
          </w:tcPr>
          <w:p w14:paraId="169E42C9" w14:textId="6D94DC4D" w:rsidR="009C624E" w:rsidRDefault="009C624E" w:rsidP="00BC4282">
            <w:pPr>
              <w:pStyle w:val="Default"/>
              <w:spacing w:line="360" w:lineRule="auto"/>
              <w:jc w:val="center"/>
              <w:rPr>
                <w:rFonts w:ascii="Arial" w:hAnsi="Arial" w:cs="Arial"/>
              </w:rPr>
            </w:pPr>
            <w:r>
              <w:rPr>
                <w:rFonts w:ascii="Arial" w:hAnsi="Arial" w:cs="Arial"/>
              </w:rPr>
              <w:t>27</w:t>
            </w:r>
          </w:p>
        </w:tc>
        <w:tc>
          <w:tcPr>
            <w:tcW w:w="1945" w:type="dxa"/>
          </w:tcPr>
          <w:p w14:paraId="5074D4A9" w14:textId="033D8529" w:rsidR="009C624E" w:rsidRDefault="009C624E" w:rsidP="008152FE">
            <w:pPr>
              <w:pStyle w:val="Default"/>
              <w:spacing w:line="360" w:lineRule="auto"/>
              <w:jc w:val="center"/>
              <w:rPr>
                <w:rFonts w:ascii="Arial" w:hAnsi="Arial" w:cs="Arial"/>
              </w:rPr>
            </w:pPr>
            <w:r>
              <w:rPr>
                <w:rFonts w:ascii="Arial" w:hAnsi="Arial" w:cs="Arial"/>
              </w:rPr>
              <w:t>16,5%</w:t>
            </w:r>
          </w:p>
        </w:tc>
        <w:tc>
          <w:tcPr>
            <w:tcW w:w="1815" w:type="dxa"/>
          </w:tcPr>
          <w:p w14:paraId="2D0F47B7" w14:textId="688A7464" w:rsidR="009C624E" w:rsidRDefault="0037595A" w:rsidP="0037595A">
            <w:pPr>
              <w:pStyle w:val="Default"/>
              <w:spacing w:line="360" w:lineRule="auto"/>
              <w:jc w:val="center"/>
              <w:rPr>
                <w:rFonts w:ascii="Arial" w:hAnsi="Arial" w:cs="Arial"/>
              </w:rPr>
            </w:pPr>
            <w:r>
              <w:rPr>
                <w:rFonts w:ascii="Arial" w:hAnsi="Arial" w:cs="Arial"/>
              </w:rPr>
              <w:t>20</w:t>
            </w:r>
          </w:p>
        </w:tc>
      </w:tr>
      <w:tr w:rsidR="009C624E" w14:paraId="0ACCC572" w14:textId="77777777" w:rsidTr="009C624E">
        <w:tc>
          <w:tcPr>
            <w:tcW w:w="1425" w:type="dxa"/>
          </w:tcPr>
          <w:p w14:paraId="3F7967D1" w14:textId="35456407"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4</w:t>
            </w:r>
          </w:p>
        </w:tc>
        <w:tc>
          <w:tcPr>
            <w:tcW w:w="2054" w:type="dxa"/>
          </w:tcPr>
          <w:p w14:paraId="1063982F" w14:textId="0F6C0E9D" w:rsidR="009C624E" w:rsidRDefault="009C624E" w:rsidP="00084901">
            <w:pPr>
              <w:pStyle w:val="Default"/>
              <w:spacing w:line="360" w:lineRule="auto"/>
              <w:rPr>
                <w:rFonts w:ascii="Arial" w:hAnsi="Arial" w:cs="Arial"/>
              </w:rPr>
            </w:pPr>
            <w:r>
              <w:rPr>
                <w:rFonts w:ascii="Arial" w:hAnsi="Arial" w:cs="Arial"/>
              </w:rPr>
              <w:t>Economía</w:t>
            </w:r>
          </w:p>
        </w:tc>
        <w:tc>
          <w:tcPr>
            <w:tcW w:w="1777" w:type="dxa"/>
          </w:tcPr>
          <w:p w14:paraId="57D20E9A" w14:textId="2C3A5C76" w:rsidR="009C624E" w:rsidRDefault="009C624E" w:rsidP="00837F8B">
            <w:pPr>
              <w:pStyle w:val="Default"/>
              <w:spacing w:line="360" w:lineRule="auto"/>
              <w:jc w:val="center"/>
              <w:rPr>
                <w:rFonts w:ascii="Arial" w:hAnsi="Arial" w:cs="Arial"/>
              </w:rPr>
            </w:pPr>
            <w:r>
              <w:rPr>
                <w:rFonts w:ascii="Arial" w:hAnsi="Arial" w:cs="Arial"/>
              </w:rPr>
              <w:t>1</w:t>
            </w:r>
          </w:p>
        </w:tc>
        <w:tc>
          <w:tcPr>
            <w:tcW w:w="1945" w:type="dxa"/>
          </w:tcPr>
          <w:p w14:paraId="30870762" w14:textId="6BB073A5" w:rsidR="009C624E" w:rsidRDefault="009C624E" w:rsidP="008152FE">
            <w:pPr>
              <w:pStyle w:val="Default"/>
              <w:spacing w:line="360" w:lineRule="auto"/>
              <w:jc w:val="center"/>
              <w:rPr>
                <w:rFonts w:ascii="Arial" w:hAnsi="Arial" w:cs="Arial"/>
              </w:rPr>
            </w:pPr>
            <w:r>
              <w:rPr>
                <w:rFonts w:ascii="Arial" w:hAnsi="Arial" w:cs="Arial"/>
              </w:rPr>
              <w:t>0,6%</w:t>
            </w:r>
          </w:p>
        </w:tc>
        <w:tc>
          <w:tcPr>
            <w:tcW w:w="1815" w:type="dxa"/>
          </w:tcPr>
          <w:p w14:paraId="4733017C" w14:textId="22A0064F" w:rsidR="009C624E" w:rsidRDefault="0037595A" w:rsidP="0037595A">
            <w:pPr>
              <w:pStyle w:val="Default"/>
              <w:spacing w:line="360" w:lineRule="auto"/>
              <w:jc w:val="center"/>
              <w:rPr>
                <w:rFonts w:ascii="Arial" w:hAnsi="Arial" w:cs="Arial"/>
              </w:rPr>
            </w:pPr>
            <w:r>
              <w:rPr>
                <w:rFonts w:ascii="Arial" w:hAnsi="Arial" w:cs="Arial"/>
              </w:rPr>
              <w:t>1</w:t>
            </w:r>
          </w:p>
        </w:tc>
      </w:tr>
      <w:tr w:rsidR="009C624E" w14:paraId="15E55A19" w14:textId="77777777" w:rsidTr="009C624E">
        <w:tc>
          <w:tcPr>
            <w:tcW w:w="1425" w:type="dxa"/>
          </w:tcPr>
          <w:p w14:paraId="56865AE9" w14:textId="421B301E"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5</w:t>
            </w:r>
          </w:p>
        </w:tc>
        <w:tc>
          <w:tcPr>
            <w:tcW w:w="2054" w:type="dxa"/>
          </w:tcPr>
          <w:p w14:paraId="6CBF6042" w14:textId="2F90868B" w:rsidR="009C624E" w:rsidRDefault="009C624E" w:rsidP="00084901">
            <w:pPr>
              <w:pStyle w:val="Default"/>
              <w:spacing w:line="360" w:lineRule="auto"/>
              <w:rPr>
                <w:rFonts w:ascii="Arial" w:hAnsi="Arial" w:cs="Arial"/>
              </w:rPr>
            </w:pPr>
            <w:r>
              <w:rPr>
                <w:rFonts w:ascii="Arial" w:hAnsi="Arial" w:cs="Arial"/>
              </w:rPr>
              <w:t>Licenciatura en nutrición y dietética</w:t>
            </w:r>
          </w:p>
        </w:tc>
        <w:tc>
          <w:tcPr>
            <w:tcW w:w="1777" w:type="dxa"/>
          </w:tcPr>
          <w:p w14:paraId="04DCA683" w14:textId="61417264" w:rsidR="009C624E" w:rsidRDefault="009C624E" w:rsidP="000B21FF">
            <w:pPr>
              <w:pStyle w:val="Default"/>
              <w:spacing w:line="360" w:lineRule="auto"/>
              <w:jc w:val="center"/>
              <w:rPr>
                <w:rFonts w:ascii="Arial" w:hAnsi="Arial" w:cs="Arial"/>
              </w:rPr>
            </w:pPr>
            <w:r>
              <w:rPr>
                <w:rFonts w:ascii="Arial" w:hAnsi="Arial" w:cs="Arial"/>
              </w:rPr>
              <w:t>44</w:t>
            </w:r>
          </w:p>
        </w:tc>
        <w:tc>
          <w:tcPr>
            <w:tcW w:w="1945" w:type="dxa"/>
          </w:tcPr>
          <w:p w14:paraId="1FEC9DAC" w14:textId="215FD731" w:rsidR="009C624E" w:rsidRDefault="009C624E" w:rsidP="008152FE">
            <w:pPr>
              <w:pStyle w:val="Default"/>
              <w:spacing w:line="360" w:lineRule="auto"/>
              <w:jc w:val="center"/>
              <w:rPr>
                <w:rFonts w:ascii="Arial" w:hAnsi="Arial" w:cs="Arial"/>
              </w:rPr>
            </w:pPr>
            <w:r>
              <w:rPr>
                <w:rFonts w:ascii="Arial" w:hAnsi="Arial" w:cs="Arial"/>
              </w:rPr>
              <w:t>26,9%</w:t>
            </w:r>
          </w:p>
        </w:tc>
        <w:tc>
          <w:tcPr>
            <w:tcW w:w="1815" w:type="dxa"/>
          </w:tcPr>
          <w:p w14:paraId="53699E29" w14:textId="2B7A4FAC" w:rsidR="009C624E" w:rsidRDefault="0037595A" w:rsidP="0037595A">
            <w:pPr>
              <w:pStyle w:val="Default"/>
              <w:spacing w:line="360" w:lineRule="auto"/>
              <w:jc w:val="center"/>
              <w:rPr>
                <w:rFonts w:ascii="Arial" w:hAnsi="Arial" w:cs="Arial"/>
              </w:rPr>
            </w:pPr>
            <w:r>
              <w:rPr>
                <w:rFonts w:ascii="Arial" w:hAnsi="Arial" w:cs="Arial"/>
              </w:rPr>
              <w:t>38</w:t>
            </w:r>
          </w:p>
        </w:tc>
      </w:tr>
      <w:tr w:rsidR="009C624E" w14:paraId="23C32A6A" w14:textId="77777777" w:rsidTr="009C624E">
        <w:tc>
          <w:tcPr>
            <w:tcW w:w="1425" w:type="dxa"/>
          </w:tcPr>
          <w:p w14:paraId="5A6EAE79" w14:textId="2811C4FE"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6</w:t>
            </w:r>
          </w:p>
        </w:tc>
        <w:tc>
          <w:tcPr>
            <w:tcW w:w="2054" w:type="dxa"/>
          </w:tcPr>
          <w:p w14:paraId="1ABE2456" w14:textId="7B5A835E" w:rsidR="009C624E" w:rsidRDefault="009C624E" w:rsidP="00084901">
            <w:pPr>
              <w:pStyle w:val="Default"/>
              <w:spacing w:line="360" w:lineRule="auto"/>
              <w:rPr>
                <w:rFonts w:ascii="Arial" w:hAnsi="Arial" w:cs="Arial"/>
              </w:rPr>
            </w:pPr>
            <w:r>
              <w:rPr>
                <w:rFonts w:ascii="Arial" w:hAnsi="Arial" w:cs="Arial"/>
              </w:rPr>
              <w:t>Licenciatura en enfermería</w:t>
            </w:r>
          </w:p>
        </w:tc>
        <w:tc>
          <w:tcPr>
            <w:tcW w:w="1777" w:type="dxa"/>
          </w:tcPr>
          <w:p w14:paraId="0B84B403" w14:textId="6D64E102" w:rsidR="009C624E" w:rsidRDefault="009C624E" w:rsidP="00837F8B">
            <w:pPr>
              <w:pStyle w:val="Default"/>
              <w:spacing w:line="360" w:lineRule="auto"/>
              <w:jc w:val="center"/>
              <w:rPr>
                <w:rFonts w:ascii="Arial" w:hAnsi="Arial" w:cs="Arial"/>
              </w:rPr>
            </w:pPr>
            <w:r>
              <w:rPr>
                <w:rFonts w:ascii="Arial" w:hAnsi="Arial" w:cs="Arial"/>
              </w:rPr>
              <w:t>45</w:t>
            </w:r>
          </w:p>
        </w:tc>
        <w:tc>
          <w:tcPr>
            <w:tcW w:w="1945" w:type="dxa"/>
          </w:tcPr>
          <w:p w14:paraId="7CFA967A" w14:textId="63F0C9E4" w:rsidR="009C624E" w:rsidRDefault="009C624E" w:rsidP="008152FE">
            <w:pPr>
              <w:pStyle w:val="Default"/>
              <w:spacing w:line="360" w:lineRule="auto"/>
              <w:jc w:val="center"/>
              <w:rPr>
                <w:rFonts w:ascii="Arial" w:hAnsi="Arial" w:cs="Arial"/>
              </w:rPr>
            </w:pPr>
            <w:r>
              <w:rPr>
                <w:rFonts w:ascii="Arial" w:hAnsi="Arial" w:cs="Arial"/>
              </w:rPr>
              <w:t>27,6%</w:t>
            </w:r>
          </w:p>
        </w:tc>
        <w:tc>
          <w:tcPr>
            <w:tcW w:w="1815" w:type="dxa"/>
          </w:tcPr>
          <w:p w14:paraId="346BB9C9" w14:textId="10DE0FA0" w:rsidR="009C624E" w:rsidRDefault="0037595A" w:rsidP="0037595A">
            <w:pPr>
              <w:pStyle w:val="Default"/>
              <w:spacing w:line="360" w:lineRule="auto"/>
              <w:jc w:val="center"/>
              <w:rPr>
                <w:rFonts w:ascii="Arial" w:hAnsi="Arial" w:cs="Arial"/>
              </w:rPr>
            </w:pPr>
            <w:r>
              <w:rPr>
                <w:rFonts w:ascii="Arial" w:hAnsi="Arial" w:cs="Arial"/>
              </w:rPr>
              <w:t>39</w:t>
            </w:r>
          </w:p>
        </w:tc>
      </w:tr>
      <w:tr w:rsidR="009C624E" w14:paraId="53E2F3FB" w14:textId="77777777" w:rsidTr="009C624E">
        <w:tc>
          <w:tcPr>
            <w:tcW w:w="1425" w:type="dxa"/>
          </w:tcPr>
          <w:p w14:paraId="1B020EA4" w14:textId="4CBF12CC"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7</w:t>
            </w:r>
          </w:p>
        </w:tc>
        <w:tc>
          <w:tcPr>
            <w:tcW w:w="2054" w:type="dxa"/>
          </w:tcPr>
          <w:p w14:paraId="113EE88C" w14:textId="63284593" w:rsidR="009C624E" w:rsidRDefault="009C624E" w:rsidP="00B82EEB">
            <w:pPr>
              <w:pStyle w:val="Default"/>
              <w:spacing w:line="360" w:lineRule="auto"/>
              <w:rPr>
                <w:rFonts w:ascii="Arial" w:hAnsi="Arial" w:cs="Arial"/>
              </w:rPr>
            </w:pPr>
            <w:r>
              <w:rPr>
                <w:rFonts w:ascii="Arial" w:hAnsi="Arial" w:cs="Arial"/>
              </w:rPr>
              <w:t xml:space="preserve">Licenciatura en producción para medios de comunicación </w:t>
            </w:r>
          </w:p>
        </w:tc>
        <w:tc>
          <w:tcPr>
            <w:tcW w:w="1777" w:type="dxa"/>
          </w:tcPr>
          <w:p w14:paraId="356BF3A3" w14:textId="79834F74" w:rsidR="009C624E" w:rsidRDefault="009C624E" w:rsidP="000B21FF">
            <w:pPr>
              <w:pStyle w:val="Default"/>
              <w:spacing w:line="360" w:lineRule="auto"/>
              <w:jc w:val="center"/>
              <w:rPr>
                <w:rFonts w:ascii="Arial" w:hAnsi="Arial" w:cs="Arial"/>
              </w:rPr>
            </w:pPr>
            <w:r>
              <w:rPr>
                <w:rFonts w:ascii="Arial" w:hAnsi="Arial" w:cs="Arial"/>
              </w:rPr>
              <w:t>18</w:t>
            </w:r>
          </w:p>
        </w:tc>
        <w:tc>
          <w:tcPr>
            <w:tcW w:w="1945" w:type="dxa"/>
          </w:tcPr>
          <w:p w14:paraId="096E9793" w14:textId="66EDD364" w:rsidR="009C624E" w:rsidRDefault="009C624E" w:rsidP="008152FE">
            <w:pPr>
              <w:pStyle w:val="Default"/>
              <w:spacing w:line="360" w:lineRule="auto"/>
              <w:jc w:val="center"/>
              <w:rPr>
                <w:rFonts w:ascii="Arial" w:hAnsi="Arial" w:cs="Arial"/>
              </w:rPr>
            </w:pPr>
            <w:r>
              <w:rPr>
                <w:rFonts w:ascii="Arial" w:hAnsi="Arial" w:cs="Arial"/>
              </w:rPr>
              <w:t>11%</w:t>
            </w:r>
          </w:p>
        </w:tc>
        <w:tc>
          <w:tcPr>
            <w:tcW w:w="1815" w:type="dxa"/>
          </w:tcPr>
          <w:p w14:paraId="72B99055" w14:textId="4ACDB764" w:rsidR="009C624E" w:rsidRDefault="0037595A" w:rsidP="0037595A">
            <w:pPr>
              <w:pStyle w:val="Default"/>
              <w:spacing w:line="360" w:lineRule="auto"/>
              <w:jc w:val="center"/>
              <w:rPr>
                <w:rFonts w:ascii="Arial" w:hAnsi="Arial" w:cs="Arial"/>
              </w:rPr>
            </w:pPr>
            <w:r>
              <w:rPr>
                <w:rFonts w:ascii="Arial" w:hAnsi="Arial" w:cs="Arial"/>
              </w:rPr>
              <w:t>15</w:t>
            </w:r>
          </w:p>
        </w:tc>
      </w:tr>
      <w:tr w:rsidR="009C624E" w14:paraId="1FDC18C4" w14:textId="77777777" w:rsidTr="009C624E">
        <w:tc>
          <w:tcPr>
            <w:tcW w:w="1425" w:type="dxa"/>
          </w:tcPr>
          <w:p w14:paraId="2EB44A1E" w14:textId="594103BC" w:rsidR="009C624E" w:rsidRPr="00C70D29" w:rsidRDefault="009C624E" w:rsidP="009C624E">
            <w:pPr>
              <w:pStyle w:val="Default"/>
              <w:spacing w:line="360" w:lineRule="auto"/>
              <w:jc w:val="center"/>
              <w:rPr>
                <w:rFonts w:ascii="Arial" w:hAnsi="Arial" w:cs="Arial"/>
                <w:b/>
                <w:bCs/>
              </w:rPr>
            </w:pPr>
            <w:r w:rsidRPr="00C70D29">
              <w:rPr>
                <w:rFonts w:ascii="Arial" w:hAnsi="Arial" w:cs="Arial"/>
                <w:b/>
                <w:bCs/>
              </w:rPr>
              <w:t>8</w:t>
            </w:r>
          </w:p>
        </w:tc>
        <w:tc>
          <w:tcPr>
            <w:tcW w:w="2054" w:type="dxa"/>
          </w:tcPr>
          <w:p w14:paraId="24E54DDC" w14:textId="38F8752E" w:rsidR="009C624E" w:rsidRDefault="009C624E" w:rsidP="00B82EEB">
            <w:pPr>
              <w:pStyle w:val="Default"/>
              <w:spacing w:line="360" w:lineRule="auto"/>
              <w:rPr>
                <w:rFonts w:ascii="Arial" w:hAnsi="Arial" w:cs="Arial"/>
              </w:rPr>
            </w:pPr>
            <w:r>
              <w:rPr>
                <w:rFonts w:ascii="Arial" w:hAnsi="Arial" w:cs="Arial"/>
              </w:rPr>
              <w:t>Licenciatura en turismo</w:t>
            </w:r>
          </w:p>
        </w:tc>
        <w:tc>
          <w:tcPr>
            <w:tcW w:w="1777" w:type="dxa"/>
          </w:tcPr>
          <w:p w14:paraId="0BE8BEB3" w14:textId="691DDD4A" w:rsidR="009C624E" w:rsidRDefault="009C624E" w:rsidP="000B21FF">
            <w:pPr>
              <w:pStyle w:val="Default"/>
              <w:spacing w:line="360" w:lineRule="auto"/>
              <w:jc w:val="center"/>
              <w:rPr>
                <w:rFonts w:ascii="Arial" w:hAnsi="Arial" w:cs="Arial"/>
              </w:rPr>
            </w:pPr>
            <w:r>
              <w:rPr>
                <w:rFonts w:ascii="Arial" w:hAnsi="Arial" w:cs="Arial"/>
              </w:rPr>
              <w:t>3</w:t>
            </w:r>
          </w:p>
        </w:tc>
        <w:tc>
          <w:tcPr>
            <w:tcW w:w="1945" w:type="dxa"/>
          </w:tcPr>
          <w:p w14:paraId="7AE8A154" w14:textId="5C0CDE9A" w:rsidR="009C624E" w:rsidRDefault="009C624E" w:rsidP="008152FE">
            <w:pPr>
              <w:pStyle w:val="Default"/>
              <w:spacing w:line="360" w:lineRule="auto"/>
              <w:jc w:val="center"/>
              <w:rPr>
                <w:rFonts w:ascii="Arial" w:hAnsi="Arial" w:cs="Arial"/>
              </w:rPr>
            </w:pPr>
            <w:r>
              <w:rPr>
                <w:rFonts w:ascii="Arial" w:hAnsi="Arial" w:cs="Arial"/>
              </w:rPr>
              <w:t>1,8%</w:t>
            </w:r>
          </w:p>
        </w:tc>
        <w:tc>
          <w:tcPr>
            <w:tcW w:w="1815" w:type="dxa"/>
          </w:tcPr>
          <w:p w14:paraId="49821E95" w14:textId="3A5BA42F" w:rsidR="009C624E" w:rsidRDefault="0037595A" w:rsidP="0037595A">
            <w:pPr>
              <w:pStyle w:val="Default"/>
              <w:spacing w:line="360" w:lineRule="auto"/>
              <w:jc w:val="center"/>
              <w:rPr>
                <w:rFonts w:ascii="Arial" w:hAnsi="Arial" w:cs="Arial"/>
              </w:rPr>
            </w:pPr>
            <w:r>
              <w:rPr>
                <w:rFonts w:ascii="Arial" w:hAnsi="Arial" w:cs="Arial"/>
              </w:rPr>
              <w:t>2</w:t>
            </w:r>
          </w:p>
        </w:tc>
      </w:tr>
      <w:tr w:rsidR="009C624E" w14:paraId="43295745" w14:textId="77777777" w:rsidTr="009C624E">
        <w:tc>
          <w:tcPr>
            <w:tcW w:w="1425" w:type="dxa"/>
          </w:tcPr>
          <w:p w14:paraId="7C40DE29" w14:textId="77777777" w:rsidR="009C624E" w:rsidRDefault="009C624E" w:rsidP="00B82EEB">
            <w:pPr>
              <w:pStyle w:val="Default"/>
              <w:spacing w:line="360" w:lineRule="auto"/>
              <w:rPr>
                <w:rFonts w:ascii="Arial" w:hAnsi="Arial" w:cs="Arial"/>
              </w:rPr>
            </w:pPr>
          </w:p>
        </w:tc>
        <w:tc>
          <w:tcPr>
            <w:tcW w:w="2054" w:type="dxa"/>
          </w:tcPr>
          <w:p w14:paraId="55621542" w14:textId="558C23A9" w:rsidR="009C624E" w:rsidRDefault="009C624E" w:rsidP="00B82EEB">
            <w:pPr>
              <w:pStyle w:val="Default"/>
              <w:spacing w:line="360" w:lineRule="auto"/>
              <w:rPr>
                <w:rFonts w:ascii="Arial" w:hAnsi="Arial" w:cs="Arial"/>
              </w:rPr>
            </w:pPr>
            <w:r>
              <w:rPr>
                <w:rFonts w:ascii="Arial" w:hAnsi="Arial" w:cs="Arial"/>
              </w:rPr>
              <w:t>Total</w:t>
            </w:r>
          </w:p>
        </w:tc>
        <w:tc>
          <w:tcPr>
            <w:tcW w:w="1777" w:type="dxa"/>
          </w:tcPr>
          <w:p w14:paraId="2ED65C6B" w14:textId="77777777" w:rsidR="009C624E" w:rsidRDefault="009C624E" w:rsidP="000B21FF">
            <w:pPr>
              <w:pStyle w:val="Default"/>
              <w:spacing w:line="360" w:lineRule="auto"/>
              <w:jc w:val="center"/>
              <w:rPr>
                <w:rFonts w:ascii="Arial" w:hAnsi="Arial" w:cs="Arial"/>
              </w:rPr>
            </w:pPr>
          </w:p>
        </w:tc>
        <w:tc>
          <w:tcPr>
            <w:tcW w:w="1945" w:type="dxa"/>
          </w:tcPr>
          <w:p w14:paraId="70A44DBC" w14:textId="14BF564C" w:rsidR="009C624E" w:rsidRDefault="009C624E" w:rsidP="00AF6994">
            <w:pPr>
              <w:pStyle w:val="Default"/>
              <w:spacing w:line="360" w:lineRule="auto"/>
              <w:jc w:val="center"/>
              <w:rPr>
                <w:rFonts w:ascii="Arial" w:hAnsi="Arial" w:cs="Arial"/>
              </w:rPr>
            </w:pPr>
            <w:r>
              <w:rPr>
                <w:rFonts w:ascii="Arial" w:hAnsi="Arial" w:cs="Arial"/>
              </w:rPr>
              <w:t>100%</w:t>
            </w:r>
          </w:p>
        </w:tc>
        <w:tc>
          <w:tcPr>
            <w:tcW w:w="1815" w:type="dxa"/>
          </w:tcPr>
          <w:p w14:paraId="6A470F78" w14:textId="27BA8686" w:rsidR="009C624E" w:rsidRDefault="009C624E" w:rsidP="00AF6994">
            <w:pPr>
              <w:pStyle w:val="Default"/>
              <w:spacing w:line="360" w:lineRule="auto"/>
              <w:jc w:val="center"/>
              <w:rPr>
                <w:rFonts w:ascii="Arial" w:hAnsi="Arial" w:cs="Arial"/>
              </w:rPr>
            </w:pPr>
            <w:r>
              <w:rPr>
                <w:rFonts w:ascii="Arial" w:hAnsi="Arial" w:cs="Arial"/>
              </w:rPr>
              <w:t>115</w:t>
            </w:r>
          </w:p>
        </w:tc>
      </w:tr>
    </w:tbl>
    <w:p w14:paraId="44797278" w14:textId="77777777" w:rsidR="003F0010" w:rsidRDefault="003F0010" w:rsidP="00B82EEB">
      <w:pPr>
        <w:pStyle w:val="Ttulo2"/>
        <w:spacing w:line="360" w:lineRule="auto"/>
        <w:rPr>
          <w:ins w:id="91" w:author="Unibe" w:date="2022-08-08T12:57:00Z"/>
        </w:rPr>
      </w:pPr>
      <w:bookmarkStart w:id="92" w:name="_Toc110332335"/>
    </w:p>
    <w:p w14:paraId="151C9033" w14:textId="41891F10" w:rsidR="00B82EEB" w:rsidRDefault="00B82EEB" w:rsidP="00B82EEB">
      <w:pPr>
        <w:pStyle w:val="Ttulo2"/>
        <w:spacing w:line="360" w:lineRule="auto"/>
      </w:pPr>
      <w:r>
        <w:t>Técnicas</w:t>
      </w:r>
      <w:r w:rsidR="00F65E04">
        <w:t xml:space="preserve"> e instrumentos</w:t>
      </w:r>
      <w:r>
        <w:t xml:space="preserve"> de recolección de datos</w:t>
      </w:r>
      <w:bookmarkEnd w:id="92"/>
    </w:p>
    <w:p w14:paraId="3AF3EFB8" w14:textId="57691C6F" w:rsidR="00B82EEB" w:rsidRDefault="00A755F2" w:rsidP="00A755F2">
      <w:pPr>
        <w:spacing w:line="360" w:lineRule="auto"/>
        <w:jc w:val="both"/>
        <w:rPr>
          <w:rFonts w:ascii="Arial" w:hAnsi="Arial" w:cs="Arial"/>
          <w:sz w:val="24"/>
          <w:szCs w:val="24"/>
        </w:rPr>
      </w:pPr>
      <w:r>
        <w:rPr>
          <w:rFonts w:ascii="Arial" w:hAnsi="Arial" w:cs="Arial"/>
          <w:sz w:val="24"/>
          <w:szCs w:val="24"/>
        </w:rPr>
        <w:t>Las técnicas de recolección de datos d</w:t>
      </w:r>
      <w:r w:rsidR="00F65E04" w:rsidRPr="00F65E04">
        <w:rPr>
          <w:rFonts w:ascii="Arial" w:hAnsi="Arial" w:cs="Arial"/>
          <w:sz w:val="24"/>
          <w:szCs w:val="24"/>
        </w:rPr>
        <w:t>e acuerdo con</w:t>
      </w:r>
      <w:r w:rsidR="00F65E04">
        <w:rPr>
          <w:rFonts w:ascii="Arial" w:hAnsi="Arial" w:cs="Arial"/>
          <w:sz w:val="24"/>
          <w:szCs w:val="24"/>
        </w:rPr>
        <w:t xml:space="preserve"> </w:t>
      </w:r>
      <w:r w:rsidR="00F65E04" w:rsidRPr="00F65E04">
        <w:rPr>
          <w:rFonts w:ascii="Arial" w:hAnsi="Arial" w:cs="Arial"/>
          <w:noProof/>
          <w:sz w:val="24"/>
          <w:szCs w:val="24"/>
        </w:rPr>
        <w:t>Arias</w:t>
      </w:r>
      <w:r w:rsidR="00F65E04" w:rsidRPr="00F65E04">
        <w:rPr>
          <w:rFonts w:ascii="Arial" w:hAnsi="Arial" w:cs="Arial"/>
          <w:sz w:val="24"/>
          <w:szCs w:val="24"/>
        </w:rPr>
        <w:t xml:space="preserve"> </w:t>
      </w:r>
      <w:sdt>
        <w:sdtPr>
          <w:rPr>
            <w:rFonts w:ascii="Arial" w:hAnsi="Arial" w:cs="Arial"/>
            <w:sz w:val="24"/>
            <w:szCs w:val="24"/>
          </w:rPr>
          <w:id w:val="-2051451424"/>
          <w:citation/>
        </w:sdtPr>
        <w:sdtContent>
          <w:r w:rsidR="00F65E04">
            <w:rPr>
              <w:rFonts w:ascii="Arial" w:hAnsi="Arial" w:cs="Arial"/>
              <w:sz w:val="24"/>
              <w:szCs w:val="24"/>
            </w:rPr>
            <w:fldChar w:fldCharType="begin"/>
          </w:r>
          <w:r w:rsidR="006E6FCF">
            <w:rPr>
              <w:rFonts w:ascii="Arial" w:hAnsi="Arial" w:cs="Arial"/>
              <w:sz w:val="24"/>
              <w:szCs w:val="24"/>
            </w:rPr>
            <w:instrText xml:space="preserve">CITATION Ari06 \n  \t  \l 12298 </w:instrText>
          </w:r>
          <w:r w:rsidR="00F65E04">
            <w:rPr>
              <w:rFonts w:ascii="Arial" w:hAnsi="Arial" w:cs="Arial"/>
              <w:sz w:val="24"/>
              <w:szCs w:val="24"/>
            </w:rPr>
            <w:fldChar w:fldCharType="separate"/>
          </w:r>
          <w:r w:rsidR="008D132F" w:rsidRPr="008D132F">
            <w:rPr>
              <w:rFonts w:ascii="Arial" w:hAnsi="Arial" w:cs="Arial"/>
              <w:noProof/>
              <w:sz w:val="24"/>
              <w:szCs w:val="24"/>
            </w:rPr>
            <w:t>(2006)</w:t>
          </w:r>
          <w:r w:rsidR="00F65E04">
            <w:rPr>
              <w:rFonts w:ascii="Arial" w:hAnsi="Arial" w:cs="Arial"/>
              <w:sz w:val="24"/>
              <w:szCs w:val="24"/>
            </w:rPr>
            <w:fldChar w:fldCharType="end"/>
          </w:r>
        </w:sdtContent>
      </w:sdt>
      <w:r>
        <w:rPr>
          <w:rFonts w:ascii="Arial" w:hAnsi="Arial" w:cs="Arial"/>
          <w:sz w:val="24"/>
          <w:szCs w:val="24"/>
        </w:rPr>
        <w:t>”</w:t>
      </w:r>
      <w:r w:rsidRPr="00A755F2">
        <w:rPr>
          <w:rFonts w:ascii="Arial" w:hAnsi="Arial" w:cs="Arial"/>
          <w:b/>
          <w:bCs/>
          <w:color w:val="202124"/>
          <w:shd w:val="clear" w:color="auto" w:fill="FFFFFF"/>
        </w:rPr>
        <w:t xml:space="preserve"> </w:t>
      </w:r>
      <w:r w:rsidRPr="00A755F2">
        <w:rPr>
          <w:rFonts w:ascii="Arial" w:hAnsi="Arial" w:cs="Arial"/>
          <w:sz w:val="24"/>
          <w:szCs w:val="24"/>
        </w:rPr>
        <w:t>Son las distintas formas o maneras de obtener la información</w:t>
      </w:r>
      <w:r>
        <w:rPr>
          <w:rFonts w:ascii="Arial" w:hAnsi="Arial" w:cs="Arial"/>
          <w:sz w:val="24"/>
          <w:szCs w:val="24"/>
        </w:rPr>
        <w:t>” (</w:t>
      </w:r>
      <w:r w:rsidRPr="00A755F2">
        <w:rPr>
          <w:rFonts w:ascii="Arial" w:hAnsi="Arial" w:cs="Arial"/>
          <w:noProof/>
          <w:sz w:val="24"/>
          <w:szCs w:val="24"/>
        </w:rPr>
        <w:t>pág. 146</w:t>
      </w:r>
      <w:r>
        <w:rPr>
          <w:rFonts w:ascii="Arial" w:hAnsi="Arial" w:cs="Arial"/>
          <w:sz w:val="24"/>
          <w:szCs w:val="24"/>
        </w:rPr>
        <w:t>).</w:t>
      </w:r>
      <w:r w:rsidRPr="00A755F2">
        <w:rPr>
          <w:sz w:val="23"/>
          <w:szCs w:val="23"/>
        </w:rPr>
        <w:t xml:space="preserve"> </w:t>
      </w:r>
      <w:r w:rsidRPr="00A755F2">
        <w:rPr>
          <w:rFonts w:ascii="Arial" w:hAnsi="Arial" w:cs="Arial"/>
          <w:sz w:val="24"/>
          <w:szCs w:val="24"/>
        </w:rPr>
        <w:t xml:space="preserve">Por consiguiente, </w:t>
      </w:r>
      <w:r>
        <w:rPr>
          <w:rFonts w:ascii="Arial" w:hAnsi="Arial" w:cs="Arial"/>
          <w:sz w:val="24"/>
          <w:szCs w:val="24"/>
        </w:rPr>
        <w:t xml:space="preserve">en </w:t>
      </w:r>
      <w:r w:rsidRPr="00A755F2">
        <w:rPr>
          <w:rFonts w:ascii="Arial" w:hAnsi="Arial" w:cs="Arial"/>
          <w:sz w:val="24"/>
          <w:szCs w:val="24"/>
        </w:rPr>
        <w:t>la</w:t>
      </w:r>
      <w:r>
        <w:rPr>
          <w:rFonts w:ascii="Arial" w:hAnsi="Arial" w:cs="Arial"/>
          <w:sz w:val="24"/>
          <w:szCs w:val="24"/>
        </w:rPr>
        <w:t xml:space="preserve"> presente investigación la</w:t>
      </w:r>
      <w:r w:rsidRPr="00A755F2">
        <w:rPr>
          <w:rFonts w:ascii="Arial" w:hAnsi="Arial" w:cs="Arial"/>
          <w:sz w:val="24"/>
          <w:szCs w:val="24"/>
        </w:rPr>
        <w:t xml:space="preserve"> técnica de recolección de datos elegida fu</w:t>
      </w:r>
      <w:r w:rsidR="00993000">
        <w:rPr>
          <w:rFonts w:ascii="Arial" w:hAnsi="Arial" w:cs="Arial"/>
          <w:sz w:val="24"/>
          <w:szCs w:val="24"/>
        </w:rPr>
        <w:t>e</w:t>
      </w:r>
      <w:r w:rsidRPr="00A755F2">
        <w:rPr>
          <w:rFonts w:ascii="Arial" w:hAnsi="Arial" w:cs="Arial"/>
          <w:sz w:val="24"/>
          <w:szCs w:val="24"/>
        </w:rPr>
        <w:t xml:space="preserve"> la </w:t>
      </w:r>
      <w:r w:rsidR="006E6FCF">
        <w:rPr>
          <w:rFonts w:ascii="Arial" w:hAnsi="Arial" w:cs="Arial"/>
          <w:sz w:val="24"/>
          <w:szCs w:val="24"/>
        </w:rPr>
        <w:t>encuesta</w:t>
      </w:r>
      <w:r w:rsidR="00771AC2">
        <w:rPr>
          <w:rFonts w:ascii="Arial" w:hAnsi="Arial" w:cs="Arial"/>
          <w:sz w:val="24"/>
          <w:szCs w:val="24"/>
        </w:rPr>
        <w:t xml:space="preserve"> y </w:t>
      </w:r>
      <w:r w:rsidR="006E6FCF">
        <w:rPr>
          <w:rFonts w:ascii="Arial" w:hAnsi="Arial" w:cs="Arial"/>
          <w:sz w:val="24"/>
          <w:szCs w:val="24"/>
        </w:rPr>
        <w:t xml:space="preserve">el </w:t>
      </w:r>
      <w:r w:rsidR="00E8437A">
        <w:rPr>
          <w:rFonts w:ascii="Arial" w:hAnsi="Arial" w:cs="Arial"/>
          <w:sz w:val="24"/>
          <w:szCs w:val="24"/>
        </w:rPr>
        <w:t>instrumento</w:t>
      </w:r>
      <w:r w:rsidR="006E6FCF">
        <w:rPr>
          <w:rFonts w:ascii="Arial" w:hAnsi="Arial" w:cs="Arial"/>
          <w:sz w:val="24"/>
          <w:szCs w:val="24"/>
        </w:rPr>
        <w:t xml:space="preserve"> que se </w:t>
      </w:r>
      <w:r w:rsidR="00E8437A">
        <w:rPr>
          <w:rFonts w:ascii="Arial" w:hAnsi="Arial" w:cs="Arial"/>
          <w:sz w:val="24"/>
          <w:szCs w:val="24"/>
        </w:rPr>
        <w:t>utilizó</w:t>
      </w:r>
      <w:r w:rsidR="006E6FCF">
        <w:rPr>
          <w:rFonts w:ascii="Arial" w:hAnsi="Arial" w:cs="Arial"/>
          <w:sz w:val="24"/>
          <w:szCs w:val="24"/>
        </w:rPr>
        <w:t xml:space="preserve"> para la </w:t>
      </w:r>
      <w:r w:rsidR="00993000">
        <w:rPr>
          <w:rFonts w:ascii="Arial" w:hAnsi="Arial" w:cs="Arial"/>
          <w:sz w:val="24"/>
          <w:szCs w:val="24"/>
        </w:rPr>
        <w:t>recolección fue</w:t>
      </w:r>
      <w:r w:rsidR="006E6FCF">
        <w:rPr>
          <w:rFonts w:ascii="Arial" w:hAnsi="Arial" w:cs="Arial"/>
          <w:sz w:val="24"/>
          <w:szCs w:val="24"/>
        </w:rPr>
        <w:t xml:space="preserve"> </w:t>
      </w:r>
      <w:r w:rsidR="0053533E">
        <w:rPr>
          <w:rFonts w:ascii="Arial" w:hAnsi="Arial" w:cs="Arial"/>
          <w:sz w:val="24"/>
          <w:szCs w:val="24"/>
        </w:rPr>
        <w:t>un</w:t>
      </w:r>
      <w:r w:rsidR="00B72996">
        <w:rPr>
          <w:rFonts w:ascii="Arial" w:hAnsi="Arial" w:cs="Arial"/>
          <w:sz w:val="24"/>
          <w:szCs w:val="24"/>
        </w:rPr>
        <w:t xml:space="preserve"> cuestionario</w:t>
      </w:r>
      <w:r w:rsidR="00E8437A">
        <w:rPr>
          <w:rFonts w:ascii="Arial" w:hAnsi="Arial" w:cs="Arial"/>
          <w:sz w:val="24"/>
          <w:szCs w:val="24"/>
        </w:rPr>
        <w:t>.</w:t>
      </w:r>
    </w:p>
    <w:p w14:paraId="453F4D65" w14:textId="43F5194F" w:rsidR="00A96728" w:rsidRDefault="00A96728" w:rsidP="0023139C">
      <w:pPr>
        <w:spacing w:line="360" w:lineRule="auto"/>
        <w:jc w:val="both"/>
        <w:rPr>
          <w:ins w:id="93" w:author="Unibe" w:date="2022-08-08T12:58:00Z"/>
          <w:sz w:val="23"/>
          <w:szCs w:val="23"/>
        </w:rPr>
      </w:pPr>
      <w:r w:rsidRPr="00A96728">
        <w:rPr>
          <w:rFonts w:ascii="Arial" w:hAnsi="Arial" w:cs="Arial"/>
          <w:sz w:val="24"/>
          <w:szCs w:val="24"/>
        </w:rPr>
        <w:t xml:space="preserve">Según Arias </w:t>
      </w:r>
      <w:sdt>
        <w:sdtPr>
          <w:rPr>
            <w:rFonts w:ascii="Arial" w:hAnsi="Arial" w:cs="Arial"/>
            <w:sz w:val="24"/>
            <w:szCs w:val="24"/>
          </w:rPr>
          <w:id w:val="159356137"/>
          <w:citation/>
        </w:sdtPr>
        <w:sdtContent>
          <w:r w:rsidRPr="00A96728">
            <w:rPr>
              <w:rFonts w:ascii="Arial" w:hAnsi="Arial" w:cs="Arial"/>
              <w:sz w:val="24"/>
              <w:szCs w:val="24"/>
            </w:rPr>
            <w:fldChar w:fldCharType="begin"/>
          </w:r>
          <w:r w:rsidRPr="00A96728">
            <w:rPr>
              <w:rFonts w:ascii="Arial" w:hAnsi="Arial" w:cs="Arial"/>
              <w:sz w:val="24"/>
              <w:szCs w:val="24"/>
            </w:rPr>
            <w:instrText xml:space="preserve">CITATION Ari12 \n  \t  \l 12298 </w:instrText>
          </w:r>
          <w:r w:rsidRPr="00A96728">
            <w:rPr>
              <w:rFonts w:ascii="Arial" w:hAnsi="Arial" w:cs="Arial"/>
              <w:sz w:val="24"/>
              <w:szCs w:val="24"/>
            </w:rPr>
            <w:fldChar w:fldCharType="separate"/>
          </w:r>
          <w:r w:rsidR="008D132F" w:rsidRPr="008D132F">
            <w:rPr>
              <w:rFonts w:ascii="Arial" w:hAnsi="Arial" w:cs="Arial"/>
              <w:noProof/>
              <w:sz w:val="24"/>
              <w:szCs w:val="24"/>
            </w:rPr>
            <w:t>(2012)</w:t>
          </w:r>
          <w:r w:rsidRPr="00A96728">
            <w:rPr>
              <w:rFonts w:ascii="Arial" w:hAnsi="Arial" w:cs="Arial"/>
              <w:sz w:val="24"/>
              <w:szCs w:val="24"/>
            </w:rPr>
            <w:fldChar w:fldCharType="end"/>
          </w:r>
        </w:sdtContent>
      </w:sdt>
      <w:r w:rsidRPr="00A96728">
        <w:rPr>
          <w:rFonts w:ascii="Arial" w:hAnsi="Arial" w:cs="Arial"/>
          <w:sz w:val="24"/>
          <w:szCs w:val="24"/>
        </w:rPr>
        <w:t xml:space="preserve"> “Se define la encuesta como una técnica que pretende obtener información que suministra un grupo o muestra de sujetos acerca de sí mismos, o en relación con un tema en </w:t>
      </w:r>
      <w:r w:rsidR="00B7724B" w:rsidRPr="00A96728">
        <w:rPr>
          <w:rFonts w:ascii="Arial" w:hAnsi="Arial" w:cs="Arial"/>
          <w:sz w:val="24"/>
          <w:szCs w:val="24"/>
        </w:rPr>
        <w:t>particular”</w:t>
      </w:r>
      <w:r w:rsidR="00B7724B">
        <w:rPr>
          <w:rFonts w:ascii="Arial" w:hAnsi="Arial" w:cs="Arial"/>
          <w:sz w:val="24"/>
          <w:szCs w:val="24"/>
        </w:rPr>
        <w:t xml:space="preserve"> (</w:t>
      </w:r>
      <w:r w:rsidR="00B7724B" w:rsidRPr="00B7724B">
        <w:rPr>
          <w:rFonts w:ascii="Arial" w:hAnsi="Arial" w:cs="Arial"/>
          <w:noProof/>
          <w:sz w:val="24"/>
          <w:szCs w:val="24"/>
        </w:rPr>
        <w:t>pág.</w:t>
      </w:r>
      <w:r w:rsidR="00B7724B" w:rsidRPr="00A755F2">
        <w:rPr>
          <w:rFonts w:ascii="Arial" w:hAnsi="Arial" w:cs="Arial"/>
          <w:noProof/>
          <w:sz w:val="24"/>
          <w:szCs w:val="24"/>
        </w:rPr>
        <w:t xml:space="preserve"> </w:t>
      </w:r>
      <w:r w:rsidR="00B7724B">
        <w:rPr>
          <w:rFonts w:ascii="Arial" w:hAnsi="Arial" w:cs="Arial"/>
          <w:noProof/>
          <w:sz w:val="24"/>
          <w:szCs w:val="24"/>
        </w:rPr>
        <w:t>72</w:t>
      </w:r>
      <w:r w:rsidR="00B7724B">
        <w:rPr>
          <w:rFonts w:ascii="Arial" w:hAnsi="Arial" w:cs="Arial"/>
          <w:sz w:val="24"/>
          <w:szCs w:val="24"/>
        </w:rPr>
        <w:t xml:space="preserve">). </w:t>
      </w:r>
      <w:r w:rsidR="00B72996">
        <w:rPr>
          <w:rFonts w:ascii="Arial" w:hAnsi="Arial" w:cs="Arial"/>
          <w:sz w:val="24"/>
          <w:szCs w:val="24"/>
        </w:rPr>
        <w:t>Por lo tanto, e</w:t>
      </w:r>
      <w:r w:rsidR="00B7724B">
        <w:rPr>
          <w:rFonts w:ascii="Arial" w:hAnsi="Arial" w:cs="Arial"/>
          <w:sz w:val="24"/>
          <w:szCs w:val="24"/>
        </w:rPr>
        <w:t>n el presente proyecto de investigación, se aplicó la encuesta que</w:t>
      </w:r>
      <w:r w:rsidR="0023139C">
        <w:rPr>
          <w:rFonts w:ascii="Arial" w:hAnsi="Arial" w:cs="Arial"/>
          <w:sz w:val="24"/>
          <w:szCs w:val="24"/>
        </w:rPr>
        <w:t xml:space="preserve"> está conformado por once</w:t>
      </w:r>
      <w:r w:rsidR="00B7724B">
        <w:rPr>
          <w:rFonts w:ascii="Arial" w:hAnsi="Arial" w:cs="Arial"/>
          <w:sz w:val="24"/>
          <w:szCs w:val="24"/>
        </w:rPr>
        <w:t xml:space="preserve"> </w:t>
      </w:r>
      <w:r w:rsidR="0023139C">
        <w:rPr>
          <w:rFonts w:ascii="Arial" w:hAnsi="Arial" w:cs="Arial"/>
          <w:sz w:val="24"/>
          <w:szCs w:val="24"/>
        </w:rPr>
        <w:t>(</w:t>
      </w:r>
      <w:r w:rsidR="00B7724B">
        <w:rPr>
          <w:rFonts w:ascii="Arial" w:hAnsi="Arial" w:cs="Arial"/>
          <w:sz w:val="24"/>
          <w:szCs w:val="24"/>
        </w:rPr>
        <w:t>11</w:t>
      </w:r>
      <w:r w:rsidR="0023139C">
        <w:rPr>
          <w:rFonts w:ascii="Arial" w:hAnsi="Arial" w:cs="Arial"/>
          <w:sz w:val="24"/>
          <w:szCs w:val="24"/>
        </w:rPr>
        <w:t>)</w:t>
      </w:r>
      <w:r w:rsidR="00B7724B">
        <w:rPr>
          <w:rFonts w:ascii="Arial" w:hAnsi="Arial" w:cs="Arial"/>
          <w:sz w:val="24"/>
          <w:szCs w:val="24"/>
        </w:rPr>
        <w:t xml:space="preserve"> preguntas</w:t>
      </w:r>
      <w:r w:rsidR="0023139C">
        <w:rPr>
          <w:rFonts w:ascii="Arial" w:hAnsi="Arial" w:cs="Arial"/>
          <w:sz w:val="24"/>
          <w:szCs w:val="24"/>
        </w:rPr>
        <w:t xml:space="preserve"> cerradas y ordenadas temáticamente </w:t>
      </w:r>
      <w:r w:rsidR="0023139C" w:rsidRPr="0023139C">
        <w:rPr>
          <w:rFonts w:ascii="Arial" w:hAnsi="Arial" w:cs="Arial"/>
          <w:sz w:val="24"/>
          <w:szCs w:val="24"/>
        </w:rPr>
        <w:t xml:space="preserve">que permiten a los encuestados comprender con facilidad cada una de las interrogantes planteadas y escoger entre diferentes opciones de respuesta </w:t>
      </w:r>
      <w:r w:rsidR="009D0032" w:rsidRPr="0023139C">
        <w:rPr>
          <w:rFonts w:ascii="Arial" w:hAnsi="Arial" w:cs="Arial"/>
          <w:sz w:val="24"/>
          <w:szCs w:val="24"/>
        </w:rPr>
        <w:t>de acuerdo con</w:t>
      </w:r>
      <w:r w:rsidR="0023139C" w:rsidRPr="0023139C">
        <w:rPr>
          <w:rFonts w:ascii="Arial" w:hAnsi="Arial" w:cs="Arial"/>
          <w:sz w:val="24"/>
          <w:szCs w:val="24"/>
        </w:rPr>
        <w:t xml:space="preserve"> lo que consideran correcto</w:t>
      </w:r>
      <w:r w:rsidR="009E104D">
        <w:rPr>
          <w:rFonts w:ascii="Arial" w:hAnsi="Arial" w:cs="Arial"/>
          <w:sz w:val="24"/>
          <w:szCs w:val="24"/>
        </w:rPr>
        <w:t xml:space="preserve"> o adecuado</w:t>
      </w:r>
      <w:r w:rsidR="0023139C" w:rsidRPr="0023139C">
        <w:rPr>
          <w:rFonts w:ascii="Arial" w:hAnsi="Arial" w:cs="Arial"/>
          <w:sz w:val="24"/>
          <w:szCs w:val="24"/>
        </w:rPr>
        <w:t xml:space="preserve"> (ver Anexo 1)</w:t>
      </w:r>
      <w:r w:rsidR="0023139C">
        <w:rPr>
          <w:sz w:val="23"/>
          <w:szCs w:val="23"/>
        </w:rPr>
        <w:t>.</w:t>
      </w:r>
    </w:p>
    <w:p w14:paraId="2CD8CBFC" w14:textId="18A72177" w:rsidR="003F0010" w:rsidRPr="00A96728" w:rsidRDefault="003F0010" w:rsidP="0023139C">
      <w:pPr>
        <w:spacing w:line="360" w:lineRule="auto"/>
        <w:jc w:val="both"/>
        <w:rPr>
          <w:rFonts w:ascii="Arial" w:hAnsi="Arial" w:cs="Arial"/>
          <w:sz w:val="24"/>
          <w:szCs w:val="24"/>
        </w:rPr>
      </w:pPr>
      <w:ins w:id="94" w:author="Unibe" w:date="2022-08-08T12:58:00Z">
        <w:r>
          <w:rPr>
            <w:sz w:val="23"/>
            <w:szCs w:val="23"/>
          </w:rPr>
          <w:t xml:space="preserve">FALTA EL INSTRUMENTO EL CUADRO OPERACIONAL </w:t>
        </w:r>
      </w:ins>
    </w:p>
    <w:p w14:paraId="1B2D3CE2" w14:textId="62DA6C60" w:rsidR="00993000" w:rsidRDefault="00993000" w:rsidP="00993000">
      <w:pPr>
        <w:pStyle w:val="Ttulo2"/>
        <w:spacing w:line="360" w:lineRule="auto"/>
      </w:pPr>
      <w:bookmarkStart w:id="95" w:name="_Toc110332336"/>
      <w:r>
        <w:t>Validez y Confiabilidad</w:t>
      </w:r>
      <w:bookmarkEnd w:id="95"/>
    </w:p>
    <w:p w14:paraId="65A91278" w14:textId="76A7F1E8" w:rsidR="003F0010" w:rsidRDefault="003F0010" w:rsidP="00EC411B">
      <w:pPr>
        <w:spacing w:line="360" w:lineRule="auto"/>
        <w:jc w:val="both"/>
        <w:rPr>
          <w:ins w:id="96" w:author="Unibe" w:date="2022-08-08T12:59:00Z"/>
          <w:rFonts w:ascii="Arial" w:hAnsi="Arial" w:cs="Arial"/>
          <w:sz w:val="24"/>
          <w:szCs w:val="24"/>
        </w:rPr>
      </w:pPr>
      <w:ins w:id="97" w:author="Unibe" w:date="2022-08-08T12:59:00Z">
        <w:r>
          <w:rPr>
            <w:rFonts w:ascii="Arial" w:hAnsi="Arial" w:cs="Arial"/>
            <w:sz w:val="24"/>
            <w:szCs w:val="24"/>
          </w:rPr>
          <w:t xml:space="preserve">VALIDEZ </w:t>
        </w:r>
      </w:ins>
    </w:p>
    <w:p w14:paraId="707C8107" w14:textId="4A5CD01F" w:rsidR="00993000" w:rsidRDefault="00993000" w:rsidP="00EC411B">
      <w:pPr>
        <w:spacing w:line="360" w:lineRule="auto"/>
        <w:jc w:val="both"/>
        <w:rPr>
          <w:rFonts w:ascii="Arial" w:hAnsi="Arial" w:cs="Arial"/>
          <w:sz w:val="24"/>
          <w:szCs w:val="24"/>
        </w:rPr>
      </w:pPr>
      <w:r w:rsidRPr="00993000">
        <w:rPr>
          <w:rFonts w:ascii="Arial" w:hAnsi="Arial" w:cs="Arial"/>
          <w:sz w:val="24"/>
          <w:szCs w:val="24"/>
        </w:rPr>
        <w:t>Para que la aplicación</w:t>
      </w:r>
      <w:r>
        <w:rPr>
          <w:rFonts w:ascii="Arial" w:hAnsi="Arial" w:cs="Arial"/>
          <w:sz w:val="24"/>
          <w:szCs w:val="24"/>
        </w:rPr>
        <w:t xml:space="preserve"> de</w:t>
      </w:r>
      <w:r w:rsidRPr="00993000">
        <w:rPr>
          <w:rFonts w:ascii="Arial" w:hAnsi="Arial" w:cs="Arial"/>
          <w:sz w:val="24"/>
          <w:szCs w:val="24"/>
        </w:rPr>
        <w:t xml:space="preserve"> un instrumento de medición</w:t>
      </w:r>
      <w:r w:rsidR="007061C9">
        <w:rPr>
          <w:rFonts w:ascii="Arial" w:hAnsi="Arial" w:cs="Arial"/>
          <w:sz w:val="24"/>
          <w:szCs w:val="24"/>
        </w:rPr>
        <w:t xml:space="preserve"> para el cual en este proyecto es el cuestionario </w:t>
      </w:r>
      <w:r w:rsidRPr="00993000">
        <w:rPr>
          <w:rFonts w:ascii="Arial" w:hAnsi="Arial" w:cs="Arial"/>
          <w:sz w:val="24"/>
          <w:szCs w:val="24"/>
        </w:rPr>
        <w:t>sea eficiente</w:t>
      </w:r>
      <w:r w:rsidR="00B8377B">
        <w:rPr>
          <w:rFonts w:ascii="Arial" w:hAnsi="Arial" w:cs="Arial"/>
          <w:sz w:val="24"/>
          <w:szCs w:val="24"/>
        </w:rPr>
        <w:t xml:space="preserve"> </w:t>
      </w:r>
      <w:r w:rsidR="00D70895">
        <w:rPr>
          <w:rFonts w:ascii="Arial" w:hAnsi="Arial" w:cs="Arial"/>
          <w:sz w:val="24"/>
          <w:szCs w:val="24"/>
        </w:rPr>
        <w:t>este</w:t>
      </w:r>
      <w:r w:rsidR="00D70895" w:rsidRPr="00993000">
        <w:rPr>
          <w:rFonts w:ascii="Arial" w:hAnsi="Arial" w:cs="Arial"/>
          <w:sz w:val="24"/>
          <w:szCs w:val="24"/>
        </w:rPr>
        <w:t xml:space="preserve"> debe</w:t>
      </w:r>
      <w:r w:rsidRPr="00993000">
        <w:rPr>
          <w:rFonts w:ascii="Arial" w:hAnsi="Arial" w:cs="Arial"/>
          <w:sz w:val="24"/>
          <w:szCs w:val="24"/>
        </w:rPr>
        <w:t xml:space="preserve"> cumplir con dos requisitos pri</w:t>
      </w:r>
      <w:r w:rsidR="00B8377B">
        <w:rPr>
          <w:rFonts w:ascii="Arial" w:hAnsi="Arial" w:cs="Arial"/>
          <w:sz w:val="24"/>
          <w:szCs w:val="24"/>
        </w:rPr>
        <w:t>ncipales que son</w:t>
      </w:r>
      <w:r w:rsidRPr="00993000">
        <w:rPr>
          <w:rFonts w:ascii="Arial" w:hAnsi="Arial" w:cs="Arial"/>
          <w:sz w:val="24"/>
          <w:szCs w:val="24"/>
        </w:rPr>
        <w:t xml:space="preserve"> la validez y confiabilidad</w:t>
      </w:r>
      <w:r w:rsidR="000B22EF">
        <w:rPr>
          <w:rFonts w:ascii="Arial" w:hAnsi="Arial" w:cs="Arial"/>
          <w:sz w:val="24"/>
          <w:szCs w:val="24"/>
        </w:rPr>
        <w:t xml:space="preserve"> lo cuales toman un papel fundamental en el desarrollo de este proyecto de investigación</w:t>
      </w:r>
      <w:r w:rsidRPr="00993000">
        <w:rPr>
          <w:rFonts w:ascii="Arial" w:hAnsi="Arial" w:cs="Arial"/>
          <w:sz w:val="24"/>
          <w:szCs w:val="24"/>
        </w:rPr>
        <w:t>.</w:t>
      </w:r>
    </w:p>
    <w:p w14:paraId="36D380DB" w14:textId="1E1CDBE9" w:rsidR="00D42CBA" w:rsidRDefault="00D42CBA" w:rsidP="00D42CBA">
      <w:pPr>
        <w:spacing w:line="360" w:lineRule="auto"/>
        <w:jc w:val="both"/>
        <w:rPr>
          <w:rFonts w:ascii="Arial" w:hAnsi="Arial" w:cs="Arial"/>
          <w:sz w:val="24"/>
          <w:szCs w:val="24"/>
        </w:rPr>
      </w:pPr>
      <w:r>
        <w:rPr>
          <w:rFonts w:ascii="Arial" w:hAnsi="Arial" w:cs="Arial"/>
          <w:sz w:val="24"/>
          <w:szCs w:val="24"/>
        </w:rPr>
        <w:t xml:space="preserve">La validez de contenido según </w:t>
      </w:r>
      <w:r w:rsidRPr="00383DED">
        <w:rPr>
          <w:rFonts w:ascii="Arial" w:hAnsi="Arial" w:cs="Arial"/>
          <w:noProof/>
          <w:sz w:val="24"/>
          <w:szCs w:val="24"/>
        </w:rPr>
        <w:t>Hern</w:t>
      </w:r>
      <w:r>
        <w:rPr>
          <w:rFonts w:ascii="Arial" w:hAnsi="Arial" w:cs="Arial"/>
          <w:noProof/>
          <w:sz w:val="24"/>
          <w:szCs w:val="24"/>
        </w:rPr>
        <w:t>án</w:t>
      </w:r>
      <w:r w:rsidRPr="00383DED">
        <w:rPr>
          <w:rFonts w:ascii="Arial" w:hAnsi="Arial" w:cs="Arial"/>
          <w:noProof/>
          <w:sz w:val="24"/>
          <w:szCs w:val="24"/>
        </w:rPr>
        <w:t>d</w:t>
      </w:r>
      <w:r>
        <w:rPr>
          <w:rFonts w:ascii="Arial" w:hAnsi="Arial" w:cs="Arial"/>
          <w:noProof/>
          <w:sz w:val="24"/>
          <w:szCs w:val="24"/>
        </w:rPr>
        <w:t>e</w:t>
      </w:r>
      <w:r w:rsidRPr="00383DED">
        <w:rPr>
          <w:rFonts w:ascii="Arial" w:hAnsi="Arial" w:cs="Arial"/>
          <w:noProof/>
          <w:sz w:val="24"/>
          <w:szCs w:val="24"/>
        </w:rPr>
        <w:t>z, Fern</w:t>
      </w:r>
      <w:r>
        <w:rPr>
          <w:rFonts w:ascii="Arial" w:hAnsi="Arial" w:cs="Arial"/>
          <w:noProof/>
          <w:sz w:val="24"/>
          <w:szCs w:val="24"/>
        </w:rPr>
        <w:t>á</w:t>
      </w:r>
      <w:r w:rsidRPr="00383DED">
        <w:rPr>
          <w:rFonts w:ascii="Arial" w:hAnsi="Arial" w:cs="Arial"/>
          <w:noProof/>
          <w:sz w:val="24"/>
          <w:szCs w:val="24"/>
        </w:rPr>
        <w:t>nd</w:t>
      </w:r>
      <w:r>
        <w:rPr>
          <w:rFonts w:ascii="Arial" w:hAnsi="Arial" w:cs="Arial"/>
          <w:noProof/>
          <w:sz w:val="24"/>
          <w:szCs w:val="24"/>
        </w:rPr>
        <w:t>e</w:t>
      </w:r>
      <w:r w:rsidRPr="00383DED">
        <w:rPr>
          <w:rFonts w:ascii="Arial" w:hAnsi="Arial" w:cs="Arial"/>
          <w:noProof/>
          <w:sz w:val="24"/>
          <w:szCs w:val="24"/>
        </w:rPr>
        <w:t>z, &amp; Baptista</w:t>
      </w:r>
      <w:r>
        <w:rPr>
          <w:rFonts w:ascii="Arial" w:hAnsi="Arial" w:cs="Arial"/>
          <w:noProof/>
          <w:sz w:val="24"/>
          <w:szCs w:val="24"/>
        </w:rPr>
        <w:t xml:space="preserve"> </w:t>
      </w:r>
      <w:sdt>
        <w:sdtPr>
          <w:rPr>
            <w:rFonts w:ascii="Arial" w:hAnsi="Arial" w:cs="Arial"/>
            <w:noProof/>
            <w:sz w:val="24"/>
            <w:szCs w:val="24"/>
          </w:rPr>
          <w:id w:val="1423841824"/>
          <w:citation/>
        </w:sdtPr>
        <w:sdtContent>
          <w:r>
            <w:rPr>
              <w:rFonts w:ascii="Arial" w:hAnsi="Arial" w:cs="Arial"/>
              <w:noProof/>
              <w:sz w:val="24"/>
              <w:szCs w:val="24"/>
            </w:rPr>
            <w:fldChar w:fldCharType="begin"/>
          </w:r>
          <w:r>
            <w:rPr>
              <w:rFonts w:ascii="Arial" w:hAnsi="Arial" w:cs="Arial"/>
              <w:noProof/>
              <w:sz w:val="24"/>
              <w:szCs w:val="24"/>
            </w:rPr>
            <w:instrText xml:space="preserve">CITATION Her10 \n  \t  \l 12298 </w:instrText>
          </w:r>
          <w:r>
            <w:rPr>
              <w:rFonts w:ascii="Arial" w:hAnsi="Arial" w:cs="Arial"/>
              <w:noProof/>
              <w:sz w:val="24"/>
              <w:szCs w:val="24"/>
            </w:rPr>
            <w:fldChar w:fldCharType="separate"/>
          </w:r>
          <w:r w:rsidR="008D132F" w:rsidRPr="008D132F">
            <w:rPr>
              <w:rFonts w:ascii="Arial" w:hAnsi="Arial" w:cs="Arial"/>
              <w:noProof/>
              <w:sz w:val="24"/>
              <w:szCs w:val="24"/>
            </w:rPr>
            <w:t>(2010)</w:t>
          </w:r>
          <w:r>
            <w:rPr>
              <w:rFonts w:ascii="Arial" w:hAnsi="Arial" w:cs="Arial"/>
              <w:noProof/>
              <w:sz w:val="24"/>
              <w:szCs w:val="24"/>
            </w:rPr>
            <w:fldChar w:fldCharType="end"/>
          </w:r>
        </w:sdtContent>
      </w:sdt>
      <w:r>
        <w:rPr>
          <w:rFonts w:ascii="Arial" w:hAnsi="Arial" w:cs="Arial"/>
          <w:sz w:val="24"/>
          <w:szCs w:val="24"/>
        </w:rPr>
        <w:t xml:space="preserve"> “Se refiere al grado en que un instrumento refleja un dominio específico de contenido de lo que se mide” (</w:t>
      </w:r>
      <w:r w:rsidRPr="004C66DB">
        <w:rPr>
          <w:rFonts w:ascii="Arial" w:hAnsi="Arial" w:cs="Arial"/>
          <w:noProof/>
          <w:sz w:val="24"/>
          <w:szCs w:val="24"/>
        </w:rPr>
        <w:t>pág. 201</w:t>
      </w:r>
      <w:r>
        <w:rPr>
          <w:rFonts w:ascii="Arial" w:hAnsi="Arial" w:cs="Arial"/>
          <w:sz w:val="24"/>
          <w:szCs w:val="24"/>
        </w:rPr>
        <w:t>). Con frecuencia se utiliza para evaluar la validez de las pruebas que evalúan el conocimiento del contenido.</w:t>
      </w:r>
    </w:p>
    <w:p w14:paraId="6B03149E" w14:textId="30D661F7" w:rsidR="00D42CBA" w:rsidRDefault="00D42CBA" w:rsidP="00D42CBA">
      <w:pPr>
        <w:spacing w:line="360" w:lineRule="auto"/>
        <w:jc w:val="both"/>
        <w:rPr>
          <w:rFonts w:ascii="Arial" w:hAnsi="Arial" w:cs="Arial"/>
          <w:sz w:val="24"/>
          <w:szCs w:val="24"/>
        </w:rPr>
      </w:pPr>
      <w:r>
        <w:rPr>
          <w:rFonts w:ascii="Arial" w:hAnsi="Arial" w:cs="Arial"/>
          <w:sz w:val="24"/>
          <w:szCs w:val="24"/>
        </w:rPr>
        <w:t xml:space="preserve">De acuerdo con </w:t>
      </w:r>
      <w:r w:rsidRPr="00383DED">
        <w:rPr>
          <w:rFonts w:ascii="Arial" w:hAnsi="Arial" w:cs="Arial"/>
          <w:noProof/>
          <w:sz w:val="24"/>
          <w:szCs w:val="24"/>
        </w:rPr>
        <w:t>Hern</w:t>
      </w:r>
      <w:r>
        <w:rPr>
          <w:rFonts w:ascii="Arial" w:hAnsi="Arial" w:cs="Arial"/>
          <w:noProof/>
          <w:sz w:val="24"/>
          <w:szCs w:val="24"/>
        </w:rPr>
        <w:t>á</w:t>
      </w:r>
      <w:r w:rsidRPr="00383DED">
        <w:rPr>
          <w:rFonts w:ascii="Arial" w:hAnsi="Arial" w:cs="Arial"/>
          <w:noProof/>
          <w:sz w:val="24"/>
          <w:szCs w:val="24"/>
        </w:rPr>
        <w:t>d</w:t>
      </w:r>
      <w:r>
        <w:rPr>
          <w:rFonts w:ascii="Arial" w:hAnsi="Arial" w:cs="Arial"/>
          <w:noProof/>
          <w:sz w:val="24"/>
          <w:szCs w:val="24"/>
        </w:rPr>
        <w:t>e</w:t>
      </w:r>
      <w:r w:rsidRPr="00383DED">
        <w:rPr>
          <w:rFonts w:ascii="Arial" w:hAnsi="Arial" w:cs="Arial"/>
          <w:noProof/>
          <w:sz w:val="24"/>
          <w:szCs w:val="24"/>
        </w:rPr>
        <w:t>z, Fern</w:t>
      </w:r>
      <w:r>
        <w:rPr>
          <w:rFonts w:ascii="Arial" w:hAnsi="Arial" w:cs="Arial"/>
          <w:noProof/>
          <w:sz w:val="24"/>
          <w:szCs w:val="24"/>
        </w:rPr>
        <w:t>á</w:t>
      </w:r>
      <w:r w:rsidRPr="00383DED">
        <w:rPr>
          <w:rFonts w:ascii="Arial" w:hAnsi="Arial" w:cs="Arial"/>
          <w:noProof/>
          <w:sz w:val="24"/>
          <w:szCs w:val="24"/>
        </w:rPr>
        <w:t>nd</w:t>
      </w:r>
      <w:r>
        <w:rPr>
          <w:rFonts w:ascii="Arial" w:hAnsi="Arial" w:cs="Arial"/>
          <w:noProof/>
          <w:sz w:val="24"/>
          <w:szCs w:val="24"/>
        </w:rPr>
        <w:t>e</w:t>
      </w:r>
      <w:r w:rsidRPr="00383DED">
        <w:rPr>
          <w:rFonts w:ascii="Arial" w:hAnsi="Arial" w:cs="Arial"/>
          <w:noProof/>
          <w:sz w:val="24"/>
          <w:szCs w:val="24"/>
        </w:rPr>
        <w:t>z, &amp; Baptista</w:t>
      </w:r>
      <w:r>
        <w:rPr>
          <w:rFonts w:ascii="Arial" w:hAnsi="Arial" w:cs="Arial"/>
          <w:noProof/>
          <w:sz w:val="24"/>
          <w:szCs w:val="24"/>
        </w:rPr>
        <w:t xml:space="preserve"> </w:t>
      </w:r>
      <w:sdt>
        <w:sdtPr>
          <w:rPr>
            <w:rFonts w:ascii="Arial" w:hAnsi="Arial" w:cs="Arial"/>
            <w:noProof/>
            <w:sz w:val="24"/>
            <w:szCs w:val="24"/>
          </w:rPr>
          <w:id w:val="1971011854"/>
          <w:citation/>
        </w:sdtPr>
        <w:sdtContent>
          <w:r>
            <w:rPr>
              <w:rFonts w:ascii="Arial" w:hAnsi="Arial" w:cs="Arial"/>
              <w:noProof/>
              <w:sz w:val="24"/>
              <w:szCs w:val="24"/>
            </w:rPr>
            <w:fldChar w:fldCharType="begin"/>
          </w:r>
          <w:r>
            <w:rPr>
              <w:rFonts w:ascii="Arial" w:hAnsi="Arial" w:cs="Arial"/>
              <w:noProof/>
              <w:sz w:val="24"/>
              <w:szCs w:val="24"/>
            </w:rPr>
            <w:instrText xml:space="preserve">CITATION Her10 \n  \t  \l 12298 </w:instrText>
          </w:r>
          <w:r>
            <w:rPr>
              <w:rFonts w:ascii="Arial" w:hAnsi="Arial" w:cs="Arial"/>
              <w:noProof/>
              <w:sz w:val="24"/>
              <w:szCs w:val="24"/>
            </w:rPr>
            <w:fldChar w:fldCharType="separate"/>
          </w:r>
          <w:r w:rsidR="008D132F" w:rsidRPr="008D132F">
            <w:rPr>
              <w:rFonts w:ascii="Arial" w:hAnsi="Arial" w:cs="Arial"/>
              <w:noProof/>
              <w:sz w:val="24"/>
              <w:szCs w:val="24"/>
            </w:rPr>
            <w:t>(2010)</w:t>
          </w:r>
          <w:r>
            <w:rPr>
              <w:rFonts w:ascii="Arial" w:hAnsi="Arial" w:cs="Arial"/>
              <w:noProof/>
              <w:sz w:val="24"/>
              <w:szCs w:val="24"/>
            </w:rPr>
            <w:fldChar w:fldCharType="end"/>
          </w:r>
        </w:sdtContent>
      </w:sdt>
      <w:r>
        <w:rPr>
          <w:rFonts w:ascii="Arial" w:hAnsi="Arial" w:cs="Arial"/>
          <w:noProof/>
          <w:sz w:val="24"/>
          <w:szCs w:val="24"/>
        </w:rPr>
        <w:t xml:space="preserve"> la validez de expertos “Se refiere al grado en que aparentemente un instrumento de medición míde la variable en cuestión, de acuerdo con expertos en el tema” (</w:t>
      </w:r>
      <w:r w:rsidRPr="00722ACF">
        <w:rPr>
          <w:rFonts w:ascii="Arial" w:hAnsi="Arial" w:cs="Arial"/>
          <w:noProof/>
          <w:sz w:val="24"/>
          <w:szCs w:val="24"/>
        </w:rPr>
        <w:t>pág. 204</w:t>
      </w:r>
      <w:r>
        <w:rPr>
          <w:rFonts w:ascii="Arial" w:hAnsi="Arial" w:cs="Arial"/>
          <w:noProof/>
          <w:sz w:val="24"/>
          <w:szCs w:val="24"/>
        </w:rPr>
        <w:t xml:space="preserve">). Es necesario para poder validar la fiabilidad de un trabajo de investigación por parte de los expertos en el área. </w:t>
      </w:r>
    </w:p>
    <w:p w14:paraId="595348DE" w14:textId="67375947" w:rsidR="00E31D9E" w:rsidRDefault="00D42CBA" w:rsidP="00E31D9E">
      <w:pPr>
        <w:autoSpaceDE w:val="0"/>
        <w:autoSpaceDN w:val="0"/>
        <w:adjustRightInd w:val="0"/>
        <w:spacing w:after="0" w:line="360" w:lineRule="auto"/>
        <w:jc w:val="both"/>
        <w:rPr>
          <w:rFonts w:ascii="Arial" w:hAnsi="Arial" w:cs="Arial"/>
          <w:color w:val="000000" w:themeColor="text1"/>
          <w:sz w:val="24"/>
          <w:szCs w:val="24"/>
        </w:rPr>
      </w:pPr>
      <w:r>
        <w:rPr>
          <w:rFonts w:ascii="Arial" w:hAnsi="Arial" w:cs="Arial"/>
          <w:sz w:val="24"/>
          <w:szCs w:val="24"/>
        </w:rPr>
        <w:t xml:space="preserve">La validez del instrumento según </w:t>
      </w:r>
      <w:r w:rsidRPr="00383DED">
        <w:rPr>
          <w:rFonts w:ascii="Arial" w:hAnsi="Arial" w:cs="Arial"/>
          <w:noProof/>
          <w:sz w:val="24"/>
          <w:szCs w:val="24"/>
        </w:rPr>
        <w:t>Hern</w:t>
      </w:r>
      <w:r>
        <w:rPr>
          <w:rFonts w:ascii="Arial" w:hAnsi="Arial" w:cs="Arial"/>
          <w:noProof/>
          <w:sz w:val="24"/>
          <w:szCs w:val="24"/>
        </w:rPr>
        <w:t>á</w:t>
      </w:r>
      <w:r w:rsidRPr="00383DED">
        <w:rPr>
          <w:rFonts w:ascii="Arial" w:hAnsi="Arial" w:cs="Arial"/>
          <w:noProof/>
          <w:sz w:val="24"/>
          <w:szCs w:val="24"/>
        </w:rPr>
        <w:t>d</w:t>
      </w:r>
      <w:r>
        <w:rPr>
          <w:rFonts w:ascii="Arial" w:hAnsi="Arial" w:cs="Arial"/>
          <w:noProof/>
          <w:sz w:val="24"/>
          <w:szCs w:val="24"/>
        </w:rPr>
        <w:t>e</w:t>
      </w:r>
      <w:r w:rsidRPr="00383DED">
        <w:rPr>
          <w:rFonts w:ascii="Arial" w:hAnsi="Arial" w:cs="Arial"/>
          <w:noProof/>
          <w:sz w:val="24"/>
          <w:szCs w:val="24"/>
        </w:rPr>
        <w:t>z, Fern</w:t>
      </w:r>
      <w:r>
        <w:rPr>
          <w:rFonts w:ascii="Arial" w:hAnsi="Arial" w:cs="Arial"/>
          <w:noProof/>
          <w:sz w:val="24"/>
          <w:szCs w:val="24"/>
        </w:rPr>
        <w:t>á</w:t>
      </w:r>
      <w:r w:rsidRPr="00383DED">
        <w:rPr>
          <w:rFonts w:ascii="Arial" w:hAnsi="Arial" w:cs="Arial"/>
          <w:noProof/>
          <w:sz w:val="24"/>
          <w:szCs w:val="24"/>
        </w:rPr>
        <w:t>nd</w:t>
      </w:r>
      <w:r>
        <w:rPr>
          <w:rFonts w:ascii="Arial" w:hAnsi="Arial" w:cs="Arial"/>
          <w:noProof/>
          <w:sz w:val="24"/>
          <w:szCs w:val="24"/>
        </w:rPr>
        <w:t>e</w:t>
      </w:r>
      <w:r w:rsidRPr="00383DED">
        <w:rPr>
          <w:rFonts w:ascii="Arial" w:hAnsi="Arial" w:cs="Arial"/>
          <w:noProof/>
          <w:sz w:val="24"/>
          <w:szCs w:val="24"/>
        </w:rPr>
        <w:t>z</w:t>
      </w:r>
      <w:r w:rsidRPr="00B8377B">
        <w:rPr>
          <w:rFonts w:ascii="Arial" w:hAnsi="Arial" w:cs="Arial"/>
          <w:noProof/>
          <w:sz w:val="24"/>
          <w:szCs w:val="24"/>
        </w:rPr>
        <w:t>, &amp; Baptista</w:t>
      </w:r>
      <w:r>
        <w:rPr>
          <w:rFonts w:ascii="Arial" w:hAnsi="Arial" w:cs="Arial"/>
          <w:sz w:val="24"/>
          <w:szCs w:val="24"/>
        </w:rPr>
        <w:t xml:space="preserve"> </w:t>
      </w:r>
      <w:sdt>
        <w:sdtPr>
          <w:rPr>
            <w:rFonts w:ascii="Arial" w:hAnsi="Arial" w:cs="Arial"/>
            <w:sz w:val="24"/>
            <w:szCs w:val="24"/>
          </w:rPr>
          <w:id w:val="374287463"/>
          <w:citation/>
        </w:sdtPr>
        <w:sdtContent>
          <w:r>
            <w:rPr>
              <w:rFonts w:ascii="Arial" w:hAnsi="Arial" w:cs="Arial"/>
              <w:sz w:val="24"/>
              <w:szCs w:val="24"/>
            </w:rPr>
            <w:fldChar w:fldCharType="begin"/>
          </w:r>
          <w:r>
            <w:rPr>
              <w:rFonts w:ascii="Arial" w:hAnsi="Arial" w:cs="Arial"/>
              <w:sz w:val="24"/>
              <w:szCs w:val="24"/>
            </w:rPr>
            <w:instrText xml:space="preserve">CITATION Her10 \n  \t  \l 12298 </w:instrText>
          </w:r>
          <w:r>
            <w:rPr>
              <w:rFonts w:ascii="Arial" w:hAnsi="Arial" w:cs="Arial"/>
              <w:sz w:val="24"/>
              <w:szCs w:val="24"/>
            </w:rPr>
            <w:fldChar w:fldCharType="separate"/>
          </w:r>
          <w:r w:rsidR="008D132F" w:rsidRPr="008D132F">
            <w:rPr>
              <w:rFonts w:ascii="Arial" w:hAnsi="Arial" w:cs="Arial"/>
              <w:noProof/>
              <w:sz w:val="24"/>
              <w:szCs w:val="24"/>
            </w:rPr>
            <w:t>(2010)</w:t>
          </w:r>
          <w:r>
            <w:rPr>
              <w:rFonts w:ascii="Arial" w:hAnsi="Arial" w:cs="Arial"/>
              <w:sz w:val="24"/>
              <w:szCs w:val="24"/>
            </w:rPr>
            <w:fldChar w:fldCharType="end"/>
          </w:r>
        </w:sdtContent>
      </w:sdt>
      <w:r>
        <w:rPr>
          <w:rFonts w:ascii="Arial" w:hAnsi="Arial" w:cs="Arial"/>
          <w:sz w:val="24"/>
          <w:szCs w:val="24"/>
        </w:rPr>
        <w:t xml:space="preserve"> es el </w:t>
      </w:r>
      <w:r w:rsidRPr="003C24D3">
        <w:rPr>
          <w:rFonts w:ascii="Arial" w:hAnsi="Arial" w:cs="Arial"/>
          <w:sz w:val="24"/>
          <w:szCs w:val="24"/>
        </w:rPr>
        <w:t>“</w:t>
      </w:r>
      <w:r w:rsidRPr="00383DED">
        <w:rPr>
          <w:rFonts w:ascii="Arial" w:hAnsi="Arial" w:cs="Arial"/>
          <w:sz w:val="24"/>
          <w:szCs w:val="24"/>
        </w:rPr>
        <w:t>Grado en que un instrumento en verdad mide la variable que se busca medir</w:t>
      </w:r>
      <w:r w:rsidRPr="003C24D3">
        <w:rPr>
          <w:rFonts w:ascii="Arial" w:hAnsi="Arial" w:cs="Arial"/>
          <w:sz w:val="24"/>
          <w:szCs w:val="24"/>
        </w:rPr>
        <w:t>”</w:t>
      </w:r>
      <w:r>
        <w:rPr>
          <w:rFonts w:ascii="Arial" w:hAnsi="Arial" w:cs="Arial"/>
          <w:sz w:val="24"/>
          <w:szCs w:val="24"/>
        </w:rPr>
        <w:t xml:space="preserve"> (</w:t>
      </w:r>
      <w:r w:rsidRPr="003C24D3">
        <w:rPr>
          <w:rFonts w:ascii="Arial" w:hAnsi="Arial" w:cs="Arial"/>
          <w:noProof/>
          <w:sz w:val="24"/>
          <w:szCs w:val="24"/>
        </w:rPr>
        <w:t>pág. 201</w:t>
      </w:r>
      <w:r>
        <w:rPr>
          <w:rFonts w:ascii="Arial" w:hAnsi="Arial" w:cs="Arial"/>
          <w:sz w:val="24"/>
          <w:szCs w:val="24"/>
        </w:rPr>
        <w:t>).</w:t>
      </w:r>
      <w:r w:rsidRPr="003C24D3">
        <w:rPr>
          <w:sz w:val="23"/>
          <w:szCs w:val="23"/>
        </w:rPr>
        <w:t xml:space="preserve"> </w:t>
      </w:r>
      <w:r w:rsidRPr="003C24D3">
        <w:rPr>
          <w:rFonts w:ascii="Arial" w:hAnsi="Arial" w:cs="Arial"/>
          <w:color w:val="000000" w:themeColor="text1"/>
          <w:sz w:val="24"/>
          <w:szCs w:val="24"/>
        </w:rPr>
        <w:t>Es por ello</w:t>
      </w:r>
      <w:r>
        <w:rPr>
          <w:rFonts w:ascii="Arial" w:hAnsi="Arial" w:cs="Arial"/>
          <w:color w:val="000000" w:themeColor="text1"/>
          <w:sz w:val="24"/>
          <w:szCs w:val="24"/>
        </w:rPr>
        <w:t xml:space="preserve"> </w:t>
      </w:r>
      <w:r w:rsidRPr="003C24D3">
        <w:rPr>
          <w:rFonts w:ascii="Arial" w:hAnsi="Arial" w:cs="Arial"/>
          <w:color w:val="000000" w:themeColor="text1"/>
          <w:sz w:val="24"/>
          <w:szCs w:val="24"/>
        </w:rPr>
        <w:t>por lo que para confirmar la validez del instrumento se solicitó la revisión y aprobación de un grupo de expertos en las áreas metodológicas y técnicas.</w:t>
      </w:r>
    </w:p>
    <w:p w14:paraId="17C9E4BD" w14:textId="3E6AB634" w:rsidR="00291C6B" w:rsidRDefault="003F0010" w:rsidP="00E31D9E">
      <w:pPr>
        <w:autoSpaceDE w:val="0"/>
        <w:autoSpaceDN w:val="0"/>
        <w:adjustRightInd w:val="0"/>
        <w:spacing w:after="0" w:line="360" w:lineRule="auto"/>
        <w:jc w:val="both"/>
        <w:rPr>
          <w:rFonts w:ascii="Arial" w:hAnsi="Arial" w:cs="Arial"/>
          <w:color w:val="000000" w:themeColor="text1"/>
          <w:sz w:val="24"/>
          <w:szCs w:val="24"/>
        </w:rPr>
      </w:pPr>
      <w:ins w:id="98" w:author="Unibe" w:date="2022-08-08T12:58:00Z">
        <w:r>
          <w:rPr>
            <w:rFonts w:ascii="Arial" w:hAnsi="Arial" w:cs="Arial"/>
            <w:color w:val="000000" w:themeColor="text1"/>
            <w:sz w:val="24"/>
            <w:szCs w:val="24"/>
          </w:rPr>
          <w:lastRenderedPageBreak/>
          <w:t xml:space="preserve">CONFIABILIDAD </w:t>
        </w:r>
      </w:ins>
    </w:p>
    <w:p w14:paraId="3DB9598A" w14:textId="7217B6A0" w:rsidR="00E31D9E" w:rsidRPr="00303106" w:rsidRDefault="00383DED" w:rsidP="00303106">
      <w:pPr>
        <w:spacing w:line="360" w:lineRule="auto"/>
        <w:jc w:val="both"/>
        <w:rPr>
          <w:rFonts w:ascii="Arial" w:hAnsi="Arial" w:cs="Arial"/>
          <w:sz w:val="24"/>
          <w:szCs w:val="24"/>
        </w:rPr>
      </w:pPr>
      <w:r w:rsidRPr="00303106">
        <w:rPr>
          <w:rFonts w:ascii="Arial" w:hAnsi="Arial" w:cs="Arial"/>
          <w:sz w:val="24"/>
          <w:szCs w:val="24"/>
        </w:rPr>
        <w:t xml:space="preserve">La confiabilidad de acuerdo con </w:t>
      </w:r>
      <w:r w:rsidR="00E31D9E" w:rsidRPr="00303106">
        <w:rPr>
          <w:rFonts w:ascii="Arial" w:hAnsi="Arial" w:cs="Arial"/>
          <w:sz w:val="24"/>
          <w:szCs w:val="24"/>
        </w:rPr>
        <w:t>Hernández</w:t>
      </w:r>
      <w:r w:rsidRPr="00303106">
        <w:rPr>
          <w:rFonts w:ascii="Arial" w:hAnsi="Arial" w:cs="Arial"/>
          <w:sz w:val="24"/>
          <w:szCs w:val="24"/>
        </w:rPr>
        <w:t>, Fern</w:t>
      </w:r>
      <w:r w:rsidR="005F57B8" w:rsidRPr="00303106">
        <w:rPr>
          <w:rFonts w:ascii="Arial" w:hAnsi="Arial" w:cs="Arial"/>
          <w:sz w:val="24"/>
          <w:szCs w:val="24"/>
        </w:rPr>
        <w:t>á</w:t>
      </w:r>
      <w:r w:rsidRPr="00303106">
        <w:rPr>
          <w:rFonts w:ascii="Arial" w:hAnsi="Arial" w:cs="Arial"/>
          <w:sz w:val="24"/>
          <w:szCs w:val="24"/>
        </w:rPr>
        <w:t>nd</w:t>
      </w:r>
      <w:r w:rsidR="005F57B8" w:rsidRPr="00303106">
        <w:rPr>
          <w:rFonts w:ascii="Arial" w:hAnsi="Arial" w:cs="Arial"/>
          <w:sz w:val="24"/>
          <w:szCs w:val="24"/>
        </w:rPr>
        <w:t>e</w:t>
      </w:r>
      <w:r w:rsidRPr="00303106">
        <w:rPr>
          <w:rFonts w:ascii="Arial" w:hAnsi="Arial" w:cs="Arial"/>
          <w:sz w:val="24"/>
          <w:szCs w:val="24"/>
        </w:rPr>
        <w:t xml:space="preserve">z, &amp; Baptista </w:t>
      </w:r>
      <w:sdt>
        <w:sdtPr>
          <w:rPr>
            <w:rFonts w:ascii="Arial" w:hAnsi="Arial" w:cs="Arial"/>
            <w:sz w:val="24"/>
            <w:szCs w:val="24"/>
          </w:rPr>
          <w:id w:val="-131874803"/>
          <w:citation/>
        </w:sdtPr>
        <w:sdtContent>
          <w:r w:rsidRPr="00303106">
            <w:rPr>
              <w:rFonts w:ascii="Arial" w:hAnsi="Arial" w:cs="Arial"/>
              <w:sz w:val="24"/>
              <w:szCs w:val="24"/>
            </w:rPr>
            <w:fldChar w:fldCharType="begin"/>
          </w:r>
          <w:r w:rsidR="005F57B8" w:rsidRPr="00303106">
            <w:rPr>
              <w:rFonts w:ascii="Arial" w:hAnsi="Arial" w:cs="Arial"/>
              <w:sz w:val="24"/>
              <w:szCs w:val="24"/>
            </w:rPr>
            <w:instrText xml:space="preserve">CITATION Her10 \n  \t  \l 12298 </w:instrText>
          </w:r>
          <w:r w:rsidRPr="00303106">
            <w:rPr>
              <w:rFonts w:ascii="Arial" w:hAnsi="Arial" w:cs="Arial"/>
              <w:sz w:val="24"/>
              <w:szCs w:val="24"/>
            </w:rPr>
            <w:fldChar w:fldCharType="separate"/>
          </w:r>
          <w:r w:rsidR="008D132F" w:rsidRPr="00303106">
            <w:rPr>
              <w:rFonts w:ascii="Arial" w:hAnsi="Arial" w:cs="Arial"/>
              <w:sz w:val="24"/>
              <w:szCs w:val="24"/>
            </w:rPr>
            <w:t>(2010)</w:t>
          </w:r>
          <w:r w:rsidRPr="00303106">
            <w:rPr>
              <w:rFonts w:ascii="Arial" w:hAnsi="Arial" w:cs="Arial"/>
              <w:sz w:val="24"/>
              <w:szCs w:val="24"/>
            </w:rPr>
            <w:fldChar w:fldCharType="end"/>
          </w:r>
        </w:sdtContent>
      </w:sdt>
      <w:r w:rsidRPr="00303106">
        <w:rPr>
          <w:rFonts w:ascii="Arial" w:hAnsi="Arial" w:cs="Arial"/>
          <w:sz w:val="24"/>
          <w:szCs w:val="24"/>
        </w:rPr>
        <w:t xml:space="preserve"> es el “Grado en que un instrumento produce resultados consistentes y coherentes” </w:t>
      </w:r>
      <w:r w:rsidR="00FF424E" w:rsidRPr="00303106">
        <w:rPr>
          <w:rFonts w:ascii="Arial" w:hAnsi="Arial" w:cs="Arial"/>
          <w:sz w:val="24"/>
          <w:szCs w:val="24"/>
        </w:rPr>
        <w:t>(pág.</w:t>
      </w:r>
      <w:r w:rsidRPr="00303106">
        <w:rPr>
          <w:rFonts w:ascii="Arial" w:hAnsi="Arial" w:cs="Arial"/>
          <w:sz w:val="24"/>
          <w:szCs w:val="24"/>
        </w:rPr>
        <w:t xml:space="preserve"> 200</w:t>
      </w:r>
      <w:r w:rsidR="005E13F8" w:rsidRPr="00303106">
        <w:rPr>
          <w:rFonts w:ascii="Arial" w:hAnsi="Arial" w:cs="Arial"/>
          <w:sz w:val="24"/>
          <w:szCs w:val="24"/>
        </w:rPr>
        <w:t>). Esto</w:t>
      </w:r>
      <w:r w:rsidR="007936EE" w:rsidRPr="00303106">
        <w:rPr>
          <w:rFonts w:ascii="Arial" w:hAnsi="Arial" w:cs="Arial"/>
          <w:sz w:val="24"/>
          <w:szCs w:val="24"/>
        </w:rPr>
        <w:t xml:space="preserve"> permite tomar en cuenta si el instrumento de recolección de </w:t>
      </w:r>
      <w:r w:rsidR="005E13F8" w:rsidRPr="00303106">
        <w:rPr>
          <w:rFonts w:ascii="Arial" w:hAnsi="Arial" w:cs="Arial"/>
          <w:sz w:val="24"/>
          <w:szCs w:val="24"/>
        </w:rPr>
        <w:t>datos va</w:t>
      </w:r>
      <w:r w:rsidR="007936EE" w:rsidRPr="00303106">
        <w:rPr>
          <w:rFonts w:ascii="Arial" w:hAnsi="Arial" w:cs="Arial"/>
          <w:sz w:val="24"/>
          <w:szCs w:val="24"/>
        </w:rPr>
        <w:t xml:space="preserve"> a ser v</w:t>
      </w:r>
      <w:r w:rsidR="000B22EF" w:rsidRPr="00303106">
        <w:rPr>
          <w:rFonts w:ascii="Arial" w:hAnsi="Arial" w:cs="Arial"/>
          <w:sz w:val="24"/>
          <w:szCs w:val="24"/>
        </w:rPr>
        <w:t>á</w:t>
      </w:r>
      <w:r w:rsidR="007936EE" w:rsidRPr="00303106">
        <w:rPr>
          <w:rFonts w:ascii="Arial" w:hAnsi="Arial" w:cs="Arial"/>
          <w:sz w:val="24"/>
          <w:szCs w:val="24"/>
        </w:rPr>
        <w:t>lido para su respectiva aplicación</w:t>
      </w:r>
      <w:r w:rsidR="00291C6B" w:rsidRPr="00303106">
        <w:rPr>
          <w:rFonts w:ascii="Arial" w:hAnsi="Arial" w:cs="Arial"/>
          <w:sz w:val="24"/>
          <w:szCs w:val="24"/>
        </w:rPr>
        <w:t>.</w:t>
      </w:r>
    </w:p>
    <w:p w14:paraId="6B2867A5" w14:textId="506DFC4B" w:rsidR="00291C6B" w:rsidRPr="00303106" w:rsidRDefault="00D831E9" w:rsidP="00303106">
      <w:pPr>
        <w:spacing w:line="360" w:lineRule="auto"/>
        <w:jc w:val="both"/>
        <w:rPr>
          <w:rFonts w:ascii="Arial" w:hAnsi="Arial" w:cs="Arial"/>
          <w:sz w:val="24"/>
          <w:szCs w:val="24"/>
        </w:rPr>
      </w:pPr>
      <w:r w:rsidRPr="00303106">
        <w:rPr>
          <w:rFonts w:ascii="Arial" w:hAnsi="Arial" w:cs="Arial"/>
          <w:sz w:val="24"/>
          <w:szCs w:val="24"/>
        </w:rPr>
        <w:t>En base a lo anterior,</w:t>
      </w:r>
      <w:r w:rsidR="00E31D9E" w:rsidRPr="00303106">
        <w:rPr>
          <w:rFonts w:ascii="Arial" w:hAnsi="Arial" w:cs="Arial"/>
          <w:sz w:val="24"/>
          <w:szCs w:val="24"/>
        </w:rPr>
        <w:t xml:space="preserve"> </w:t>
      </w:r>
      <w:r w:rsidRPr="00303106">
        <w:rPr>
          <w:rFonts w:ascii="Arial" w:hAnsi="Arial" w:cs="Arial"/>
          <w:sz w:val="24"/>
          <w:szCs w:val="24"/>
        </w:rPr>
        <w:t>p</w:t>
      </w:r>
      <w:r w:rsidR="00B72996" w:rsidRPr="00303106">
        <w:rPr>
          <w:rFonts w:ascii="Arial" w:hAnsi="Arial" w:cs="Arial"/>
          <w:sz w:val="24"/>
          <w:szCs w:val="24"/>
        </w:rPr>
        <w:t>ar</w:t>
      </w:r>
      <w:r w:rsidRPr="00303106">
        <w:rPr>
          <w:rFonts w:ascii="Arial" w:hAnsi="Arial" w:cs="Arial"/>
          <w:sz w:val="24"/>
          <w:szCs w:val="24"/>
        </w:rPr>
        <w:t>a</w:t>
      </w:r>
      <w:r w:rsidR="00B72996" w:rsidRPr="00303106">
        <w:rPr>
          <w:rFonts w:ascii="Arial" w:hAnsi="Arial" w:cs="Arial"/>
          <w:sz w:val="24"/>
          <w:szCs w:val="24"/>
        </w:rPr>
        <w:t xml:space="preserve"> el presente proyecto </w:t>
      </w:r>
      <w:r w:rsidRPr="00303106">
        <w:rPr>
          <w:rFonts w:ascii="Arial" w:hAnsi="Arial" w:cs="Arial"/>
          <w:sz w:val="24"/>
          <w:szCs w:val="24"/>
        </w:rPr>
        <w:t>la confiabilidad del instrumento de investigación se determinó mediante la técnica Kuder-Richardson que, según</w:t>
      </w:r>
      <w:r w:rsidR="00B36C4E" w:rsidRPr="00303106">
        <w:rPr>
          <w:rFonts w:ascii="Arial" w:hAnsi="Arial" w:cs="Arial"/>
          <w:sz w:val="24"/>
          <w:szCs w:val="24"/>
        </w:rPr>
        <w:t xml:space="preserve"> Durán &amp; Lara</w:t>
      </w:r>
      <w:r w:rsidRPr="00303106">
        <w:rPr>
          <w:rFonts w:ascii="Arial" w:hAnsi="Arial" w:cs="Arial"/>
          <w:sz w:val="24"/>
          <w:szCs w:val="24"/>
        </w:rPr>
        <w:t xml:space="preserve"> </w:t>
      </w:r>
      <w:sdt>
        <w:sdtPr>
          <w:rPr>
            <w:rFonts w:ascii="Arial" w:hAnsi="Arial" w:cs="Arial"/>
            <w:sz w:val="24"/>
            <w:szCs w:val="24"/>
          </w:rPr>
          <w:id w:val="1499083994"/>
          <w:citation/>
        </w:sdtPr>
        <w:sdtContent>
          <w:r w:rsidR="00B36C4E" w:rsidRPr="00303106">
            <w:rPr>
              <w:rFonts w:ascii="Arial" w:hAnsi="Arial" w:cs="Arial"/>
              <w:sz w:val="24"/>
              <w:szCs w:val="24"/>
            </w:rPr>
            <w:fldChar w:fldCharType="begin"/>
          </w:r>
          <w:r w:rsidR="00291C6B" w:rsidRPr="00303106">
            <w:rPr>
              <w:rFonts w:ascii="Arial" w:hAnsi="Arial" w:cs="Arial"/>
              <w:sz w:val="24"/>
              <w:szCs w:val="24"/>
            </w:rPr>
            <w:instrText xml:space="preserve">CITATION Dur21 \n  \t  \l 12298 </w:instrText>
          </w:r>
          <w:r w:rsidR="00B36C4E" w:rsidRPr="00303106">
            <w:rPr>
              <w:rFonts w:ascii="Arial" w:hAnsi="Arial" w:cs="Arial"/>
              <w:sz w:val="24"/>
              <w:szCs w:val="24"/>
            </w:rPr>
            <w:fldChar w:fldCharType="separate"/>
          </w:r>
          <w:r w:rsidR="008D132F" w:rsidRPr="00303106">
            <w:rPr>
              <w:rFonts w:ascii="Arial" w:hAnsi="Arial" w:cs="Arial"/>
              <w:sz w:val="24"/>
              <w:szCs w:val="24"/>
            </w:rPr>
            <w:t>(2021)</w:t>
          </w:r>
          <w:r w:rsidR="00B36C4E" w:rsidRPr="00303106">
            <w:rPr>
              <w:rFonts w:ascii="Arial" w:hAnsi="Arial" w:cs="Arial"/>
              <w:sz w:val="24"/>
              <w:szCs w:val="24"/>
            </w:rPr>
            <w:fldChar w:fldCharType="end"/>
          </w:r>
        </w:sdtContent>
      </w:sdt>
      <w:r w:rsidR="00B36C4E" w:rsidRPr="00303106">
        <w:rPr>
          <w:rFonts w:ascii="Arial" w:hAnsi="Arial" w:cs="Arial"/>
          <w:sz w:val="24"/>
          <w:szCs w:val="24"/>
        </w:rPr>
        <w:t xml:space="preserve"> “se indica para el cálculo de la consistencia interna de escalas </w:t>
      </w:r>
      <w:r w:rsidR="00291C6B" w:rsidRPr="00303106">
        <w:rPr>
          <w:rFonts w:ascii="Arial" w:hAnsi="Arial" w:cs="Arial"/>
          <w:sz w:val="24"/>
          <w:szCs w:val="24"/>
        </w:rPr>
        <w:t>dicotómicas” (pág.</w:t>
      </w:r>
      <w:r w:rsidR="00B36C4E" w:rsidRPr="00303106">
        <w:rPr>
          <w:rFonts w:ascii="Arial" w:hAnsi="Arial" w:cs="Arial"/>
          <w:sz w:val="24"/>
          <w:szCs w:val="24"/>
        </w:rPr>
        <w:t xml:space="preserve"> 52).</w:t>
      </w:r>
      <w:r w:rsidR="00291C6B" w:rsidRPr="00303106">
        <w:rPr>
          <w:rFonts w:ascii="Arial" w:hAnsi="Arial" w:cs="Arial"/>
          <w:sz w:val="24"/>
          <w:szCs w:val="24"/>
        </w:rPr>
        <w:t xml:space="preserve"> </w:t>
      </w:r>
      <w:r w:rsidR="00303106">
        <w:rPr>
          <w:rFonts w:ascii="Arial" w:hAnsi="Arial" w:cs="Arial"/>
          <w:sz w:val="24"/>
          <w:szCs w:val="24"/>
        </w:rPr>
        <w:t>Esto permite demostrar</w:t>
      </w:r>
      <w:r w:rsidR="00291C6B" w:rsidRPr="00303106">
        <w:rPr>
          <w:rFonts w:ascii="Arial" w:hAnsi="Arial" w:cs="Arial"/>
          <w:sz w:val="24"/>
          <w:szCs w:val="24"/>
        </w:rPr>
        <w:t xml:space="preserve"> el alto valor de confiabilidad </w:t>
      </w:r>
      <w:r w:rsidR="00303106">
        <w:rPr>
          <w:rFonts w:ascii="Arial" w:hAnsi="Arial" w:cs="Arial"/>
          <w:sz w:val="24"/>
          <w:szCs w:val="24"/>
        </w:rPr>
        <w:t>que puede tener la aplicación del instrumento de recolección de datos, en este caso el cuestionario</w:t>
      </w:r>
      <w:r w:rsidR="001126D6" w:rsidRPr="00303106">
        <w:rPr>
          <w:rFonts w:ascii="Arial" w:hAnsi="Arial" w:cs="Arial"/>
          <w:sz w:val="24"/>
          <w:szCs w:val="24"/>
        </w:rPr>
        <w:t>.</w:t>
      </w:r>
    </w:p>
    <w:p w14:paraId="6302F529" w14:textId="6F5D3253" w:rsidR="009257D4" w:rsidRDefault="009257D4" w:rsidP="009257D4">
      <w:pPr>
        <w:pStyle w:val="Ttulo2"/>
        <w:spacing w:line="360" w:lineRule="auto"/>
      </w:pPr>
      <w:bookmarkStart w:id="99" w:name="_Toc110332337"/>
      <w:r>
        <w:t>Técnicas de análisis de los datos</w:t>
      </w:r>
      <w:bookmarkEnd w:id="99"/>
    </w:p>
    <w:p w14:paraId="1E5329B7" w14:textId="03C181E8" w:rsidR="005A3B8D" w:rsidRPr="005A3B8D" w:rsidDel="003F0010" w:rsidRDefault="005A3B8D" w:rsidP="00EC411B">
      <w:pPr>
        <w:spacing w:line="360" w:lineRule="auto"/>
        <w:jc w:val="both"/>
        <w:rPr>
          <w:del w:id="100" w:author="Unibe" w:date="2022-08-08T12:59:00Z"/>
        </w:rPr>
      </w:pPr>
      <w:r w:rsidRPr="005A3B8D">
        <w:rPr>
          <w:rFonts w:ascii="Arial" w:hAnsi="Arial" w:cs="Arial"/>
          <w:sz w:val="24"/>
          <w:szCs w:val="24"/>
        </w:rPr>
        <w:t>Para entender lo que es el análisis de datos se debe tener en cuenta que, s</w:t>
      </w:r>
      <w:r w:rsidR="009257D4" w:rsidRPr="005A3B8D">
        <w:rPr>
          <w:rFonts w:ascii="Arial" w:hAnsi="Arial" w:cs="Arial"/>
          <w:sz w:val="24"/>
          <w:szCs w:val="24"/>
        </w:rPr>
        <w:t xml:space="preserve">egún </w:t>
      </w:r>
      <w:r w:rsidR="009257D4" w:rsidRPr="005A3B8D">
        <w:rPr>
          <w:rFonts w:ascii="Arial" w:hAnsi="Arial" w:cs="Arial"/>
          <w:noProof/>
          <w:sz w:val="24"/>
          <w:szCs w:val="24"/>
        </w:rPr>
        <w:t>Arias</w:t>
      </w:r>
      <w:r w:rsidR="009257D4" w:rsidRPr="005A3B8D">
        <w:rPr>
          <w:rFonts w:ascii="Arial" w:hAnsi="Arial" w:cs="Arial"/>
          <w:sz w:val="24"/>
          <w:szCs w:val="24"/>
        </w:rPr>
        <w:t xml:space="preserve"> </w:t>
      </w:r>
      <w:sdt>
        <w:sdtPr>
          <w:rPr>
            <w:rFonts w:ascii="Arial" w:hAnsi="Arial" w:cs="Arial"/>
            <w:sz w:val="24"/>
            <w:szCs w:val="24"/>
          </w:rPr>
          <w:id w:val="739682830"/>
          <w:citation/>
        </w:sdtPr>
        <w:sdtContent>
          <w:r w:rsidR="009257D4" w:rsidRPr="005A3B8D">
            <w:rPr>
              <w:rFonts w:ascii="Arial" w:hAnsi="Arial" w:cs="Arial"/>
              <w:sz w:val="24"/>
              <w:szCs w:val="24"/>
            </w:rPr>
            <w:fldChar w:fldCharType="begin"/>
          </w:r>
          <w:r w:rsidR="009257D4" w:rsidRPr="005A3B8D">
            <w:rPr>
              <w:rFonts w:ascii="Arial" w:hAnsi="Arial" w:cs="Arial"/>
              <w:sz w:val="24"/>
              <w:szCs w:val="24"/>
            </w:rPr>
            <w:instrText xml:space="preserve">CITATION Ari12 \n  \t  \l 12298 </w:instrText>
          </w:r>
          <w:r w:rsidR="009257D4" w:rsidRPr="005A3B8D">
            <w:rPr>
              <w:rFonts w:ascii="Arial" w:hAnsi="Arial" w:cs="Arial"/>
              <w:sz w:val="24"/>
              <w:szCs w:val="24"/>
            </w:rPr>
            <w:fldChar w:fldCharType="separate"/>
          </w:r>
          <w:r w:rsidR="008D132F" w:rsidRPr="008D132F">
            <w:rPr>
              <w:rFonts w:ascii="Arial" w:hAnsi="Arial" w:cs="Arial"/>
              <w:noProof/>
              <w:sz w:val="24"/>
              <w:szCs w:val="24"/>
            </w:rPr>
            <w:t>(2012)</w:t>
          </w:r>
          <w:r w:rsidR="009257D4" w:rsidRPr="005A3B8D">
            <w:rPr>
              <w:rFonts w:ascii="Arial" w:hAnsi="Arial" w:cs="Arial"/>
              <w:sz w:val="24"/>
              <w:szCs w:val="24"/>
            </w:rPr>
            <w:fldChar w:fldCharType="end"/>
          </w:r>
        </w:sdtContent>
      </w:sdt>
      <w:r w:rsidR="009257D4" w:rsidRPr="005A3B8D">
        <w:rPr>
          <w:rFonts w:ascii="Arial" w:hAnsi="Arial" w:cs="Arial"/>
          <w:sz w:val="24"/>
          <w:szCs w:val="24"/>
        </w:rPr>
        <w:t xml:space="preserve"> indica que “se describen las distintas operaciones a las que serán sometidos los datos que se obtengan: clasificación, registro, tabulación y codificación si fuere el caso” (</w:t>
      </w:r>
      <w:r w:rsidR="009257D4" w:rsidRPr="005A3B8D">
        <w:rPr>
          <w:rFonts w:ascii="Arial" w:hAnsi="Arial" w:cs="Arial"/>
          <w:noProof/>
          <w:sz w:val="24"/>
          <w:szCs w:val="24"/>
        </w:rPr>
        <w:t>pág. 111</w:t>
      </w:r>
      <w:r w:rsidR="009257D4" w:rsidRPr="005A3B8D">
        <w:rPr>
          <w:rFonts w:ascii="Arial" w:hAnsi="Arial" w:cs="Arial"/>
          <w:sz w:val="24"/>
          <w:szCs w:val="24"/>
        </w:rPr>
        <w:t>).</w:t>
      </w:r>
      <w:r w:rsidR="004042BC" w:rsidRPr="004042BC">
        <w:t xml:space="preserve"> </w:t>
      </w:r>
      <w:r w:rsidRPr="005A3B8D">
        <w:rPr>
          <w:rFonts w:ascii="Arial" w:hAnsi="Arial" w:cs="Arial"/>
          <w:sz w:val="24"/>
          <w:szCs w:val="24"/>
        </w:rPr>
        <w:t xml:space="preserve">Esto </w:t>
      </w:r>
      <w:r>
        <w:rPr>
          <w:rFonts w:ascii="Arial" w:hAnsi="Arial" w:cs="Arial"/>
          <w:sz w:val="24"/>
          <w:szCs w:val="24"/>
        </w:rPr>
        <w:t>se lo realiza</w:t>
      </w:r>
      <w:r w:rsidRPr="005A3B8D">
        <w:rPr>
          <w:rFonts w:ascii="Arial" w:hAnsi="Arial" w:cs="Arial"/>
          <w:sz w:val="24"/>
          <w:szCs w:val="24"/>
        </w:rPr>
        <w:t xml:space="preserve"> con la finalidad de</w:t>
      </w:r>
      <w:r>
        <w:rPr>
          <w:rFonts w:ascii="Arial" w:hAnsi="Arial" w:cs="Arial"/>
          <w:sz w:val="24"/>
          <w:szCs w:val="24"/>
        </w:rPr>
        <w:t xml:space="preserve"> poder</w:t>
      </w:r>
      <w:r w:rsidRPr="005A3B8D">
        <w:rPr>
          <w:rFonts w:ascii="Arial" w:hAnsi="Arial" w:cs="Arial"/>
          <w:sz w:val="24"/>
          <w:szCs w:val="24"/>
        </w:rPr>
        <w:t xml:space="preserve"> obtener conclusiones precisas que ayud</w:t>
      </w:r>
      <w:r w:rsidR="00C42DB4">
        <w:rPr>
          <w:rFonts w:ascii="Arial" w:hAnsi="Arial" w:cs="Arial"/>
          <w:sz w:val="24"/>
          <w:szCs w:val="24"/>
        </w:rPr>
        <w:t>en</w:t>
      </w:r>
      <w:r w:rsidRPr="005A3B8D">
        <w:rPr>
          <w:rFonts w:ascii="Arial" w:hAnsi="Arial" w:cs="Arial"/>
          <w:sz w:val="24"/>
          <w:szCs w:val="24"/>
        </w:rPr>
        <w:t xml:space="preserve"> a alcanzar los objetivos, </w:t>
      </w:r>
      <w:r>
        <w:rPr>
          <w:rFonts w:ascii="Arial" w:hAnsi="Arial" w:cs="Arial"/>
          <w:sz w:val="24"/>
          <w:szCs w:val="24"/>
        </w:rPr>
        <w:t>muchos organizaci</w:t>
      </w:r>
      <w:r w:rsidR="00C42DB4">
        <w:rPr>
          <w:rFonts w:ascii="Arial" w:hAnsi="Arial" w:cs="Arial"/>
          <w:sz w:val="24"/>
          <w:szCs w:val="24"/>
        </w:rPr>
        <w:t>ones</w:t>
      </w:r>
      <w:r>
        <w:rPr>
          <w:rFonts w:ascii="Arial" w:hAnsi="Arial" w:cs="Arial"/>
          <w:sz w:val="24"/>
          <w:szCs w:val="24"/>
        </w:rPr>
        <w:t>, empresas o negocios hacen</w:t>
      </w:r>
      <w:r w:rsidRPr="005A3B8D">
        <w:rPr>
          <w:rFonts w:ascii="Arial" w:hAnsi="Arial" w:cs="Arial"/>
          <w:sz w:val="24"/>
          <w:szCs w:val="24"/>
        </w:rPr>
        <w:t xml:space="preserve"> us</w:t>
      </w:r>
      <w:r>
        <w:rPr>
          <w:rFonts w:ascii="Arial" w:hAnsi="Arial" w:cs="Arial"/>
          <w:sz w:val="24"/>
          <w:szCs w:val="24"/>
        </w:rPr>
        <w:t>o</w:t>
      </w:r>
      <w:r w:rsidRPr="005A3B8D">
        <w:rPr>
          <w:rFonts w:ascii="Arial" w:hAnsi="Arial" w:cs="Arial"/>
          <w:sz w:val="24"/>
          <w:szCs w:val="24"/>
        </w:rPr>
        <w:t xml:space="preserve"> </w:t>
      </w:r>
      <w:r>
        <w:rPr>
          <w:rFonts w:ascii="Arial" w:hAnsi="Arial" w:cs="Arial"/>
          <w:sz w:val="24"/>
          <w:szCs w:val="24"/>
        </w:rPr>
        <w:t>d</w:t>
      </w:r>
      <w:r w:rsidRPr="005A3B8D">
        <w:rPr>
          <w:rFonts w:ascii="Arial" w:hAnsi="Arial" w:cs="Arial"/>
          <w:sz w:val="24"/>
          <w:szCs w:val="24"/>
        </w:rPr>
        <w:t xml:space="preserve">el </w:t>
      </w:r>
      <w:r>
        <w:rPr>
          <w:rFonts w:ascii="Arial" w:hAnsi="Arial" w:cs="Arial"/>
          <w:sz w:val="24"/>
          <w:szCs w:val="24"/>
        </w:rPr>
        <w:t xml:space="preserve">proceso del </w:t>
      </w:r>
      <w:r w:rsidRPr="005A3B8D">
        <w:rPr>
          <w:rFonts w:ascii="Arial" w:hAnsi="Arial" w:cs="Arial"/>
          <w:sz w:val="24"/>
          <w:szCs w:val="24"/>
        </w:rPr>
        <w:t>análisis de datos para</w:t>
      </w:r>
      <w:r>
        <w:rPr>
          <w:rFonts w:ascii="Arial" w:hAnsi="Arial" w:cs="Arial"/>
          <w:sz w:val="24"/>
          <w:szCs w:val="24"/>
        </w:rPr>
        <w:t xml:space="preserve"> poder</w:t>
      </w:r>
      <w:r w:rsidRPr="005A3B8D">
        <w:rPr>
          <w:rFonts w:ascii="Arial" w:hAnsi="Arial" w:cs="Arial"/>
          <w:sz w:val="24"/>
          <w:szCs w:val="24"/>
        </w:rPr>
        <w:t xml:space="preserve"> decidir acciones a implementar</w:t>
      </w:r>
      <w:r>
        <w:rPr>
          <w:rFonts w:ascii="Arial" w:hAnsi="Arial" w:cs="Arial"/>
          <w:sz w:val="24"/>
          <w:szCs w:val="24"/>
        </w:rPr>
        <w:t>.</w:t>
      </w:r>
      <w:ins w:id="101" w:author="Unibe" w:date="2022-08-08T12:59:00Z">
        <w:r w:rsidR="003F0010">
          <w:rPr>
            <w:rFonts w:ascii="Arial" w:hAnsi="Arial" w:cs="Arial"/>
            <w:sz w:val="24"/>
            <w:szCs w:val="24"/>
          </w:rPr>
          <w:t xml:space="preserve"> </w:t>
        </w:r>
      </w:ins>
    </w:p>
    <w:p w14:paraId="65609662" w14:textId="025BCADE" w:rsidR="009257D4" w:rsidRDefault="004042BC" w:rsidP="00EC411B">
      <w:pPr>
        <w:spacing w:line="360" w:lineRule="auto"/>
        <w:jc w:val="both"/>
        <w:rPr>
          <w:rFonts w:ascii="Arial" w:hAnsi="Arial" w:cs="Arial"/>
          <w:sz w:val="24"/>
          <w:szCs w:val="24"/>
        </w:rPr>
      </w:pPr>
      <w:r w:rsidRPr="004042BC">
        <w:rPr>
          <w:rFonts w:ascii="Arial" w:hAnsi="Arial" w:cs="Arial"/>
          <w:sz w:val="24"/>
          <w:szCs w:val="24"/>
        </w:rPr>
        <w:t xml:space="preserve">El análisis se </w:t>
      </w:r>
      <w:r w:rsidR="005A3B8D">
        <w:rPr>
          <w:rFonts w:ascii="Arial" w:hAnsi="Arial" w:cs="Arial"/>
          <w:sz w:val="24"/>
          <w:szCs w:val="24"/>
        </w:rPr>
        <w:t>lo realiza</w:t>
      </w:r>
      <w:r w:rsidR="003A5924">
        <w:rPr>
          <w:rFonts w:ascii="Arial" w:hAnsi="Arial" w:cs="Arial"/>
          <w:sz w:val="24"/>
          <w:szCs w:val="24"/>
        </w:rPr>
        <w:t xml:space="preserve"> a través de la estadística y</w:t>
      </w:r>
      <w:r w:rsidRPr="004042BC">
        <w:rPr>
          <w:rFonts w:ascii="Arial" w:hAnsi="Arial" w:cs="Arial"/>
          <w:sz w:val="24"/>
          <w:szCs w:val="24"/>
        </w:rPr>
        <w:t xml:space="preserve"> una</w:t>
      </w:r>
      <w:r w:rsidR="005A3B8D">
        <w:rPr>
          <w:rFonts w:ascii="Arial" w:hAnsi="Arial" w:cs="Arial"/>
          <w:sz w:val="24"/>
          <w:szCs w:val="24"/>
        </w:rPr>
        <w:t xml:space="preserve"> </w:t>
      </w:r>
      <w:r w:rsidRPr="004042BC">
        <w:rPr>
          <w:rFonts w:ascii="Arial" w:hAnsi="Arial" w:cs="Arial"/>
          <w:sz w:val="24"/>
          <w:szCs w:val="24"/>
        </w:rPr>
        <w:t>vez</w:t>
      </w:r>
      <w:r w:rsidR="005A3B8D">
        <w:rPr>
          <w:rFonts w:ascii="Arial" w:hAnsi="Arial" w:cs="Arial"/>
          <w:sz w:val="24"/>
          <w:szCs w:val="24"/>
        </w:rPr>
        <w:t xml:space="preserve"> </w:t>
      </w:r>
      <w:r w:rsidRPr="004042BC">
        <w:rPr>
          <w:rFonts w:ascii="Arial" w:hAnsi="Arial" w:cs="Arial"/>
          <w:sz w:val="24"/>
          <w:szCs w:val="24"/>
        </w:rPr>
        <w:t>obtenido</w:t>
      </w:r>
      <w:r w:rsidR="005A3B8D">
        <w:rPr>
          <w:rFonts w:ascii="Arial" w:hAnsi="Arial" w:cs="Arial"/>
          <w:sz w:val="24"/>
          <w:szCs w:val="24"/>
        </w:rPr>
        <w:t>s</w:t>
      </w:r>
      <w:r w:rsidRPr="004042BC">
        <w:rPr>
          <w:rFonts w:ascii="Arial" w:hAnsi="Arial" w:cs="Arial"/>
          <w:sz w:val="24"/>
          <w:szCs w:val="24"/>
        </w:rPr>
        <w:t xml:space="preserve"> los datos necesarios a través del instrumento, estos datos deben pasar por un proceso previo de verificación y depuración de errores</w:t>
      </w:r>
      <w:r>
        <w:rPr>
          <w:rFonts w:ascii="Arial" w:hAnsi="Arial" w:cs="Arial"/>
          <w:sz w:val="24"/>
          <w:szCs w:val="24"/>
        </w:rPr>
        <w:t>.</w:t>
      </w:r>
    </w:p>
    <w:p w14:paraId="39708B93" w14:textId="1412E184" w:rsidR="005A3B8D" w:rsidRDefault="005A3B8D" w:rsidP="00570C2A">
      <w:pPr>
        <w:pStyle w:val="Ttulo2"/>
        <w:spacing w:line="360" w:lineRule="auto"/>
      </w:pPr>
      <w:bookmarkStart w:id="102" w:name="_Toc110332338"/>
      <w:r>
        <w:t>Metodología del producto</w:t>
      </w:r>
      <w:bookmarkEnd w:id="102"/>
    </w:p>
    <w:p w14:paraId="3362501B" w14:textId="21DE87BA" w:rsidR="005A3B8D" w:rsidRDefault="00B96506" w:rsidP="00570C2A">
      <w:pPr>
        <w:spacing w:line="360" w:lineRule="auto"/>
        <w:jc w:val="both"/>
        <w:rPr>
          <w:rFonts w:ascii="Arial" w:hAnsi="Arial" w:cs="Arial"/>
          <w:sz w:val="24"/>
          <w:szCs w:val="24"/>
        </w:rPr>
      </w:pPr>
      <w:r w:rsidRPr="00570C2A">
        <w:rPr>
          <w:rFonts w:ascii="Arial" w:hAnsi="Arial" w:cs="Arial"/>
          <w:sz w:val="24"/>
          <w:szCs w:val="24"/>
        </w:rPr>
        <w:t xml:space="preserve">El sistema web para la gestión de la ejecución de las tutorías en la Universidad </w:t>
      </w:r>
      <w:r w:rsidR="006B70DE">
        <w:rPr>
          <w:rFonts w:ascii="Arial" w:hAnsi="Arial" w:cs="Arial"/>
          <w:sz w:val="24"/>
          <w:szCs w:val="24"/>
        </w:rPr>
        <w:t>I</w:t>
      </w:r>
      <w:r w:rsidRPr="00570C2A">
        <w:rPr>
          <w:rFonts w:ascii="Arial" w:hAnsi="Arial" w:cs="Arial"/>
          <w:sz w:val="24"/>
          <w:szCs w:val="24"/>
        </w:rPr>
        <w:t xml:space="preserve">beroamericana del Ecuador se </w:t>
      </w:r>
      <w:r w:rsidR="00570C2A" w:rsidRPr="00570C2A">
        <w:rPr>
          <w:rFonts w:ascii="Arial" w:hAnsi="Arial" w:cs="Arial"/>
          <w:sz w:val="24"/>
          <w:szCs w:val="24"/>
        </w:rPr>
        <w:t>desarrolló</w:t>
      </w:r>
      <w:r w:rsidRPr="00570C2A">
        <w:rPr>
          <w:rFonts w:ascii="Arial" w:hAnsi="Arial" w:cs="Arial"/>
          <w:sz w:val="24"/>
          <w:szCs w:val="24"/>
        </w:rPr>
        <w:t xml:space="preserve"> con una metodología ágil la cual permite establecer parámetros para el desarrollo web haciendo uso de fases para la creación del sistema</w:t>
      </w:r>
      <w:r w:rsidR="00570C2A">
        <w:rPr>
          <w:rFonts w:ascii="Arial" w:hAnsi="Arial" w:cs="Arial"/>
          <w:sz w:val="24"/>
          <w:szCs w:val="24"/>
        </w:rPr>
        <w:t>.</w:t>
      </w:r>
    </w:p>
    <w:p w14:paraId="267B5116" w14:textId="13A65D10" w:rsidR="00475A13" w:rsidRDefault="00475A13" w:rsidP="009D408A">
      <w:pPr>
        <w:spacing w:line="360" w:lineRule="auto"/>
        <w:jc w:val="both"/>
        <w:rPr>
          <w:rFonts w:ascii="Arial" w:hAnsi="Arial" w:cs="Arial"/>
          <w:sz w:val="24"/>
          <w:szCs w:val="24"/>
        </w:rPr>
      </w:pPr>
      <w:r w:rsidRPr="009D408A">
        <w:rPr>
          <w:rFonts w:ascii="Arial" w:hAnsi="Arial" w:cs="Arial"/>
          <w:sz w:val="24"/>
          <w:szCs w:val="24"/>
        </w:rPr>
        <w:t>La metodología que se aplicó para el desarrollo del proyecto fue la metodología de desarrollo ágil S</w:t>
      </w:r>
      <w:r w:rsidR="00616E12">
        <w:rPr>
          <w:rFonts w:ascii="Arial" w:hAnsi="Arial" w:cs="Arial"/>
          <w:sz w:val="24"/>
          <w:szCs w:val="24"/>
        </w:rPr>
        <w:t>crum</w:t>
      </w:r>
      <w:r w:rsidRPr="009D408A">
        <w:rPr>
          <w:rFonts w:ascii="Arial" w:hAnsi="Arial" w:cs="Arial"/>
          <w:sz w:val="24"/>
          <w:szCs w:val="24"/>
        </w:rPr>
        <w:t xml:space="preserve"> que </w:t>
      </w:r>
      <w:r w:rsidR="009D408A" w:rsidRPr="009D408A">
        <w:rPr>
          <w:rFonts w:ascii="Arial" w:hAnsi="Arial" w:cs="Arial"/>
          <w:sz w:val="24"/>
          <w:szCs w:val="24"/>
        </w:rPr>
        <w:t>según</w:t>
      </w:r>
      <w:r w:rsidR="009968CE">
        <w:rPr>
          <w:rFonts w:ascii="Arial" w:hAnsi="Arial" w:cs="Arial"/>
          <w:sz w:val="24"/>
          <w:szCs w:val="24"/>
        </w:rPr>
        <w:t xml:space="preserve"> </w:t>
      </w:r>
      <w:r w:rsidR="009968CE" w:rsidRPr="009968CE">
        <w:rPr>
          <w:rFonts w:ascii="Arial" w:hAnsi="Arial" w:cs="Arial"/>
          <w:noProof/>
          <w:sz w:val="24"/>
          <w:szCs w:val="24"/>
        </w:rPr>
        <w:t>Schwaber &amp; Sutherland</w:t>
      </w:r>
      <w:r w:rsidR="009968CE">
        <w:rPr>
          <w:rFonts w:ascii="Arial" w:hAnsi="Arial" w:cs="Arial"/>
          <w:sz w:val="24"/>
          <w:szCs w:val="24"/>
        </w:rPr>
        <w:t xml:space="preserve"> </w:t>
      </w:r>
      <w:sdt>
        <w:sdtPr>
          <w:rPr>
            <w:rFonts w:ascii="Arial" w:hAnsi="Arial" w:cs="Arial"/>
            <w:sz w:val="24"/>
            <w:szCs w:val="24"/>
          </w:rPr>
          <w:id w:val="1286474508"/>
          <w:citation/>
        </w:sdtPr>
        <w:sdtContent>
          <w:r w:rsidR="009968CE">
            <w:rPr>
              <w:rFonts w:ascii="Arial" w:hAnsi="Arial" w:cs="Arial"/>
              <w:sz w:val="24"/>
              <w:szCs w:val="24"/>
            </w:rPr>
            <w:fldChar w:fldCharType="begin"/>
          </w:r>
          <w:r w:rsidR="004E3205">
            <w:rPr>
              <w:rFonts w:ascii="Arial" w:hAnsi="Arial" w:cs="Arial"/>
              <w:sz w:val="24"/>
              <w:szCs w:val="24"/>
            </w:rPr>
            <w:instrText xml:space="preserve">CITATION Sch20 \n  \t  \l 12298 </w:instrText>
          </w:r>
          <w:r w:rsidR="009968CE">
            <w:rPr>
              <w:rFonts w:ascii="Arial" w:hAnsi="Arial" w:cs="Arial"/>
              <w:sz w:val="24"/>
              <w:szCs w:val="24"/>
            </w:rPr>
            <w:fldChar w:fldCharType="separate"/>
          </w:r>
          <w:r w:rsidR="008D132F" w:rsidRPr="008D132F">
            <w:rPr>
              <w:rFonts w:ascii="Arial" w:hAnsi="Arial" w:cs="Arial"/>
              <w:noProof/>
              <w:sz w:val="24"/>
              <w:szCs w:val="24"/>
            </w:rPr>
            <w:t>(2020)</w:t>
          </w:r>
          <w:r w:rsidR="009968CE">
            <w:rPr>
              <w:rFonts w:ascii="Arial" w:hAnsi="Arial" w:cs="Arial"/>
              <w:sz w:val="24"/>
              <w:szCs w:val="24"/>
            </w:rPr>
            <w:fldChar w:fldCharType="end"/>
          </w:r>
        </w:sdtContent>
      </w:sdt>
      <w:r w:rsidR="009968CE">
        <w:rPr>
          <w:rFonts w:ascii="Arial" w:hAnsi="Arial" w:cs="Arial"/>
          <w:sz w:val="24"/>
          <w:szCs w:val="24"/>
        </w:rPr>
        <w:t xml:space="preserve"> “</w:t>
      </w:r>
      <w:r w:rsidR="009968CE" w:rsidRPr="009968CE">
        <w:rPr>
          <w:rFonts w:ascii="Arial" w:hAnsi="Arial" w:cs="Arial"/>
          <w:sz w:val="24"/>
          <w:szCs w:val="24"/>
        </w:rPr>
        <w:t>es un marco de trabajo liviano que ayuda a las personas, equipos y organizaciones a generar valor a través de soluciones adaptativas para problemas complejos</w:t>
      </w:r>
      <w:r w:rsidR="009968CE">
        <w:rPr>
          <w:rFonts w:ascii="Arial" w:hAnsi="Arial" w:cs="Arial"/>
          <w:sz w:val="24"/>
          <w:szCs w:val="24"/>
        </w:rPr>
        <w:t>” (</w:t>
      </w:r>
      <w:r w:rsidR="009968CE" w:rsidRPr="009968CE">
        <w:rPr>
          <w:rFonts w:ascii="Arial" w:hAnsi="Arial" w:cs="Arial"/>
          <w:noProof/>
          <w:sz w:val="24"/>
          <w:szCs w:val="24"/>
        </w:rPr>
        <w:t>pág.3</w:t>
      </w:r>
      <w:r w:rsidR="009968CE">
        <w:rPr>
          <w:rFonts w:ascii="Arial" w:hAnsi="Arial" w:cs="Arial"/>
          <w:sz w:val="24"/>
          <w:szCs w:val="24"/>
        </w:rPr>
        <w:t>).</w:t>
      </w:r>
      <w:r w:rsidR="009968CE" w:rsidRPr="009968CE">
        <w:rPr>
          <w:sz w:val="23"/>
          <w:szCs w:val="23"/>
        </w:rPr>
        <w:t xml:space="preserve"> </w:t>
      </w:r>
      <w:r w:rsidR="009968CE" w:rsidRPr="009968CE">
        <w:rPr>
          <w:rFonts w:ascii="Arial" w:hAnsi="Arial" w:cs="Arial"/>
          <w:sz w:val="24"/>
          <w:szCs w:val="24"/>
        </w:rPr>
        <w:t xml:space="preserve">Esta metodología </w:t>
      </w:r>
      <w:r w:rsidR="009968CE">
        <w:rPr>
          <w:rFonts w:ascii="Arial" w:hAnsi="Arial" w:cs="Arial"/>
          <w:sz w:val="24"/>
          <w:szCs w:val="24"/>
        </w:rPr>
        <w:t xml:space="preserve">es capaz de </w:t>
      </w:r>
      <w:r w:rsidR="009968CE" w:rsidRPr="009968CE">
        <w:rPr>
          <w:rFonts w:ascii="Arial" w:hAnsi="Arial" w:cs="Arial"/>
          <w:sz w:val="24"/>
          <w:szCs w:val="24"/>
        </w:rPr>
        <w:t>adapt</w:t>
      </w:r>
      <w:r w:rsidR="009968CE">
        <w:rPr>
          <w:rFonts w:ascii="Arial" w:hAnsi="Arial" w:cs="Arial"/>
          <w:sz w:val="24"/>
          <w:szCs w:val="24"/>
        </w:rPr>
        <w:t>arse</w:t>
      </w:r>
      <w:r w:rsidR="009968CE" w:rsidRPr="009968CE">
        <w:rPr>
          <w:rFonts w:ascii="Arial" w:hAnsi="Arial" w:cs="Arial"/>
          <w:sz w:val="24"/>
          <w:szCs w:val="24"/>
        </w:rPr>
        <w:t xml:space="preserve"> a los cambios de manera inmediata consiguiendo</w:t>
      </w:r>
      <w:r w:rsidR="00616E12">
        <w:rPr>
          <w:rFonts w:ascii="Arial" w:hAnsi="Arial" w:cs="Arial"/>
          <w:sz w:val="24"/>
          <w:szCs w:val="24"/>
        </w:rPr>
        <w:t xml:space="preserve"> </w:t>
      </w:r>
      <w:r w:rsidR="00616E12">
        <w:rPr>
          <w:rFonts w:ascii="Arial" w:hAnsi="Arial" w:cs="Arial"/>
          <w:sz w:val="24"/>
          <w:szCs w:val="24"/>
        </w:rPr>
        <w:lastRenderedPageBreak/>
        <w:t>mantener</w:t>
      </w:r>
      <w:r w:rsidR="009968CE" w:rsidRPr="009968CE">
        <w:rPr>
          <w:rFonts w:ascii="Arial" w:hAnsi="Arial" w:cs="Arial"/>
          <w:sz w:val="24"/>
          <w:szCs w:val="24"/>
        </w:rPr>
        <w:t xml:space="preserve"> un ritmo constante, tanto en duración del sprint como de esfuerzo y </w:t>
      </w:r>
      <w:r w:rsidR="00616E12">
        <w:rPr>
          <w:rFonts w:ascii="Arial" w:hAnsi="Arial" w:cs="Arial"/>
          <w:sz w:val="24"/>
          <w:szCs w:val="24"/>
        </w:rPr>
        <w:t>de igual forma</w:t>
      </w:r>
      <w:r w:rsidR="009968CE" w:rsidRPr="009968CE">
        <w:rPr>
          <w:rFonts w:ascii="Arial" w:hAnsi="Arial" w:cs="Arial"/>
          <w:sz w:val="24"/>
          <w:szCs w:val="24"/>
        </w:rPr>
        <w:t xml:space="preserve"> ayuda a controlar que éstas sean realizadas conforme al tiempo establecido.</w:t>
      </w:r>
    </w:p>
    <w:p w14:paraId="0973C70F" w14:textId="491DCF14" w:rsidR="00616E12" w:rsidRDefault="00616E12" w:rsidP="008A195C">
      <w:pPr>
        <w:pStyle w:val="Ttulo3"/>
        <w:spacing w:line="360" w:lineRule="auto"/>
      </w:pPr>
      <w:bookmarkStart w:id="103" w:name="_Toc110332339"/>
      <w:r>
        <w:t>Eventos del Scrum</w:t>
      </w:r>
      <w:bookmarkEnd w:id="103"/>
    </w:p>
    <w:p w14:paraId="179E0178" w14:textId="19374380" w:rsidR="00616E12" w:rsidRDefault="00A50D6C" w:rsidP="008A195C">
      <w:pPr>
        <w:spacing w:line="360" w:lineRule="auto"/>
        <w:jc w:val="both"/>
        <w:rPr>
          <w:rFonts w:ascii="Arial" w:hAnsi="Arial" w:cs="Arial"/>
          <w:sz w:val="24"/>
          <w:szCs w:val="24"/>
        </w:rPr>
      </w:pPr>
      <w:r w:rsidRPr="008F0424">
        <w:rPr>
          <w:rFonts w:ascii="Arial" w:hAnsi="Arial" w:cs="Arial"/>
          <w:sz w:val="24"/>
          <w:szCs w:val="24"/>
        </w:rPr>
        <w:t xml:space="preserve">Son como </w:t>
      </w:r>
      <w:r w:rsidR="008F0424" w:rsidRPr="008F0424">
        <w:rPr>
          <w:rFonts w:ascii="Arial" w:hAnsi="Arial" w:cs="Arial"/>
          <w:sz w:val="24"/>
          <w:szCs w:val="24"/>
        </w:rPr>
        <w:t>bloques de</w:t>
      </w:r>
      <w:r w:rsidRPr="008F0424">
        <w:rPr>
          <w:rFonts w:ascii="Arial" w:hAnsi="Arial" w:cs="Arial"/>
          <w:sz w:val="24"/>
          <w:szCs w:val="24"/>
        </w:rPr>
        <w:t xml:space="preserve"> tiempo y </w:t>
      </w:r>
      <w:r w:rsidR="00616E12" w:rsidRPr="008F0424">
        <w:rPr>
          <w:rFonts w:ascii="Arial" w:hAnsi="Arial" w:cs="Arial"/>
          <w:sz w:val="24"/>
          <w:szCs w:val="24"/>
        </w:rPr>
        <w:t xml:space="preserve">están diseñados para </w:t>
      </w:r>
      <w:r w:rsidRPr="008F0424">
        <w:rPr>
          <w:rFonts w:ascii="Arial" w:hAnsi="Arial" w:cs="Arial"/>
          <w:sz w:val="24"/>
          <w:szCs w:val="24"/>
        </w:rPr>
        <w:t>definir una duración máxima</w:t>
      </w:r>
      <w:r w:rsidR="008F0424" w:rsidRPr="008F0424">
        <w:rPr>
          <w:rFonts w:ascii="Arial" w:hAnsi="Arial" w:cs="Arial"/>
          <w:sz w:val="24"/>
          <w:szCs w:val="24"/>
        </w:rPr>
        <w:t xml:space="preserve"> y tienen como objetivo crear regularidad y consistencia.</w:t>
      </w:r>
      <w:r w:rsidR="00616E12" w:rsidRPr="008F0424">
        <w:rPr>
          <w:rFonts w:ascii="Arial" w:hAnsi="Arial" w:cs="Arial"/>
          <w:sz w:val="24"/>
          <w:szCs w:val="24"/>
        </w:rPr>
        <w:t xml:space="preserve"> Los eventos se utilizan en Scrum para crear regularidad y minimizar la necesidad de reuniones no definidas en Scrum</w:t>
      </w:r>
      <w:r w:rsidR="008F0424">
        <w:rPr>
          <w:rFonts w:ascii="Arial" w:hAnsi="Arial" w:cs="Arial"/>
          <w:sz w:val="24"/>
          <w:szCs w:val="24"/>
        </w:rPr>
        <w:t>.</w:t>
      </w:r>
    </w:p>
    <w:p w14:paraId="78254A48" w14:textId="7883B5A1" w:rsidR="008F0424" w:rsidRPr="00D86FCF" w:rsidRDefault="008F0424" w:rsidP="008A195C">
      <w:pPr>
        <w:pStyle w:val="Prrafodelista"/>
        <w:numPr>
          <w:ilvl w:val="0"/>
          <w:numId w:val="4"/>
        </w:numPr>
        <w:spacing w:line="360" w:lineRule="auto"/>
        <w:jc w:val="both"/>
        <w:rPr>
          <w:rFonts w:ascii="Arial" w:hAnsi="Arial" w:cs="Arial"/>
          <w:b/>
          <w:bCs/>
          <w:sz w:val="24"/>
          <w:szCs w:val="24"/>
        </w:rPr>
      </w:pPr>
      <w:r w:rsidRPr="008F0424">
        <w:rPr>
          <w:rFonts w:ascii="Arial" w:hAnsi="Arial" w:cs="Arial"/>
          <w:b/>
          <w:bCs/>
          <w:sz w:val="24"/>
          <w:szCs w:val="24"/>
        </w:rPr>
        <w:t>El Sprint</w:t>
      </w:r>
      <w:r>
        <w:rPr>
          <w:rFonts w:ascii="Arial" w:hAnsi="Arial" w:cs="Arial"/>
          <w:b/>
          <w:bCs/>
          <w:sz w:val="24"/>
          <w:szCs w:val="24"/>
        </w:rPr>
        <w:t>:</w:t>
      </w:r>
      <w:r w:rsidR="00D86FCF" w:rsidRPr="00D86FCF">
        <w:rPr>
          <w:rFonts w:ascii="Segoe UI" w:hAnsi="Segoe UI" w:cs="Segoe UI"/>
          <w:color w:val="3A3A3A"/>
          <w:sz w:val="23"/>
          <w:szCs w:val="23"/>
          <w:shd w:val="clear" w:color="auto" w:fill="FFFFFF"/>
        </w:rPr>
        <w:t xml:space="preserve"> </w:t>
      </w:r>
      <w:r w:rsidR="00D86FCF" w:rsidRPr="00D86FCF">
        <w:rPr>
          <w:rFonts w:ascii="Arial" w:hAnsi="Arial" w:cs="Arial"/>
          <w:sz w:val="24"/>
          <w:szCs w:val="24"/>
        </w:rPr>
        <w:t xml:space="preserve">Es el núcleo sobre el que se construye todo el framework. Se define una duración máxima de 1 mes, durante el cual se crea un </w:t>
      </w:r>
      <w:r w:rsidR="004A6381">
        <w:rPr>
          <w:rFonts w:ascii="Arial" w:hAnsi="Arial" w:cs="Arial"/>
          <w:sz w:val="24"/>
          <w:szCs w:val="24"/>
        </w:rPr>
        <w:t>i</w:t>
      </w:r>
      <w:r w:rsidR="00D86FCF" w:rsidRPr="00D86FCF">
        <w:rPr>
          <w:rFonts w:ascii="Arial" w:hAnsi="Arial" w:cs="Arial"/>
          <w:sz w:val="24"/>
          <w:szCs w:val="24"/>
        </w:rPr>
        <w:t>ncremento de producto, usable y potencialmente entregable.</w:t>
      </w:r>
      <w:r w:rsidR="00D86FCF" w:rsidRPr="00D86FCF">
        <w:rPr>
          <w:rFonts w:ascii="Arial" w:hAnsi="Arial" w:cs="Arial"/>
          <w:color w:val="3A3A3A"/>
          <w:sz w:val="24"/>
          <w:szCs w:val="24"/>
          <w:shd w:val="clear" w:color="auto" w:fill="FFFFFF"/>
        </w:rPr>
        <w:t xml:space="preserve"> </w:t>
      </w:r>
      <w:r w:rsidR="00D86FCF" w:rsidRPr="00D86FCF">
        <w:rPr>
          <w:rFonts w:ascii="Arial" w:hAnsi="Arial" w:cs="Arial"/>
          <w:sz w:val="24"/>
          <w:szCs w:val="24"/>
        </w:rPr>
        <w:t>Es un evento cuya finalidad es contener el resto de los eventos descritos en Scrum</w:t>
      </w:r>
      <w:r w:rsidR="00D86FCF">
        <w:t>.</w:t>
      </w:r>
    </w:p>
    <w:p w14:paraId="09DD2A96" w14:textId="66BB89DB" w:rsidR="00D86FCF" w:rsidRPr="00D86FCF" w:rsidRDefault="00D86FCF" w:rsidP="008A195C">
      <w:pPr>
        <w:pStyle w:val="Prrafodelista"/>
        <w:numPr>
          <w:ilvl w:val="0"/>
          <w:numId w:val="4"/>
        </w:numPr>
        <w:spacing w:line="360" w:lineRule="auto"/>
        <w:jc w:val="both"/>
        <w:rPr>
          <w:rFonts w:ascii="Arial" w:hAnsi="Arial" w:cs="Arial"/>
          <w:b/>
          <w:bCs/>
          <w:sz w:val="24"/>
          <w:szCs w:val="24"/>
        </w:rPr>
      </w:pPr>
      <w:r>
        <w:rPr>
          <w:rFonts w:ascii="Arial" w:hAnsi="Arial" w:cs="Arial"/>
          <w:b/>
          <w:bCs/>
          <w:sz w:val="24"/>
          <w:szCs w:val="24"/>
        </w:rPr>
        <w:t xml:space="preserve">Sprint Planning: </w:t>
      </w:r>
      <w:r w:rsidRPr="00D86FCF">
        <w:rPr>
          <w:rFonts w:ascii="Arial" w:hAnsi="Arial" w:cs="Arial"/>
          <w:sz w:val="24"/>
          <w:szCs w:val="24"/>
        </w:rPr>
        <w:t xml:space="preserve">Es el ciclo de desarrollo del proyecto, en esta reunión los miembros del equipo de trabajo se citan con el Product </w:t>
      </w:r>
      <w:r w:rsidR="008A195C">
        <w:rPr>
          <w:rFonts w:ascii="Arial" w:hAnsi="Arial" w:cs="Arial"/>
          <w:sz w:val="24"/>
          <w:szCs w:val="24"/>
        </w:rPr>
        <w:t>O</w:t>
      </w:r>
      <w:r w:rsidRPr="00D86FCF">
        <w:rPr>
          <w:rFonts w:ascii="Arial" w:hAnsi="Arial" w:cs="Arial"/>
          <w:sz w:val="24"/>
          <w:szCs w:val="24"/>
        </w:rPr>
        <w:t>wner y el Scrum Master donde dividen el proyecto en etapas.</w:t>
      </w:r>
    </w:p>
    <w:p w14:paraId="5310D574" w14:textId="0FE66246" w:rsidR="00D86FCF" w:rsidRPr="00AB77BF" w:rsidRDefault="00D86FCF" w:rsidP="008A195C">
      <w:pPr>
        <w:pStyle w:val="Prrafodelista"/>
        <w:numPr>
          <w:ilvl w:val="0"/>
          <w:numId w:val="4"/>
        </w:numPr>
        <w:spacing w:line="360" w:lineRule="auto"/>
        <w:jc w:val="both"/>
        <w:rPr>
          <w:rFonts w:ascii="Arial" w:hAnsi="Arial" w:cs="Arial"/>
          <w:b/>
          <w:bCs/>
          <w:sz w:val="24"/>
          <w:szCs w:val="24"/>
        </w:rPr>
      </w:pPr>
      <w:r>
        <w:rPr>
          <w:rFonts w:ascii="Arial" w:hAnsi="Arial" w:cs="Arial"/>
          <w:b/>
          <w:bCs/>
          <w:sz w:val="24"/>
          <w:szCs w:val="24"/>
        </w:rPr>
        <w:t xml:space="preserve">Daily Scrum: </w:t>
      </w:r>
      <w:r w:rsidR="00AB77BF" w:rsidRPr="00AB77BF">
        <w:rPr>
          <w:rFonts w:ascii="Arial" w:hAnsi="Arial" w:cs="Arial"/>
          <w:sz w:val="24"/>
          <w:szCs w:val="24"/>
        </w:rPr>
        <w:t>Es una reunión, como indica su nombre, diaria y de una duración de 15 minutos, que tiene lugar siempre en el mismo lugar, a la misma hora y durante la cual cada miembro del equipo de Desarrollo tiene que responder a tres preguntas:</w:t>
      </w:r>
    </w:p>
    <w:p w14:paraId="0D364AE2" w14:textId="77C786B9" w:rsidR="00AB77BF" w:rsidRPr="00AB77BF" w:rsidRDefault="00AB77BF" w:rsidP="008A195C">
      <w:pPr>
        <w:pStyle w:val="Prrafodelista"/>
        <w:numPr>
          <w:ilvl w:val="0"/>
          <w:numId w:val="7"/>
        </w:numPr>
        <w:shd w:val="clear" w:color="auto" w:fill="FFFFFF"/>
        <w:spacing w:after="0" w:line="360" w:lineRule="auto"/>
        <w:jc w:val="both"/>
        <w:textAlignment w:val="baseline"/>
        <w:rPr>
          <w:rFonts w:ascii="Arial" w:eastAsia="Times New Roman" w:hAnsi="Arial" w:cs="Arial"/>
          <w:sz w:val="24"/>
          <w:szCs w:val="24"/>
          <w:lang w:eastAsia="es-EC"/>
        </w:rPr>
      </w:pPr>
      <w:r w:rsidRPr="00AB77BF">
        <w:rPr>
          <w:rFonts w:ascii="Arial" w:eastAsia="Times New Roman" w:hAnsi="Arial" w:cs="Arial"/>
          <w:sz w:val="24"/>
          <w:szCs w:val="24"/>
          <w:bdr w:val="none" w:sz="0" w:space="0" w:color="auto" w:frame="1"/>
          <w:lang w:eastAsia="es-EC"/>
        </w:rPr>
        <w:t>¿Qué hice ayer para alcanzar el objetivo del Sprint?</w:t>
      </w:r>
    </w:p>
    <w:p w14:paraId="76E378BF" w14:textId="789DBEA7" w:rsidR="00AB77BF" w:rsidRPr="00AB77BF" w:rsidRDefault="00AB77BF" w:rsidP="008A195C">
      <w:pPr>
        <w:pStyle w:val="Prrafodelista"/>
        <w:numPr>
          <w:ilvl w:val="0"/>
          <w:numId w:val="7"/>
        </w:numPr>
        <w:shd w:val="clear" w:color="auto" w:fill="FFFFFF"/>
        <w:spacing w:after="0" w:line="360" w:lineRule="auto"/>
        <w:jc w:val="both"/>
        <w:textAlignment w:val="baseline"/>
        <w:rPr>
          <w:rFonts w:ascii="Arial" w:eastAsia="Times New Roman" w:hAnsi="Arial" w:cs="Arial"/>
          <w:sz w:val="24"/>
          <w:szCs w:val="24"/>
          <w:lang w:eastAsia="es-EC"/>
        </w:rPr>
      </w:pPr>
      <w:r w:rsidRPr="00AB77BF">
        <w:rPr>
          <w:rFonts w:ascii="Arial" w:eastAsia="Times New Roman" w:hAnsi="Arial" w:cs="Arial"/>
          <w:sz w:val="24"/>
          <w:szCs w:val="24"/>
          <w:bdr w:val="none" w:sz="0" w:space="0" w:color="auto" w:frame="1"/>
          <w:lang w:eastAsia="es-EC"/>
        </w:rPr>
        <w:t>¿Qué voy a hacer hoy para alcanzar el objetivo del Sprint?</w:t>
      </w:r>
    </w:p>
    <w:p w14:paraId="452795B0" w14:textId="7D2FBA0B" w:rsidR="00AB77BF" w:rsidRPr="00AB77BF" w:rsidRDefault="00AB77BF" w:rsidP="008A195C">
      <w:pPr>
        <w:pStyle w:val="Prrafodelista"/>
        <w:numPr>
          <w:ilvl w:val="0"/>
          <w:numId w:val="7"/>
        </w:numPr>
        <w:shd w:val="clear" w:color="auto" w:fill="FFFFFF"/>
        <w:spacing w:after="0" w:line="360" w:lineRule="auto"/>
        <w:jc w:val="both"/>
        <w:textAlignment w:val="baseline"/>
        <w:rPr>
          <w:rFonts w:ascii="Arial" w:eastAsia="Times New Roman" w:hAnsi="Arial" w:cs="Arial"/>
          <w:sz w:val="24"/>
          <w:szCs w:val="24"/>
          <w:lang w:eastAsia="es-EC"/>
        </w:rPr>
      </w:pPr>
      <w:r w:rsidRPr="00AB77BF">
        <w:rPr>
          <w:rFonts w:ascii="Arial" w:eastAsia="Times New Roman" w:hAnsi="Arial" w:cs="Arial"/>
          <w:sz w:val="24"/>
          <w:szCs w:val="24"/>
          <w:bdr w:val="none" w:sz="0" w:space="0" w:color="auto" w:frame="1"/>
          <w:lang w:eastAsia="es-EC"/>
        </w:rPr>
        <w:t>¿Hay algún impedimento que dificulte que el equipo consiga alcanzar el objetivo del Sprint?</w:t>
      </w:r>
    </w:p>
    <w:p w14:paraId="0CAE4112" w14:textId="439ABA64" w:rsidR="00AB77BF" w:rsidRPr="00AB77BF" w:rsidRDefault="00AB77BF" w:rsidP="008A195C">
      <w:pPr>
        <w:pStyle w:val="Prrafodelista"/>
        <w:numPr>
          <w:ilvl w:val="0"/>
          <w:numId w:val="4"/>
        </w:numPr>
        <w:shd w:val="clear" w:color="auto" w:fill="FFFFFF"/>
        <w:spacing w:after="0" w:line="360" w:lineRule="auto"/>
        <w:jc w:val="both"/>
        <w:textAlignment w:val="baseline"/>
        <w:rPr>
          <w:rFonts w:ascii="Arial" w:eastAsia="Times New Roman" w:hAnsi="Arial" w:cs="Arial"/>
          <w:sz w:val="24"/>
          <w:szCs w:val="24"/>
          <w:lang w:eastAsia="es-EC"/>
        </w:rPr>
      </w:pPr>
      <w:r w:rsidRPr="00AB77BF">
        <w:rPr>
          <w:rFonts w:ascii="Arial" w:eastAsia="Times New Roman" w:hAnsi="Arial" w:cs="Arial"/>
          <w:b/>
          <w:bCs/>
          <w:sz w:val="24"/>
          <w:szCs w:val="24"/>
          <w:lang w:eastAsia="es-EC"/>
        </w:rPr>
        <w:t>Sprint Review</w:t>
      </w:r>
      <w:r>
        <w:rPr>
          <w:rFonts w:ascii="Arial" w:eastAsia="Times New Roman" w:hAnsi="Arial" w:cs="Arial"/>
          <w:sz w:val="24"/>
          <w:szCs w:val="24"/>
          <w:lang w:eastAsia="es-EC"/>
        </w:rPr>
        <w:t xml:space="preserve">: </w:t>
      </w:r>
      <w:r w:rsidRPr="00AB77BF">
        <w:rPr>
          <w:rFonts w:ascii="Arial" w:hAnsi="Arial" w:cs="Arial"/>
          <w:sz w:val="24"/>
          <w:szCs w:val="24"/>
        </w:rPr>
        <w:t>El motivo de esta reunión que se celebra al final del Sprint es el de inspeccionar el Incremento de producto y adaptar las tareas pendientes de realizar, si fuera necesario.</w:t>
      </w:r>
    </w:p>
    <w:p w14:paraId="21ED6DF0" w14:textId="4CBACBEC" w:rsidR="00AB77BF" w:rsidRDefault="00AB77BF" w:rsidP="00D87E24">
      <w:pPr>
        <w:pStyle w:val="Prrafodelista"/>
        <w:numPr>
          <w:ilvl w:val="0"/>
          <w:numId w:val="4"/>
        </w:numPr>
        <w:shd w:val="clear" w:color="auto" w:fill="FFFFFF"/>
        <w:spacing w:after="0" w:line="360" w:lineRule="auto"/>
        <w:jc w:val="both"/>
        <w:textAlignment w:val="baseline"/>
        <w:rPr>
          <w:rFonts w:ascii="Arial" w:eastAsia="Times New Roman" w:hAnsi="Arial" w:cs="Arial"/>
          <w:sz w:val="24"/>
          <w:szCs w:val="24"/>
          <w:lang w:eastAsia="es-EC"/>
        </w:rPr>
      </w:pPr>
      <w:r>
        <w:rPr>
          <w:rFonts w:ascii="Arial" w:eastAsia="Times New Roman" w:hAnsi="Arial" w:cs="Arial"/>
          <w:b/>
          <w:bCs/>
          <w:sz w:val="24"/>
          <w:szCs w:val="24"/>
          <w:lang w:eastAsia="es-EC"/>
        </w:rPr>
        <w:t>Sprint Retrospective:</w:t>
      </w:r>
      <w:r>
        <w:rPr>
          <w:rFonts w:ascii="Arial" w:eastAsia="Times New Roman" w:hAnsi="Arial" w:cs="Arial"/>
          <w:sz w:val="24"/>
          <w:szCs w:val="24"/>
          <w:lang w:eastAsia="es-EC"/>
        </w:rPr>
        <w:t xml:space="preserve"> Es una </w:t>
      </w:r>
      <w:r w:rsidR="008A195C">
        <w:rPr>
          <w:rFonts w:ascii="Arial" w:eastAsia="Times New Roman" w:hAnsi="Arial" w:cs="Arial"/>
          <w:sz w:val="24"/>
          <w:szCs w:val="24"/>
          <w:lang w:eastAsia="es-EC"/>
        </w:rPr>
        <w:t>oportunidad que</w:t>
      </w:r>
      <w:r>
        <w:rPr>
          <w:rFonts w:ascii="Arial" w:eastAsia="Times New Roman" w:hAnsi="Arial" w:cs="Arial"/>
          <w:sz w:val="24"/>
          <w:szCs w:val="24"/>
          <w:lang w:eastAsia="es-EC"/>
        </w:rPr>
        <w:t xml:space="preserve"> tiene el equipo para inspeccionar y crear un plan de mejora que se pondrá en marcha inmediatamente </w:t>
      </w:r>
      <w:r w:rsidR="008A195C">
        <w:rPr>
          <w:rFonts w:ascii="Arial" w:eastAsia="Times New Roman" w:hAnsi="Arial" w:cs="Arial"/>
          <w:sz w:val="24"/>
          <w:szCs w:val="24"/>
          <w:lang w:eastAsia="es-EC"/>
        </w:rPr>
        <w:t>después del último sprint.</w:t>
      </w:r>
    </w:p>
    <w:p w14:paraId="17BABC3F" w14:textId="7D4D598E" w:rsidR="008A195C" w:rsidRDefault="008A195C" w:rsidP="00D87E24">
      <w:pPr>
        <w:pStyle w:val="Ttulo3"/>
        <w:spacing w:line="360" w:lineRule="auto"/>
        <w:rPr>
          <w:rFonts w:eastAsia="Times New Roman"/>
          <w:lang w:eastAsia="es-EC"/>
        </w:rPr>
      </w:pPr>
      <w:bookmarkStart w:id="104" w:name="_Toc110332340"/>
      <w:r>
        <w:rPr>
          <w:rFonts w:eastAsia="Times New Roman"/>
          <w:lang w:eastAsia="es-EC"/>
        </w:rPr>
        <w:t>Artefactos de Scrum</w:t>
      </w:r>
      <w:bookmarkEnd w:id="104"/>
    </w:p>
    <w:p w14:paraId="1B718CC2" w14:textId="24A3AAF8" w:rsidR="008A195C" w:rsidRDefault="008A195C" w:rsidP="00D87E24">
      <w:pPr>
        <w:spacing w:line="360" w:lineRule="auto"/>
        <w:jc w:val="both"/>
        <w:rPr>
          <w:rFonts w:ascii="Arial" w:hAnsi="Arial" w:cs="Arial"/>
          <w:sz w:val="24"/>
          <w:szCs w:val="24"/>
        </w:rPr>
      </w:pPr>
      <w:r w:rsidRPr="006D5665">
        <w:rPr>
          <w:rFonts w:ascii="Arial" w:hAnsi="Arial" w:cs="Arial"/>
          <w:sz w:val="24"/>
          <w:szCs w:val="24"/>
        </w:rPr>
        <w:t>Los artefactos de Scrum representan trabajo o valor en diversas formas que son útiles para proporcionar transparencia y oportunidades para la inspección y adaptación</w:t>
      </w:r>
      <w:r w:rsidR="006D5665">
        <w:rPr>
          <w:rFonts w:ascii="Arial" w:hAnsi="Arial" w:cs="Arial"/>
          <w:sz w:val="24"/>
          <w:szCs w:val="24"/>
        </w:rPr>
        <w:t>.</w:t>
      </w:r>
    </w:p>
    <w:p w14:paraId="35E2C08A" w14:textId="6FB6BFD8" w:rsidR="006D5665" w:rsidRDefault="006D5665" w:rsidP="00D87E24">
      <w:pPr>
        <w:pStyle w:val="Prrafodelista"/>
        <w:numPr>
          <w:ilvl w:val="0"/>
          <w:numId w:val="4"/>
        </w:numPr>
        <w:spacing w:line="360" w:lineRule="auto"/>
        <w:jc w:val="both"/>
        <w:rPr>
          <w:rFonts w:ascii="Arial" w:hAnsi="Arial" w:cs="Arial"/>
          <w:sz w:val="24"/>
          <w:szCs w:val="24"/>
        </w:rPr>
      </w:pPr>
      <w:r w:rsidRPr="000F0BAE">
        <w:rPr>
          <w:rFonts w:ascii="Arial" w:hAnsi="Arial" w:cs="Arial"/>
          <w:b/>
          <w:bCs/>
          <w:sz w:val="24"/>
          <w:szCs w:val="24"/>
        </w:rPr>
        <w:lastRenderedPageBreak/>
        <w:t>Producto Backlog:</w:t>
      </w:r>
      <w:r w:rsidRPr="006D5665">
        <w:rPr>
          <w:rFonts w:ascii="Arial" w:hAnsi="Arial" w:cs="Arial"/>
          <w:sz w:val="24"/>
          <w:szCs w:val="24"/>
          <w:shd w:val="clear" w:color="auto" w:fill="FFFFFF"/>
        </w:rPr>
        <w:t xml:space="preserve"> </w:t>
      </w:r>
      <w:r w:rsidRPr="006D5665">
        <w:rPr>
          <w:rFonts w:ascii="Arial" w:hAnsi="Arial" w:cs="Arial"/>
          <w:sz w:val="24"/>
          <w:szCs w:val="24"/>
        </w:rPr>
        <w:t>Es un inventario que contiene cualquier tipo de trabajo que haya que hacer en el producto: requerimientos, casos de uso, tareas y dependencias. Es la principal fuente de información sobre el producto en Scrum</w:t>
      </w:r>
      <w:r>
        <w:rPr>
          <w:rFonts w:ascii="Arial" w:hAnsi="Arial" w:cs="Arial"/>
          <w:sz w:val="24"/>
          <w:szCs w:val="24"/>
        </w:rPr>
        <w:t>.</w:t>
      </w:r>
    </w:p>
    <w:p w14:paraId="50EAB455" w14:textId="5123490D" w:rsidR="006D5665" w:rsidRDefault="006D5665" w:rsidP="00D87E24">
      <w:pPr>
        <w:pStyle w:val="Prrafodelista"/>
        <w:numPr>
          <w:ilvl w:val="0"/>
          <w:numId w:val="4"/>
        </w:numPr>
        <w:spacing w:line="360" w:lineRule="auto"/>
        <w:jc w:val="both"/>
        <w:rPr>
          <w:rFonts w:ascii="Arial" w:hAnsi="Arial" w:cs="Arial"/>
          <w:sz w:val="24"/>
          <w:szCs w:val="24"/>
        </w:rPr>
      </w:pPr>
      <w:r w:rsidRPr="000F0BAE">
        <w:rPr>
          <w:rFonts w:ascii="Arial" w:hAnsi="Arial" w:cs="Arial"/>
          <w:b/>
          <w:bCs/>
          <w:sz w:val="24"/>
          <w:szCs w:val="24"/>
        </w:rPr>
        <w:t>Sprint Backlog:</w:t>
      </w:r>
      <w:r>
        <w:rPr>
          <w:rFonts w:ascii="Arial" w:hAnsi="Arial" w:cs="Arial"/>
          <w:sz w:val="24"/>
          <w:szCs w:val="24"/>
        </w:rPr>
        <w:t xml:space="preserve"> Viene a ser una lista de elementos en los cuales se trabaja durante la etapa del </w:t>
      </w:r>
      <w:r w:rsidR="000F0BAE">
        <w:rPr>
          <w:rFonts w:ascii="Arial" w:hAnsi="Arial" w:cs="Arial"/>
          <w:sz w:val="24"/>
          <w:szCs w:val="24"/>
        </w:rPr>
        <w:t>sprint. Estos</w:t>
      </w:r>
      <w:r>
        <w:rPr>
          <w:rFonts w:ascii="Arial" w:hAnsi="Arial" w:cs="Arial"/>
          <w:sz w:val="24"/>
          <w:szCs w:val="24"/>
        </w:rPr>
        <w:t xml:space="preserve"> elementos pueden componerse de tareas</w:t>
      </w:r>
      <w:r w:rsidR="000F0BAE">
        <w:rPr>
          <w:rFonts w:ascii="Arial" w:hAnsi="Arial" w:cs="Arial"/>
          <w:sz w:val="24"/>
          <w:szCs w:val="24"/>
        </w:rPr>
        <w:t xml:space="preserve"> técnicas para poder conseguir un incremento de software terminado.</w:t>
      </w:r>
    </w:p>
    <w:p w14:paraId="51B64F17" w14:textId="15CA796F" w:rsidR="000F0BAE" w:rsidRDefault="000F0BAE" w:rsidP="00D87E24">
      <w:pPr>
        <w:pStyle w:val="Prrafodelista"/>
        <w:numPr>
          <w:ilvl w:val="0"/>
          <w:numId w:val="4"/>
        </w:numPr>
        <w:spacing w:line="360" w:lineRule="auto"/>
        <w:jc w:val="both"/>
        <w:rPr>
          <w:rFonts w:ascii="Arial" w:hAnsi="Arial" w:cs="Arial"/>
          <w:sz w:val="24"/>
          <w:szCs w:val="24"/>
        </w:rPr>
      </w:pPr>
      <w:r w:rsidRPr="000F0BAE">
        <w:rPr>
          <w:rFonts w:ascii="Arial" w:hAnsi="Arial" w:cs="Arial"/>
          <w:b/>
          <w:bCs/>
          <w:sz w:val="24"/>
          <w:szCs w:val="24"/>
        </w:rPr>
        <w:t>Incremento</w:t>
      </w:r>
      <w:r>
        <w:rPr>
          <w:rFonts w:ascii="Arial" w:hAnsi="Arial" w:cs="Arial"/>
          <w:sz w:val="24"/>
          <w:szCs w:val="24"/>
        </w:rPr>
        <w:t>: E</w:t>
      </w:r>
      <w:r w:rsidRPr="000F0BAE">
        <w:rPr>
          <w:rFonts w:ascii="Arial" w:hAnsi="Arial" w:cs="Arial"/>
          <w:sz w:val="24"/>
          <w:szCs w:val="24"/>
        </w:rPr>
        <w:t xml:space="preserve">s el resultado del </w:t>
      </w:r>
      <w:r>
        <w:rPr>
          <w:rFonts w:ascii="Arial" w:hAnsi="Arial" w:cs="Arial"/>
          <w:sz w:val="24"/>
          <w:szCs w:val="24"/>
        </w:rPr>
        <w:t>s</w:t>
      </w:r>
      <w:r w:rsidRPr="000F0BAE">
        <w:rPr>
          <w:rFonts w:ascii="Arial" w:hAnsi="Arial" w:cs="Arial"/>
          <w:sz w:val="24"/>
          <w:szCs w:val="24"/>
        </w:rPr>
        <w:t>print, es la suma de todas las tareas, casos de uso, historias de usuario y cualquier elemento que se haya desarrollado durante el Sprint y que será puesto a disposición del usuario final en forma de software, aportando un valor de negocio al producto que se está desarrollando.</w:t>
      </w:r>
    </w:p>
    <w:p w14:paraId="13A1518C" w14:textId="7C2AF55A" w:rsidR="00E64172" w:rsidRDefault="00E64172" w:rsidP="00A92F9B">
      <w:pPr>
        <w:pStyle w:val="Ttulo3"/>
        <w:spacing w:line="360" w:lineRule="auto"/>
      </w:pPr>
      <w:bookmarkStart w:id="105" w:name="_Toc110332341"/>
      <w:r>
        <w:t>Roles de Scrum</w:t>
      </w:r>
      <w:bookmarkEnd w:id="105"/>
    </w:p>
    <w:p w14:paraId="1713785B" w14:textId="19E7BB7E" w:rsidR="00E64172" w:rsidRDefault="00D87E24" w:rsidP="00A92F9B">
      <w:pPr>
        <w:spacing w:line="360" w:lineRule="auto"/>
        <w:jc w:val="both"/>
        <w:rPr>
          <w:rFonts w:ascii="Arial" w:hAnsi="Arial" w:cs="Arial"/>
          <w:sz w:val="24"/>
          <w:szCs w:val="24"/>
        </w:rPr>
      </w:pPr>
      <w:r w:rsidRPr="00D87E24">
        <w:rPr>
          <w:rFonts w:ascii="Arial" w:hAnsi="Arial" w:cs="Arial"/>
          <w:sz w:val="24"/>
          <w:szCs w:val="24"/>
        </w:rPr>
        <w:t>En la metodología Scrum podemos identificar tres roles principales que obligatoriamente se requieren para crear el producto del proyecto, son los responsables del éxito de cada sprint y del proyecto en su totalidad.</w:t>
      </w:r>
    </w:p>
    <w:p w14:paraId="6A108A77" w14:textId="769CA087" w:rsidR="00D87E24" w:rsidRDefault="00D87E24" w:rsidP="00A92F9B">
      <w:pPr>
        <w:pStyle w:val="Prrafodelista"/>
        <w:numPr>
          <w:ilvl w:val="0"/>
          <w:numId w:val="4"/>
        </w:numPr>
        <w:spacing w:line="360" w:lineRule="auto"/>
        <w:jc w:val="both"/>
        <w:rPr>
          <w:rFonts w:ascii="Arial" w:hAnsi="Arial" w:cs="Arial"/>
          <w:sz w:val="24"/>
          <w:szCs w:val="24"/>
        </w:rPr>
      </w:pPr>
      <w:r w:rsidRPr="00A92F9B">
        <w:rPr>
          <w:rFonts w:ascii="Arial" w:hAnsi="Arial" w:cs="Arial"/>
          <w:b/>
          <w:bCs/>
          <w:sz w:val="24"/>
          <w:szCs w:val="24"/>
        </w:rPr>
        <w:t>Scrum Master:</w:t>
      </w:r>
      <w:r>
        <w:rPr>
          <w:rFonts w:ascii="Arial" w:hAnsi="Arial" w:cs="Arial"/>
          <w:sz w:val="24"/>
          <w:szCs w:val="24"/>
        </w:rPr>
        <w:t xml:space="preserve"> </w:t>
      </w:r>
      <w:r w:rsidRPr="00D87E24">
        <w:rPr>
          <w:rFonts w:ascii="Arial" w:hAnsi="Arial" w:cs="Arial"/>
          <w:sz w:val="24"/>
          <w:szCs w:val="24"/>
        </w:rPr>
        <w:t>Es quien modera y facilita las interacciones del equipo como facilitador y motivador. Este rol es responsable de asegurar un ambiente de trabajo productivo para el equipo.</w:t>
      </w:r>
    </w:p>
    <w:p w14:paraId="71C7407E" w14:textId="15F4E716" w:rsidR="00D87E24" w:rsidRDefault="00D87E24" w:rsidP="00A92F9B">
      <w:pPr>
        <w:pStyle w:val="Prrafodelista"/>
        <w:numPr>
          <w:ilvl w:val="0"/>
          <w:numId w:val="4"/>
        </w:numPr>
        <w:spacing w:line="360" w:lineRule="auto"/>
        <w:jc w:val="both"/>
        <w:rPr>
          <w:rFonts w:ascii="Arial" w:hAnsi="Arial" w:cs="Arial"/>
          <w:sz w:val="24"/>
          <w:szCs w:val="24"/>
        </w:rPr>
      </w:pPr>
      <w:r w:rsidRPr="00A92F9B">
        <w:rPr>
          <w:rFonts w:ascii="Arial" w:hAnsi="Arial" w:cs="Arial"/>
          <w:b/>
          <w:bCs/>
          <w:sz w:val="24"/>
          <w:szCs w:val="24"/>
        </w:rPr>
        <w:t>Product Owner:</w:t>
      </w:r>
      <w:r>
        <w:rPr>
          <w:rFonts w:ascii="Arial" w:hAnsi="Arial" w:cs="Arial"/>
          <w:sz w:val="24"/>
          <w:szCs w:val="24"/>
        </w:rPr>
        <w:t xml:space="preserve"> </w:t>
      </w:r>
      <w:r w:rsidRPr="00D87E24">
        <w:rPr>
          <w:rFonts w:ascii="Arial" w:hAnsi="Arial" w:cs="Arial"/>
          <w:sz w:val="24"/>
          <w:szCs w:val="24"/>
        </w:rPr>
        <w:t>Este rol es responsable, entre otras cosas, de garantizar una comunicación clara sobre el producto, de definir los criterios de aceptación y asegurar que se cumplan.</w:t>
      </w:r>
    </w:p>
    <w:p w14:paraId="27D3C061" w14:textId="75EBE350" w:rsidR="00D21728" w:rsidRDefault="00D87E24" w:rsidP="00D21728">
      <w:pPr>
        <w:pStyle w:val="Prrafodelista"/>
        <w:numPr>
          <w:ilvl w:val="0"/>
          <w:numId w:val="4"/>
        </w:numPr>
        <w:spacing w:line="360" w:lineRule="auto"/>
        <w:jc w:val="both"/>
        <w:rPr>
          <w:rFonts w:ascii="Arial" w:hAnsi="Arial" w:cs="Arial"/>
          <w:sz w:val="24"/>
          <w:szCs w:val="24"/>
        </w:rPr>
      </w:pPr>
      <w:r w:rsidRPr="00A92F9B">
        <w:rPr>
          <w:rFonts w:ascii="Arial" w:hAnsi="Arial" w:cs="Arial"/>
          <w:b/>
          <w:bCs/>
          <w:sz w:val="24"/>
          <w:szCs w:val="24"/>
        </w:rPr>
        <w:t>Scrum Team:</w:t>
      </w:r>
      <w:r>
        <w:rPr>
          <w:rFonts w:ascii="Arial" w:hAnsi="Arial" w:cs="Arial"/>
          <w:sz w:val="24"/>
          <w:szCs w:val="24"/>
        </w:rPr>
        <w:t xml:space="preserve"> Vienen a ser los profesionales con capacidad </w:t>
      </w:r>
      <w:r w:rsidR="00A92F9B">
        <w:rPr>
          <w:rFonts w:ascii="Arial" w:hAnsi="Arial" w:cs="Arial"/>
          <w:sz w:val="24"/>
          <w:szCs w:val="24"/>
        </w:rPr>
        <w:t>técnica. Son todos aquellos que se encargan de desarrollar el producto.</w:t>
      </w:r>
      <w:bookmarkStart w:id="106" w:name="_Toc104563593"/>
    </w:p>
    <w:p w14:paraId="659127C5" w14:textId="49851FF1" w:rsidR="00872DED" w:rsidRDefault="00872DED" w:rsidP="00872DED">
      <w:pPr>
        <w:spacing w:line="360" w:lineRule="auto"/>
        <w:jc w:val="both"/>
        <w:rPr>
          <w:rFonts w:ascii="Arial" w:hAnsi="Arial" w:cs="Arial"/>
          <w:sz w:val="24"/>
          <w:szCs w:val="24"/>
        </w:rPr>
      </w:pPr>
    </w:p>
    <w:p w14:paraId="132735D2" w14:textId="0B64B7D2" w:rsidR="00872DED" w:rsidRDefault="00872DED" w:rsidP="00872DED">
      <w:pPr>
        <w:spacing w:line="360" w:lineRule="auto"/>
        <w:jc w:val="both"/>
        <w:rPr>
          <w:rFonts w:ascii="Arial" w:hAnsi="Arial" w:cs="Arial"/>
          <w:sz w:val="24"/>
          <w:szCs w:val="24"/>
        </w:rPr>
      </w:pPr>
    </w:p>
    <w:p w14:paraId="31ECB4A1" w14:textId="41FE7C35" w:rsidR="006B679C" w:rsidDel="003F0010" w:rsidRDefault="006B679C" w:rsidP="00872DED">
      <w:pPr>
        <w:spacing w:line="360" w:lineRule="auto"/>
        <w:jc w:val="both"/>
        <w:rPr>
          <w:del w:id="107" w:author="Unibe" w:date="2022-08-08T12:59:00Z"/>
          <w:rFonts w:ascii="Arial" w:hAnsi="Arial" w:cs="Arial"/>
          <w:sz w:val="24"/>
          <w:szCs w:val="24"/>
        </w:rPr>
      </w:pPr>
    </w:p>
    <w:p w14:paraId="7E5CF3F9" w14:textId="161C335A" w:rsidR="006B679C" w:rsidDel="003F0010" w:rsidRDefault="006B679C" w:rsidP="00872DED">
      <w:pPr>
        <w:spacing w:line="360" w:lineRule="auto"/>
        <w:jc w:val="both"/>
        <w:rPr>
          <w:del w:id="108" w:author="Unibe" w:date="2022-08-08T12:59:00Z"/>
          <w:rFonts w:ascii="Arial" w:hAnsi="Arial" w:cs="Arial"/>
          <w:sz w:val="24"/>
          <w:szCs w:val="24"/>
        </w:rPr>
      </w:pPr>
    </w:p>
    <w:p w14:paraId="19416E0A" w14:textId="218681D4" w:rsidR="006B679C" w:rsidDel="003F0010" w:rsidRDefault="006B679C" w:rsidP="00872DED">
      <w:pPr>
        <w:spacing w:line="360" w:lineRule="auto"/>
        <w:jc w:val="both"/>
        <w:rPr>
          <w:del w:id="109" w:author="Unibe" w:date="2022-08-08T12:59:00Z"/>
          <w:rFonts w:ascii="Arial" w:hAnsi="Arial" w:cs="Arial"/>
          <w:sz w:val="24"/>
          <w:szCs w:val="24"/>
        </w:rPr>
      </w:pPr>
    </w:p>
    <w:p w14:paraId="5605E4D4" w14:textId="2A8B1EBA" w:rsidR="00872DED" w:rsidRPr="00872DED" w:rsidDel="003F0010" w:rsidRDefault="00872DED" w:rsidP="00872DED">
      <w:pPr>
        <w:spacing w:line="360" w:lineRule="auto"/>
        <w:jc w:val="both"/>
        <w:rPr>
          <w:del w:id="110" w:author="Unibe" w:date="2022-08-08T12:59:00Z"/>
          <w:rFonts w:ascii="Arial" w:hAnsi="Arial" w:cs="Arial"/>
          <w:sz w:val="24"/>
          <w:szCs w:val="24"/>
        </w:rPr>
      </w:pPr>
    </w:p>
    <w:p w14:paraId="21F815D1" w14:textId="1E5C8943" w:rsidR="00FC4C8F" w:rsidRDefault="00FC4C8F" w:rsidP="00976D28">
      <w:pPr>
        <w:pStyle w:val="Ttulo1"/>
        <w:jc w:val="center"/>
      </w:pPr>
      <w:bookmarkStart w:id="111" w:name="_Toc110332342"/>
      <w:r w:rsidRPr="00FC4C8F">
        <w:lastRenderedPageBreak/>
        <w:t>REFERENCIAS BIBLIOGRÁFICAS</w:t>
      </w:r>
      <w:bookmarkEnd w:id="106"/>
      <w:bookmarkEnd w:id="111"/>
    </w:p>
    <w:sdt>
      <w:sdtPr>
        <w:rPr>
          <w:rFonts w:asciiTheme="minorHAnsi" w:eastAsiaTheme="minorHAnsi" w:hAnsiTheme="minorHAnsi" w:cstheme="minorBidi"/>
          <w:b w:val="0"/>
          <w:sz w:val="22"/>
          <w:szCs w:val="22"/>
          <w:lang w:val="es-ES"/>
        </w:rPr>
        <w:id w:val="-771086500"/>
        <w:docPartObj>
          <w:docPartGallery w:val="Bibliographies"/>
          <w:docPartUnique/>
        </w:docPartObj>
      </w:sdtPr>
      <w:sdtEndPr>
        <w:rPr>
          <w:lang w:val="es-EC"/>
        </w:rPr>
      </w:sdtEndPr>
      <w:sdtContent>
        <w:p w14:paraId="66C4447B" w14:textId="25818243" w:rsidR="00FC4C8F" w:rsidRPr="00DA751E" w:rsidRDefault="00FC4C8F" w:rsidP="00DA751E">
          <w:pPr>
            <w:pStyle w:val="Ttulo1"/>
            <w:spacing w:line="360" w:lineRule="auto"/>
            <w:rPr>
              <w:rFonts w:cs="Arial"/>
              <w:szCs w:val="24"/>
            </w:rPr>
          </w:pPr>
        </w:p>
        <w:sdt>
          <w:sdtPr>
            <w:rPr>
              <w:rFonts w:asciiTheme="minorHAnsi" w:hAnsiTheme="minorHAnsi" w:cs="Arial"/>
              <w:sz w:val="22"/>
              <w:szCs w:val="24"/>
            </w:rPr>
            <w:id w:val="111145805"/>
            <w:bibliography/>
          </w:sdtPr>
          <w:sdtEndPr>
            <w:rPr>
              <w:rFonts w:cstheme="minorBidi"/>
              <w:szCs w:val="22"/>
            </w:rPr>
          </w:sdtEndPr>
          <w:sdtContent>
            <w:p w14:paraId="2B715E61" w14:textId="77777777" w:rsidR="008D132F" w:rsidRDefault="00FC4C8F" w:rsidP="008D132F">
              <w:pPr>
                <w:pStyle w:val="Bibliografa"/>
                <w:ind w:left="720" w:hanging="720"/>
                <w:rPr>
                  <w:noProof/>
                  <w:szCs w:val="24"/>
                </w:rPr>
              </w:pPr>
              <w:r w:rsidRPr="00DA751E">
                <w:rPr>
                  <w:rFonts w:cs="Arial"/>
                  <w:szCs w:val="24"/>
                </w:rPr>
                <w:fldChar w:fldCharType="begin"/>
              </w:r>
              <w:r w:rsidRPr="00DA751E">
                <w:rPr>
                  <w:rFonts w:cs="Arial"/>
                  <w:szCs w:val="24"/>
                </w:rPr>
                <w:instrText>BIBLIOGRAPHY</w:instrText>
              </w:r>
              <w:r w:rsidRPr="00DA751E">
                <w:rPr>
                  <w:rFonts w:cs="Arial"/>
                  <w:szCs w:val="24"/>
                </w:rPr>
                <w:fldChar w:fldCharType="separate"/>
              </w:r>
              <w:r w:rsidR="008D132F">
                <w:rPr>
                  <w:noProof/>
                </w:rPr>
                <w:t xml:space="preserve">Arias. (2012). </w:t>
              </w:r>
              <w:r w:rsidR="008D132F">
                <w:rPr>
                  <w:i/>
                  <w:iCs/>
                  <w:noProof/>
                </w:rPr>
                <w:t>El Proyecto de Investigacion.</w:t>
              </w:r>
              <w:r w:rsidR="008D132F">
                <w:rPr>
                  <w:noProof/>
                </w:rPr>
                <w:t xml:space="preserve"> Caracas: Episteme.</w:t>
              </w:r>
            </w:p>
            <w:p w14:paraId="373E7A8B" w14:textId="77777777" w:rsidR="008D132F" w:rsidRDefault="008D132F" w:rsidP="008D132F">
              <w:pPr>
                <w:pStyle w:val="Bibliografa"/>
                <w:ind w:left="720" w:hanging="720"/>
                <w:rPr>
                  <w:noProof/>
                </w:rPr>
              </w:pPr>
              <w:r>
                <w:rPr>
                  <w:noProof/>
                </w:rPr>
                <w:t xml:space="preserve">Arias, F. (2006). </w:t>
              </w:r>
              <w:r>
                <w:rPr>
                  <w:i/>
                  <w:iCs/>
                  <w:noProof/>
                </w:rPr>
                <w:t>El Proyecto de Investigación Quinta Edición.</w:t>
              </w:r>
              <w:r>
                <w:rPr>
                  <w:noProof/>
                </w:rPr>
                <w:t xml:space="preserve"> Caracas: Episteme.</w:t>
              </w:r>
            </w:p>
            <w:p w14:paraId="72EFEF06" w14:textId="77777777" w:rsidR="008D132F" w:rsidRDefault="008D132F" w:rsidP="008D132F">
              <w:pPr>
                <w:pStyle w:val="Bibliografa"/>
                <w:ind w:left="720" w:hanging="720"/>
                <w:rPr>
                  <w:noProof/>
                </w:rPr>
              </w:pPr>
              <w:r>
                <w:rPr>
                  <w:noProof/>
                </w:rPr>
                <w:t xml:space="preserve">Arias, F. (2012). </w:t>
              </w:r>
              <w:r>
                <w:rPr>
                  <w:i/>
                  <w:iCs/>
                  <w:noProof/>
                </w:rPr>
                <w:t>El Proyecto de Investigación 6ta Edición.</w:t>
              </w:r>
              <w:r>
                <w:rPr>
                  <w:noProof/>
                </w:rPr>
                <w:t xml:space="preserve"> Caracas: Episteme.</w:t>
              </w:r>
            </w:p>
            <w:p w14:paraId="79B1B2C9" w14:textId="77777777" w:rsidR="008D132F" w:rsidRDefault="008D132F" w:rsidP="008D132F">
              <w:pPr>
                <w:pStyle w:val="Bibliografa"/>
                <w:ind w:left="720" w:hanging="720"/>
                <w:rPr>
                  <w:noProof/>
                </w:rPr>
              </w:pPr>
              <w:r>
                <w:rPr>
                  <w:noProof/>
                </w:rPr>
                <w:t>Barrera. (2010). Obtenido de https://www.uaeh.edu.mx/docencia/P_Presentaciones/prepa3/Presentaciones_Enero_Junio_2014/Definicion%20de%20Internet.pdf</w:t>
              </w:r>
            </w:p>
            <w:p w14:paraId="3124C1BB" w14:textId="77777777" w:rsidR="008D132F" w:rsidRDefault="008D132F" w:rsidP="008D132F">
              <w:pPr>
                <w:pStyle w:val="Bibliografa"/>
                <w:ind w:left="720" w:hanging="720"/>
                <w:rPr>
                  <w:noProof/>
                </w:rPr>
              </w:pPr>
              <w:r>
                <w:rPr>
                  <w:noProof/>
                </w:rPr>
                <w:t xml:space="preserve">Cuadra, E. (1996). </w:t>
              </w:r>
              <w:r>
                <w:rPr>
                  <w:i/>
                  <w:iCs/>
                  <w:noProof/>
                </w:rPr>
                <w:t>INTERNET: CONCEPTOS BÁSICOS.</w:t>
              </w:r>
              <w:r>
                <w:rPr>
                  <w:noProof/>
                </w:rPr>
                <w:t xml:space="preserve"> </w:t>
              </w:r>
            </w:p>
            <w:p w14:paraId="6A28EE62" w14:textId="77777777" w:rsidR="008D132F" w:rsidRDefault="008D132F" w:rsidP="008D132F">
              <w:pPr>
                <w:pStyle w:val="Bibliografa"/>
                <w:ind w:left="720" w:hanging="720"/>
                <w:rPr>
                  <w:noProof/>
                </w:rPr>
              </w:pPr>
              <w:r>
                <w:rPr>
                  <w:noProof/>
                </w:rPr>
                <w:t xml:space="preserve">De Jesus Flores, A., Jaimes Jaimes, A., &amp; Jaimes Albíter, M. (2020). ANÁLISIS DE LA IMPLEMENTACIÓN DE UN SISTEMA DE TUTORÍAS PARA LA EDUCACIÓN SUPERIOR. </w:t>
              </w:r>
              <w:r>
                <w:rPr>
                  <w:i/>
                  <w:iCs/>
                  <w:noProof/>
                </w:rPr>
                <w:t>Acta Educativa</w:t>
              </w:r>
              <w:r>
                <w:rPr>
                  <w:noProof/>
                </w:rPr>
                <w:t>.</w:t>
              </w:r>
            </w:p>
            <w:p w14:paraId="3F4E226F" w14:textId="77777777" w:rsidR="008D132F" w:rsidRDefault="008D132F" w:rsidP="008D132F">
              <w:pPr>
                <w:pStyle w:val="Bibliografa"/>
                <w:ind w:left="720" w:hanging="720"/>
                <w:rPr>
                  <w:noProof/>
                </w:rPr>
              </w:pPr>
              <w:r>
                <w:rPr>
                  <w:noProof/>
                </w:rPr>
                <w:t>Durán, F., &amp; Lara, G. (2021). Aplicación del coeficiente de confiabilidad de Kuder Richardson en una escala para la revisión y prevención de los efectos de las rutinas formadas durante el periodo de confinamiento a partir de la identificación del seguimiento de medidas de seguridad, d.</w:t>
              </w:r>
            </w:p>
            <w:p w14:paraId="338BC754" w14:textId="77777777" w:rsidR="008D132F" w:rsidRDefault="008D132F" w:rsidP="008D132F">
              <w:pPr>
                <w:pStyle w:val="Bibliografa"/>
                <w:ind w:left="720" w:hanging="720"/>
                <w:rPr>
                  <w:noProof/>
                </w:rPr>
              </w:pPr>
              <w:r>
                <w:rPr>
                  <w:noProof/>
                </w:rPr>
                <w:t xml:space="preserve">Hernádez, R., Fernández, C., &amp; Baptista, M. d. (2010). </w:t>
              </w:r>
              <w:r>
                <w:rPr>
                  <w:i/>
                  <w:iCs/>
                  <w:noProof/>
                </w:rPr>
                <w:t>Metodología de la Investigación Quinta Edición.</w:t>
              </w:r>
              <w:r>
                <w:rPr>
                  <w:noProof/>
                </w:rPr>
                <w:t xml:space="preserve"> Mexico D.F: Mc Graw Hill.</w:t>
              </w:r>
            </w:p>
            <w:p w14:paraId="146AB48A" w14:textId="77777777" w:rsidR="008D132F" w:rsidRDefault="008D132F" w:rsidP="008D132F">
              <w:pPr>
                <w:pStyle w:val="Bibliografa"/>
                <w:ind w:left="720" w:hanging="720"/>
                <w:rPr>
                  <w:noProof/>
                </w:rPr>
              </w:pPr>
              <w:r>
                <w:rPr>
                  <w:noProof/>
                </w:rPr>
                <w:t xml:space="preserve">Hernández Sampieri, R., Fernández Collado, C., &amp; Baptista, M. (2014). </w:t>
              </w:r>
              <w:r>
                <w:rPr>
                  <w:i/>
                  <w:iCs/>
                  <w:noProof/>
                </w:rPr>
                <w:t>Metodología de la Investigación Sexta Edición.</w:t>
              </w:r>
              <w:r>
                <w:rPr>
                  <w:noProof/>
                </w:rPr>
                <w:t xml:space="preserve"> Mexico D.F: MacGraw Hill Education.</w:t>
              </w:r>
            </w:p>
            <w:p w14:paraId="5C9CCF7F" w14:textId="77777777" w:rsidR="008D132F" w:rsidRDefault="008D132F" w:rsidP="008D132F">
              <w:pPr>
                <w:pStyle w:val="Bibliografa"/>
                <w:ind w:left="720" w:hanging="720"/>
                <w:rPr>
                  <w:noProof/>
                </w:rPr>
              </w:pPr>
              <w:r>
                <w:rPr>
                  <w:noProof/>
                </w:rPr>
                <w:t xml:space="preserve">Hernández, R., Fernández, C., &amp; Baptista, M. d. (2014). </w:t>
              </w:r>
              <w:r>
                <w:rPr>
                  <w:i/>
                  <w:iCs/>
                  <w:noProof/>
                </w:rPr>
                <w:t>Metodologia de la Investigación Sexta Edición.</w:t>
              </w:r>
              <w:r>
                <w:rPr>
                  <w:noProof/>
                </w:rPr>
                <w:t xml:space="preserve"> México D.F: Mc Graw Hill.</w:t>
              </w:r>
            </w:p>
            <w:p w14:paraId="06D13247" w14:textId="77777777" w:rsidR="008D132F" w:rsidRDefault="008D132F" w:rsidP="008D132F">
              <w:pPr>
                <w:pStyle w:val="Bibliografa"/>
                <w:ind w:left="720" w:hanging="720"/>
                <w:rPr>
                  <w:noProof/>
                </w:rPr>
              </w:pPr>
              <w:r>
                <w:rPr>
                  <w:noProof/>
                </w:rPr>
                <w:t xml:space="preserve">Herrera, J. (2018). Las prácticas investigativas contemporáneas. Los retos de sus nuevos planteamientos epistemológicos. </w:t>
              </w:r>
              <w:r>
                <w:rPr>
                  <w:i/>
                  <w:iCs/>
                  <w:noProof/>
                </w:rPr>
                <w:t>Revista Scientific</w:t>
              </w:r>
              <w:r>
                <w:rPr>
                  <w:noProof/>
                </w:rPr>
                <w:t>.</w:t>
              </w:r>
            </w:p>
            <w:p w14:paraId="228279EE" w14:textId="77777777" w:rsidR="008D132F" w:rsidRDefault="008D132F" w:rsidP="008D132F">
              <w:pPr>
                <w:pStyle w:val="Bibliografa"/>
                <w:ind w:left="720" w:hanging="720"/>
                <w:rPr>
                  <w:noProof/>
                </w:rPr>
              </w:pPr>
              <w:r>
                <w:rPr>
                  <w:noProof/>
                </w:rPr>
                <w:t>Lorenzo. (2007). Obtenido de https://sites.google.com/site/sergioegtza21/1-definiciones-de-automatizacion/1-1-definiciones-de-automatizacion</w:t>
              </w:r>
            </w:p>
            <w:p w14:paraId="028C526B" w14:textId="77777777" w:rsidR="008D132F" w:rsidRDefault="008D132F" w:rsidP="008D132F">
              <w:pPr>
                <w:pStyle w:val="Bibliografa"/>
                <w:ind w:left="720" w:hanging="720"/>
                <w:rPr>
                  <w:noProof/>
                </w:rPr>
              </w:pPr>
              <w:r>
                <w:rPr>
                  <w:noProof/>
                </w:rPr>
                <w:t xml:space="preserve">Marín, C., Sánchez, M., Vega, M., &amp; Hernández, J. (2017). Diseño e Implementación de una Plataforma Digital para la Gestión de Tutorías y su Impacto en la Deserción de Estudiantes de Nivel Superior. </w:t>
              </w:r>
              <w:r>
                <w:rPr>
                  <w:i/>
                  <w:iCs/>
                  <w:noProof/>
                </w:rPr>
                <w:t>ReCIBE</w:t>
              </w:r>
              <w:r>
                <w:rPr>
                  <w:noProof/>
                </w:rPr>
                <w:t>, 127-138.</w:t>
              </w:r>
            </w:p>
            <w:p w14:paraId="5C4273C3" w14:textId="77777777" w:rsidR="008D132F" w:rsidRDefault="008D132F" w:rsidP="008D132F">
              <w:pPr>
                <w:pStyle w:val="Bibliografa"/>
                <w:ind w:left="720" w:hanging="720"/>
                <w:rPr>
                  <w:noProof/>
                </w:rPr>
              </w:pPr>
              <w:r>
                <w:rPr>
                  <w:noProof/>
                </w:rPr>
                <w:lastRenderedPageBreak/>
                <w:t xml:space="preserve">Martínez, J. (2015). </w:t>
              </w:r>
              <w:r>
                <w:rPr>
                  <w:i/>
                  <w:iCs/>
                  <w:noProof/>
                </w:rPr>
                <w:t>NODE.JS Do's and Don'ts.</w:t>
              </w:r>
              <w:r>
                <w:rPr>
                  <w:noProof/>
                </w:rPr>
                <w:t xml:space="preserve"> Valencia.</w:t>
              </w:r>
            </w:p>
            <w:p w14:paraId="7C5FF613" w14:textId="77777777" w:rsidR="008D132F" w:rsidRDefault="008D132F" w:rsidP="008D132F">
              <w:pPr>
                <w:pStyle w:val="Bibliografa"/>
                <w:ind w:left="720" w:hanging="720"/>
                <w:rPr>
                  <w:noProof/>
                </w:rPr>
              </w:pPr>
              <w:r>
                <w:rPr>
                  <w:noProof/>
                </w:rPr>
                <w:t xml:space="preserve">Moisés, A., &amp; Muñoz, A. (2018). </w:t>
              </w:r>
              <w:r>
                <w:rPr>
                  <w:i/>
                  <w:iCs/>
                  <w:noProof/>
                </w:rPr>
                <w:t>APLICACIÓN WEB PARA PLANIFICACIÓN Y GESTIÓN DE TUTORÍAS DOCENTE-ESTUDIANTES DE LA FACULTAD DE CIENCIAS MATEMÁTICAS Y FÍSICAS DE LA UNIVERSIDAD DE GUAYAQUIL USANDO NODE.JS.</w:t>
              </w:r>
              <w:r>
                <w:rPr>
                  <w:noProof/>
                </w:rPr>
                <w:t xml:space="preserve"> Guayaquil.</w:t>
              </w:r>
            </w:p>
            <w:p w14:paraId="08703FE0" w14:textId="77777777" w:rsidR="008D132F" w:rsidRDefault="008D132F" w:rsidP="008D132F">
              <w:pPr>
                <w:pStyle w:val="Bibliografa"/>
                <w:ind w:left="720" w:hanging="720"/>
                <w:rPr>
                  <w:noProof/>
                </w:rPr>
              </w:pPr>
              <w:r>
                <w:rPr>
                  <w:noProof/>
                </w:rPr>
                <w:t>Mora, L. (2002). Obtenido de https://www.3ciencias.com/wp-content/uploads/2018/09/Art_2.pdf</w:t>
              </w:r>
            </w:p>
            <w:p w14:paraId="554F2959" w14:textId="77777777" w:rsidR="008D132F" w:rsidRDefault="008D132F" w:rsidP="008D132F">
              <w:pPr>
                <w:pStyle w:val="Bibliografa"/>
                <w:ind w:left="720" w:hanging="720"/>
                <w:rPr>
                  <w:noProof/>
                </w:rPr>
              </w:pPr>
              <w:r>
                <w:rPr>
                  <w:noProof/>
                </w:rPr>
                <w:t>Nuñez, A. (2021). Tutoría académica en la educación superior: el rol del autor académico, tutor pedagógico y del estudiante en la modalidad a distancia. 1.</w:t>
              </w:r>
            </w:p>
            <w:p w14:paraId="58F22548" w14:textId="77777777" w:rsidR="008D132F" w:rsidRDefault="008D132F" w:rsidP="008D132F">
              <w:pPr>
                <w:pStyle w:val="Bibliografa"/>
                <w:ind w:left="720" w:hanging="720"/>
                <w:rPr>
                  <w:noProof/>
                </w:rPr>
              </w:pPr>
              <w:r>
                <w:rPr>
                  <w:noProof/>
                </w:rPr>
                <w:t>Pardo, S. (30 de Agosto de 2021). Obtenido de https://www.crehana.com/blog/desarrollo-web/como-funciona-la-web/</w:t>
              </w:r>
            </w:p>
            <w:p w14:paraId="5C8D0EDA" w14:textId="77777777" w:rsidR="008D132F" w:rsidRDefault="008D132F" w:rsidP="008D132F">
              <w:pPr>
                <w:pStyle w:val="Bibliografa"/>
                <w:ind w:left="720" w:hanging="720"/>
                <w:rPr>
                  <w:noProof/>
                </w:rPr>
              </w:pPr>
              <w:r>
                <w:rPr>
                  <w:noProof/>
                </w:rPr>
                <w:t xml:space="preserve">RAE. (2021). </w:t>
              </w:r>
              <w:r>
                <w:rPr>
                  <w:i/>
                  <w:iCs/>
                  <w:noProof/>
                </w:rPr>
                <w:t>Real Academia Español</w:t>
              </w:r>
              <w:r>
                <w:rPr>
                  <w:noProof/>
                </w:rPr>
                <w:t>. Obtenido de https://dle.rae.es/gestionar?m=form</w:t>
              </w:r>
            </w:p>
            <w:p w14:paraId="2A7F96EA" w14:textId="77777777" w:rsidR="008D132F" w:rsidRDefault="008D132F" w:rsidP="008D132F">
              <w:pPr>
                <w:pStyle w:val="Bibliografa"/>
                <w:ind w:left="720" w:hanging="720"/>
                <w:rPr>
                  <w:noProof/>
                </w:rPr>
              </w:pPr>
              <w:r>
                <w:rPr>
                  <w:noProof/>
                </w:rPr>
                <w:t xml:space="preserve">RAE. (2021). </w:t>
              </w:r>
              <w:r>
                <w:rPr>
                  <w:i/>
                  <w:iCs/>
                  <w:noProof/>
                </w:rPr>
                <w:t>Real Academia Española</w:t>
              </w:r>
              <w:r>
                <w:rPr>
                  <w:noProof/>
                </w:rPr>
                <w:t>. Obtenido de https://dle.rae.es/programar?m=form</w:t>
              </w:r>
            </w:p>
            <w:p w14:paraId="7BCD610D" w14:textId="77777777" w:rsidR="008D132F" w:rsidRDefault="008D132F" w:rsidP="008D132F">
              <w:pPr>
                <w:pStyle w:val="Bibliografa"/>
                <w:ind w:left="720" w:hanging="720"/>
                <w:rPr>
                  <w:noProof/>
                </w:rPr>
              </w:pPr>
              <w:r>
                <w:rPr>
                  <w:noProof/>
                </w:rPr>
                <w:t xml:space="preserve">Robledano, A. (24 de Septiembre de 2019). </w:t>
              </w:r>
              <w:r>
                <w:rPr>
                  <w:i/>
                  <w:iCs/>
                  <w:noProof/>
                </w:rPr>
                <w:t>OpenWebinars</w:t>
              </w:r>
              <w:r>
                <w:rPr>
                  <w:noProof/>
                </w:rPr>
                <w:t>. Obtenido de https://openwebinars.net/blog/que-es-mysql/</w:t>
              </w:r>
            </w:p>
            <w:p w14:paraId="11112BF5" w14:textId="77777777" w:rsidR="008D132F" w:rsidRDefault="008D132F" w:rsidP="008D132F">
              <w:pPr>
                <w:pStyle w:val="Bibliografa"/>
                <w:ind w:left="720" w:hanging="720"/>
                <w:rPr>
                  <w:noProof/>
                </w:rPr>
              </w:pPr>
              <w:r>
                <w:rPr>
                  <w:noProof/>
                </w:rPr>
                <w:t>Schwaber, K., &amp; Sutherland, J. (11 de 2020). Obtenido de https://scrumguides.org/docs/scrumguide/v2020/2020-Scrum-Guide-Spanish-European.pdf</w:t>
              </w:r>
            </w:p>
            <w:p w14:paraId="5AD00FC6" w14:textId="77777777" w:rsidR="008D132F" w:rsidRDefault="008D132F" w:rsidP="008D132F">
              <w:pPr>
                <w:pStyle w:val="Bibliografa"/>
                <w:ind w:left="720" w:hanging="720"/>
                <w:rPr>
                  <w:noProof/>
                </w:rPr>
              </w:pPr>
              <w:r>
                <w:rPr>
                  <w:noProof/>
                </w:rPr>
                <w:t xml:space="preserve">Schwaber, K., &amp; Sutherland, J. (2020). </w:t>
              </w:r>
              <w:r>
                <w:rPr>
                  <w:i/>
                  <w:iCs/>
                  <w:noProof/>
                </w:rPr>
                <w:t>La Guía de Scrum.</w:t>
              </w:r>
              <w:r>
                <w:rPr>
                  <w:noProof/>
                </w:rPr>
                <w:t xml:space="preserve"> </w:t>
              </w:r>
            </w:p>
            <w:p w14:paraId="7AF9FA7D" w14:textId="77777777" w:rsidR="008D132F" w:rsidRDefault="008D132F" w:rsidP="008D132F">
              <w:pPr>
                <w:pStyle w:val="Bibliografa"/>
                <w:ind w:left="720" w:hanging="720"/>
                <w:rPr>
                  <w:noProof/>
                </w:rPr>
              </w:pPr>
              <w:r>
                <w:rPr>
                  <w:noProof/>
                </w:rPr>
                <w:t xml:space="preserve">Sommerville, I. (2011). </w:t>
              </w:r>
              <w:r>
                <w:rPr>
                  <w:i/>
                  <w:iCs/>
                  <w:noProof/>
                </w:rPr>
                <w:t>Ingenieria de Software.</w:t>
              </w:r>
              <w:r>
                <w:rPr>
                  <w:noProof/>
                </w:rPr>
                <w:t xml:space="preserve"> Pearson.</w:t>
              </w:r>
            </w:p>
            <w:p w14:paraId="630B8C43" w14:textId="77777777" w:rsidR="008D132F" w:rsidRDefault="008D132F" w:rsidP="008D132F">
              <w:pPr>
                <w:pStyle w:val="Bibliografa"/>
                <w:ind w:left="720" w:hanging="720"/>
                <w:rPr>
                  <w:noProof/>
                </w:rPr>
              </w:pPr>
              <w:r>
                <w:rPr>
                  <w:noProof/>
                </w:rPr>
                <w:t xml:space="preserve">Stuardo, C. (2017). </w:t>
              </w:r>
              <w:r>
                <w:rPr>
                  <w:i/>
                  <w:iCs/>
                  <w:noProof/>
                </w:rPr>
                <w:t>ESTUDIO DEL FRAMEWORK ANGULARJS Y SU.</w:t>
              </w:r>
              <w:r>
                <w:rPr>
                  <w:noProof/>
                </w:rPr>
                <w:t xml:space="preserve"> Chillan.</w:t>
              </w:r>
            </w:p>
            <w:p w14:paraId="4D10D41C" w14:textId="77777777" w:rsidR="008D132F" w:rsidRDefault="008D132F" w:rsidP="008D132F">
              <w:pPr>
                <w:pStyle w:val="Bibliografa"/>
                <w:ind w:left="720" w:hanging="720"/>
                <w:rPr>
                  <w:noProof/>
                </w:rPr>
              </w:pPr>
              <w:r>
                <w:rPr>
                  <w:noProof/>
                </w:rPr>
                <w:t xml:space="preserve">Supo, J. (2015). </w:t>
              </w:r>
              <w:r>
                <w:rPr>
                  <w:i/>
                  <w:iCs/>
                  <w:noProof/>
                </w:rPr>
                <w:t>Como Empezar una Tesis.</w:t>
              </w:r>
              <w:r>
                <w:rPr>
                  <w:noProof/>
                </w:rPr>
                <w:t xml:space="preserve"> Paucarpata: BIOESTADISTICO EIRL. Obtenido de http://florfanysantacruz.blogspot.com/2015/08/el-marco-teorico-antecedentes.html#:~:text=Por%20otro%20lado%2C%20Arias%20(2012,108).</w:t>
              </w:r>
            </w:p>
            <w:p w14:paraId="19A613FC" w14:textId="77777777" w:rsidR="008D132F" w:rsidRDefault="008D132F" w:rsidP="008D132F">
              <w:pPr>
                <w:pStyle w:val="Bibliografa"/>
                <w:ind w:left="720" w:hanging="720"/>
                <w:rPr>
                  <w:noProof/>
                </w:rPr>
              </w:pPr>
              <w:r>
                <w:rPr>
                  <w:noProof/>
                </w:rPr>
                <w:t>Varela, A. (2022). Obtenido de https://www.academia.edu/19615055/Que_es_un_framework_web#:~:text=E</w:t>
              </w:r>
              <w:r>
                <w:rPr>
                  <w:noProof/>
                </w:rPr>
                <w:lastRenderedPageBreak/>
                <w:t>n%20general%2C%20con%20el%20t%C3%A9rmino,el%20desarrollo%20de%20una%20aplicaci%C3%B3n.</w:t>
              </w:r>
            </w:p>
            <w:p w14:paraId="13596DE9" w14:textId="77777777" w:rsidR="008D132F" w:rsidRDefault="008D132F" w:rsidP="008D132F">
              <w:pPr>
                <w:pStyle w:val="Bibliografa"/>
                <w:ind w:left="720" w:hanging="720"/>
                <w:rPr>
                  <w:noProof/>
                </w:rPr>
              </w:pPr>
              <w:r>
                <w:rPr>
                  <w:noProof/>
                </w:rPr>
                <w:t xml:space="preserve">Zofío, J. (2013). </w:t>
              </w:r>
              <w:r>
                <w:rPr>
                  <w:i/>
                  <w:iCs/>
                  <w:noProof/>
                </w:rPr>
                <w:t>Aplicaciones Wev.</w:t>
              </w:r>
              <w:r>
                <w:rPr>
                  <w:noProof/>
                </w:rPr>
                <w:t xml:space="preserve"> Madrid: Macmillan Iberia.</w:t>
              </w:r>
            </w:p>
            <w:p w14:paraId="57790010" w14:textId="53757D72" w:rsidR="002F0792" w:rsidRPr="00FA7AF5" w:rsidRDefault="00FC4C8F" w:rsidP="008D132F">
              <w:pPr>
                <w:spacing w:line="360" w:lineRule="auto"/>
              </w:pPr>
              <w:r w:rsidRPr="00DA751E">
                <w:rPr>
                  <w:rFonts w:ascii="Arial" w:hAnsi="Arial" w:cs="Arial"/>
                  <w:b/>
                  <w:bCs/>
                  <w:sz w:val="24"/>
                  <w:szCs w:val="24"/>
                </w:rPr>
                <w:fldChar w:fldCharType="end"/>
              </w:r>
            </w:p>
          </w:sdtContent>
        </w:sdt>
      </w:sdtContent>
    </w:sdt>
    <w:p w14:paraId="016A3574" w14:textId="77777777" w:rsidR="00A00A0D" w:rsidRDefault="00A00A0D">
      <w:pPr>
        <w:rPr>
          <w:rFonts w:ascii="Arial" w:hAnsi="Arial" w:cs="Arial"/>
        </w:rPr>
      </w:pPr>
      <w:r>
        <w:rPr>
          <w:rFonts w:ascii="Arial" w:hAnsi="Arial" w:cs="Arial"/>
        </w:rPr>
        <w:br w:type="page"/>
      </w:r>
    </w:p>
    <w:p w14:paraId="74217156" w14:textId="2E9D1F80" w:rsidR="00A00A0D" w:rsidRDefault="00A00A0D" w:rsidP="00A17F40">
      <w:pPr>
        <w:pStyle w:val="Ttulo1"/>
        <w:spacing w:line="360" w:lineRule="auto"/>
        <w:jc w:val="center"/>
      </w:pPr>
      <w:bookmarkStart w:id="112" w:name="_Toc110332343"/>
      <w:r>
        <w:lastRenderedPageBreak/>
        <w:t>A</w:t>
      </w:r>
      <w:r w:rsidR="006B679C">
        <w:t>NEXOS</w:t>
      </w:r>
      <w:bookmarkEnd w:id="112"/>
    </w:p>
    <w:p w14:paraId="1C07B247" w14:textId="6DEAE372" w:rsidR="00A00A0D" w:rsidRPr="00A00A0D" w:rsidRDefault="00A00A0D" w:rsidP="00A17F40">
      <w:pPr>
        <w:pStyle w:val="Ttulo2"/>
        <w:spacing w:line="360" w:lineRule="auto"/>
      </w:pPr>
      <w:bookmarkStart w:id="113" w:name="_Toc110332344"/>
      <w:r>
        <w:t xml:space="preserve">Anexo 1. </w:t>
      </w:r>
      <w:r w:rsidRPr="00A00A0D">
        <w:rPr>
          <w:b w:val="0"/>
          <w:bCs/>
        </w:rPr>
        <w:t>Cuestionario para recopilación de requerimientos</w:t>
      </w:r>
      <w:bookmarkEnd w:id="113"/>
    </w:p>
    <w:p w14:paraId="787E9BD0" w14:textId="77777777" w:rsidR="00A00A0D" w:rsidRDefault="00A00A0D" w:rsidP="00A00A0D">
      <w:pPr>
        <w:autoSpaceDE w:val="0"/>
        <w:autoSpaceDN w:val="0"/>
        <w:adjustRightInd w:val="0"/>
        <w:spacing w:after="0" w:line="240" w:lineRule="auto"/>
        <w:jc w:val="right"/>
        <w:rPr>
          <w:rFonts w:ascii="Arial" w:hAnsi="Arial" w:cs="Arial"/>
          <w:bCs/>
          <w:color w:val="000000"/>
        </w:rPr>
      </w:pPr>
    </w:p>
    <w:p w14:paraId="49451EF9" w14:textId="4205EDBF" w:rsidR="00A00A0D" w:rsidRPr="003D0383" w:rsidRDefault="00A00A0D" w:rsidP="00A00A0D">
      <w:pPr>
        <w:autoSpaceDE w:val="0"/>
        <w:autoSpaceDN w:val="0"/>
        <w:adjustRightInd w:val="0"/>
        <w:spacing w:after="0" w:line="240" w:lineRule="auto"/>
        <w:jc w:val="right"/>
        <w:rPr>
          <w:rFonts w:ascii="Arial" w:hAnsi="Arial" w:cs="Arial"/>
          <w:bCs/>
          <w:color w:val="000000"/>
          <w:sz w:val="24"/>
          <w:szCs w:val="24"/>
        </w:rPr>
      </w:pPr>
      <w:r w:rsidRPr="003D0383">
        <w:rPr>
          <w:rFonts w:ascii="Arial" w:hAnsi="Arial" w:cs="Arial"/>
          <w:bCs/>
          <w:color w:val="000000"/>
          <w:sz w:val="24"/>
          <w:szCs w:val="24"/>
        </w:rPr>
        <w:t>Quito, D.M. 24 de julio de 2022</w:t>
      </w:r>
    </w:p>
    <w:p w14:paraId="7BC20FEB" w14:textId="77777777" w:rsidR="00A00A0D" w:rsidRPr="003D0383" w:rsidRDefault="00A00A0D" w:rsidP="00A00A0D">
      <w:pPr>
        <w:autoSpaceDE w:val="0"/>
        <w:autoSpaceDN w:val="0"/>
        <w:adjustRightInd w:val="0"/>
        <w:spacing w:after="0" w:line="240" w:lineRule="auto"/>
        <w:jc w:val="right"/>
        <w:rPr>
          <w:rFonts w:ascii="Arial" w:hAnsi="Arial" w:cs="Arial"/>
          <w:bCs/>
          <w:color w:val="000000"/>
          <w:sz w:val="24"/>
          <w:szCs w:val="24"/>
        </w:rPr>
      </w:pPr>
    </w:p>
    <w:p w14:paraId="5EE9A5ED" w14:textId="77777777" w:rsidR="00A00A0D" w:rsidRPr="003D0383" w:rsidRDefault="00A00A0D" w:rsidP="00A00A0D">
      <w:pPr>
        <w:autoSpaceDE w:val="0"/>
        <w:autoSpaceDN w:val="0"/>
        <w:adjustRightInd w:val="0"/>
        <w:spacing w:after="0" w:line="240" w:lineRule="auto"/>
        <w:jc w:val="right"/>
        <w:rPr>
          <w:rFonts w:ascii="Arial" w:hAnsi="Arial" w:cs="Arial"/>
          <w:bCs/>
          <w:color w:val="000000"/>
          <w:sz w:val="24"/>
          <w:szCs w:val="24"/>
        </w:rPr>
      </w:pPr>
    </w:p>
    <w:p w14:paraId="448F632B" w14:textId="77777777" w:rsidR="00A00A0D" w:rsidRPr="003D0383" w:rsidRDefault="00A00A0D" w:rsidP="00A00A0D">
      <w:pPr>
        <w:spacing w:after="0" w:line="240" w:lineRule="auto"/>
        <w:jc w:val="both"/>
        <w:rPr>
          <w:rFonts w:ascii="Arial" w:hAnsi="Arial" w:cs="Arial"/>
          <w:sz w:val="24"/>
          <w:szCs w:val="24"/>
        </w:rPr>
      </w:pPr>
      <w:r w:rsidRPr="003D0383">
        <w:rPr>
          <w:rFonts w:ascii="Arial" w:hAnsi="Arial" w:cs="Arial"/>
          <w:sz w:val="24"/>
          <w:szCs w:val="24"/>
        </w:rPr>
        <w:t>MSc. Alirio Mejía</w:t>
      </w:r>
    </w:p>
    <w:p w14:paraId="4BDC3BF1" w14:textId="77777777" w:rsidR="00A00A0D" w:rsidRPr="003D0383" w:rsidRDefault="00A00A0D" w:rsidP="00A00A0D">
      <w:pPr>
        <w:spacing w:after="0" w:line="240" w:lineRule="auto"/>
        <w:jc w:val="both"/>
        <w:rPr>
          <w:rFonts w:ascii="Arial" w:hAnsi="Arial" w:cs="Arial"/>
          <w:sz w:val="24"/>
          <w:szCs w:val="24"/>
        </w:rPr>
      </w:pPr>
      <w:r w:rsidRPr="003D0383">
        <w:rPr>
          <w:rFonts w:ascii="Arial" w:hAnsi="Arial" w:cs="Arial"/>
          <w:sz w:val="24"/>
          <w:szCs w:val="24"/>
        </w:rPr>
        <w:t xml:space="preserve">Presente. - </w:t>
      </w:r>
    </w:p>
    <w:p w14:paraId="5AF465CA" w14:textId="77777777" w:rsidR="00A00A0D" w:rsidRPr="003D0383" w:rsidRDefault="00A00A0D" w:rsidP="00A00A0D">
      <w:pPr>
        <w:spacing w:after="0" w:line="240" w:lineRule="auto"/>
        <w:jc w:val="both"/>
        <w:rPr>
          <w:rFonts w:ascii="Arial" w:hAnsi="Arial" w:cs="Arial"/>
          <w:sz w:val="24"/>
          <w:szCs w:val="24"/>
        </w:rPr>
      </w:pPr>
    </w:p>
    <w:p w14:paraId="6CF1DD08" w14:textId="77777777" w:rsidR="00A00A0D" w:rsidRPr="003D0383" w:rsidRDefault="00A00A0D" w:rsidP="00A00A0D">
      <w:pPr>
        <w:spacing w:after="0" w:line="240" w:lineRule="auto"/>
        <w:jc w:val="both"/>
        <w:rPr>
          <w:rFonts w:ascii="Arial" w:hAnsi="Arial" w:cs="Arial"/>
          <w:sz w:val="24"/>
          <w:szCs w:val="24"/>
        </w:rPr>
      </w:pPr>
    </w:p>
    <w:p w14:paraId="15B97644" w14:textId="77777777" w:rsidR="00A00A0D" w:rsidRPr="003D0383" w:rsidRDefault="00A00A0D" w:rsidP="00A00A0D">
      <w:pPr>
        <w:spacing w:after="0" w:line="360" w:lineRule="auto"/>
        <w:jc w:val="both"/>
        <w:rPr>
          <w:rFonts w:ascii="Arial" w:hAnsi="Arial" w:cs="Arial"/>
          <w:sz w:val="24"/>
          <w:szCs w:val="24"/>
        </w:rPr>
      </w:pPr>
      <w:r w:rsidRPr="003D0383">
        <w:rPr>
          <w:rFonts w:ascii="Arial" w:hAnsi="Arial" w:cs="Arial"/>
          <w:sz w:val="24"/>
          <w:szCs w:val="24"/>
        </w:rPr>
        <w:t xml:space="preserve">Me dirijo a usted, en la oportunidad de solicitar su colaboración, dada su experiencia en el área temática, en la revisión, evaluación y validación del presente instrumento que será aplicado para realizar un trabajo de investigación titulado: Sistema Web para gestionar la ejecución de las tutorías académicas en la Universidad Iberoamericana del Ecuador, el cual será presentado como Trabajo de Titulación para optar al grado de Software en la Universidad Iberoamericana del Ecuador, UNIB.E. </w:t>
      </w:r>
    </w:p>
    <w:p w14:paraId="06FADA03" w14:textId="77777777" w:rsidR="00A00A0D" w:rsidRPr="003D0383" w:rsidRDefault="00A00A0D" w:rsidP="00A00A0D">
      <w:pPr>
        <w:spacing w:after="0" w:line="360" w:lineRule="auto"/>
        <w:jc w:val="both"/>
        <w:rPr>
          <w:rFonts w:ascii="Arial" w:hAnsi="Arial" w:cs="Arial"/>
          <w:sz w:val="24"/>
          <w:szCs w:val="24"/>
        </w:rPr>
      </w:pPr>
      <w:r w:rsidRPr="003D0383">
        <w:rPr>
          <w:rFonts w:ascii="Arial" w:hAnsi="Arial" w:cs="Arial"/>
          <w:sz w:val="24"/>
          <w:szCs w:val="24"/>
        </w:rPr>
        <w:t xml:space="preserve">Los objetivos del estudio son: </w:t>
      </w:r>
    </w:p>
    <w:p w14:paraId="608A4741" w14:textId="77777777" w:rsidR="00A00A0D" w:rsidRPr="003D0383" w:rsidRDefault="00A00A0D" w:rsidP="00A00A0D">
      <w:pPr>
        <w:spacing w:after="0" w:line="360" w:lineRule="auto"/>
        <w:jc w:val="both"/>
        <w:rPr>
          <w:rFonts w:ascii="Arial" w:hAnsi="Arial" w:cs="Arial"/>
          <w:sz w:val="24"/>
          <w:szCs w:val="24"/>
        </w:rPr>
      </w:pPr>
      <w:r w:rsidRPr="003D0383">
        <w:rPr>
          <w:rFonts w:ascii="Arial" w:hAnsi="Arial" w:cs="Arial"/>
          <w:sz w:val="24"/>
          <w:szCs w:val="24"/>
        </w:rPr>
        <w:t xml:space="preserve">Objetivo General: </w:t>
      </w:r>
    </w:p>
    <w:p w14:paraId="33DC8239" w14:textId="77777777" w:rsidR="00A00A0D" w:rsidRPr="003D0383" w:rsidRDefault="00A00A0D" w:rsidP="00A00A0D">
      <w:pPr>
        <w:pStyle w:val="Prrafodelista"/>
        <w:numPr>
          <w:ilvl w:val="0"/>
          <w:numId w:val="8"/>
        </w:numPr>
        <w:spacing w:after="0" w:line="360" w:lineRule="auto"/>
        <w:jc w:val="both"/>
        <w:rPr>
          <w:rFonts w:ascii="Arial" w:hAnsi="Arial" w:cs="Arial"/>
          <w:sz w:val="24"/>
          <w:szCs w:val="24"/>
        </w:rPr>
      </w:pPr>
      <w:r w:rsidRPr="003D0383">
        <w:rPr>
          <w:rFonts w:ascii="Arial" w:hAnsi="Arial" w:cs="Arial"/>
          <w:color w:val="000000" w:themeColor="text1"/>
          <w:sz w:val="24"/>
          <w:szCs w:val="24"/>
        </w:rPr>
        <w:t>Desarrollar un sistema web para gestionar la ejecución de las tutorías académicas en la Universidad Iberoamericana del Ecuador</w:t>
      </w:r>
    </w:p>
    <w:p w14:paraId="2D7C96FB" w14:textId="77777777" w:rsidR="00A00A0D" w:rsidRPr="003D0383" w:rsidRDefault="00A00A0D" w:rsidP="00A00A0D">
      <w:pPr>
        <w:spacing w:after="0" w:line="360" w:lineRule="auto"/>
        <w:jc w:val="both"/>
        <w:rPr>
          <w:rFonts w:ascii="Arial" w:hAnsi="Arial" w:cs="Arial"/>
          <w:sz w:val="24"/>
          <w:szCs w:val="24"/>
        </w:rPr>
      </w:pPr>
      <w:r w:rsidRPr="003D0383">
        <w:rPr>
          <w:rFonts w:ascii="Arial" w:hAnsi="Arial" w:cs="Arial"/>
          <w:sz w:val="24"/>
          <w:szCs w:val="24"/>
        </w:rPr>
        <w:t xml:space="preserve">Objetivos Específicos: </w:t>
      </w:r>
    </w:p>
    <w:p w14:paraId="1FB8DF98" w14:textId="77777777" w:rsidR="00A00A0D" w:rsidRPr="003D0383" w:rsidRDefault="00A00A0D" w:rsidP="00A00A0D">
      <w:pPr>
        <w:pStyle w:val="Prrafodelista"/>
        <w:numPr>
          <w:ilvl w:val="0"/>
          <w:numId w:val="8"/>
        </w:numPr>
        <w:spacing w:after="200" w:line="360" w:lineRule="auto"/>
        <w:jc w:val="both"/>
        <w:rPr>
          <w:rFonts w:ascii="Arial" w:hAnsi="Arial" w:cs="Arial"/>
          <w:color w:val="000000" w:themeColor="text1"/>
          <w:sz w:val="24"/>
          <w:szCs w:val="24"/>
        </w:rPr>
      </w:pPr>
      <w:r w:rsidRPr="003D0383">
        <w:rPr>
          <w:rFonts w:ascii="Arial" w:hAnsi="Arial" w:cs="Arial"/>
          <w:color w:val="000000" w:themeColor="text1"/>
          <w:sz w:val="24"/>
          <w:szCs w:val="24"/>
        </w:rPr>
        <w:t>Determinar los requerimientos funcionales y no funcionales del sistema web para gestionar la ejecución de las tutorías académicas en la Universidad Iberoamericana del Ecuador considerando las necesidades de los usuarios.</w:t>
      </w:r>
    </w:p>
    <w:p w14:paraId="12669DD8" w14:textId="77777777" w:rsidR="00A00A0D" w:rsidRPr="003D0383" w:rsidRDefault="00A00A0D" w:rsidP="00A00A0D">
      <w:pPr>
        <w:pStyle w:val="Default"/>
        <w:numPr>
          <w:ilvl w:val="0"/>
          <w:numId w:val="8"/>
        </w:numPr>
        <w:spacing w:line="360" w:lineRule="auto"/>
        <w:jc w:val="both"/>
        <w:rPr>
          <w:rFonts w:ascii="Arial" w:hAnsi="Arial" w:cs="Arial"/>
          <w:color w:val="000000" w:themeColor="text1"/>
        </w:rPr>
      </w:pPr>
      <w:r w:rsidRPr="003D0383">
        <w:rPr>
          <w:rFonts w:ascii="Arial" w:hAnsi="Arial" w:cs="Arial"/>
          <w:color w:val="000000" w:themeColor="text1"/>
        </w:rPr>
        <w:t xml:space="preserve">Realizar las pruebas del sistema web para gestionar la ejecución de las tutorías académicas en la Universidad Iberoamericana del Ecuador. </w:t>
      </w:r>
    </w:p>
    <w:p w14:paraId="05C20FDC" w14:textId="383F2180" w:rsidR="00A00A0D" w:rsidRPr="003D0383" w:rsidRDefault="00A00A0D" w:rsidP="00A00A0D">
      <w:pPr>
        <w:pStyle w:val="Default"/>
        <w:numPr>
          <w:ilvl w:val="0"/>
          <w:numId w:val="8"/>
        </w:numPr>
        <w:spacing w:line="360" w:lineRule="auto"/>
        <w:jc w:val="both"/>
        <w:rPr>
          <w:rFonts w:ascii="Arial" w:hAnsi="Arial" w:cs="Arial"/>
          <w:color w:val="000000" w:themeColor="text1"/>
        </w:rPr>
      </w:pPr>
      <w:r w:rsidRPr="003D0383">
        <w:rPr>
          <w:rFonts w:ascii="Arial" w:hAnsi="Arial" w:cs="Arial"/>
          <w:color w:val="000000" w:themeColor="text1"/>
        </w:rPr>
        <w:t xml:space="preserve">Desarrollar el sistema web que permita gestionar la ejecución de las tutorías académicas en la Universidad Iberoamericana del Ecuador a través del uso del </w:t>
      </w:r>
      <w:r w:rsidRPr="003D0383">
        <w:rPr>
          <w:rFonts w:ascii="Arial" w:hAnsi="Arial" w:cs="Arial"/>
          <w:color w:val="auto"/>
        </w:rPr>
        <w:t>framework Angular para el frontend, Nodejs para el backend y MYSQL para la base de datos.</w:t>
      </w:r>
    </w:p>
    <w:p w14:paraId="68F4F1DB" w14:textId="17EF4DE8" w:rsidR="00A00A0D" w:rsidRDefault="00A00A0D" w:rsidP="00A00A0D">
      <w:pPr>
        <w:pStyle w:val="Default"/>
        <w:spacing w:line="360" w:lineRule="auto"/>
        <w:jc w:val="both"/>
        <w:rPr>
          <w:rFonts w:ascii="Arial" w:hAnsi="Arial" w:cs="Arial"/>
          <w:color w:val="000000" w:themeColor="text1"/>
        </w:rPr>
      </w:pPr>
    </w:p>
    <w:p w14:paraId="528C6D9C" w14:textId="7055D994" w:rsidR="00A00A0D" w:rsidRDefault="00A00A0D" w:rsidP="00A00A0D">
      <w:pPr>
        <w:pStyle w:val="Default"/>
        <w:spacing w:line="360" w:lineRule="auto"/>
        <w:jc w:val="both"/>
        <w:rPr>
          <w:rFonts w:ascii="Arial" w:hAnsi="Arial" w:cs="Arial"/>
          <w:color w:val="000000" w:themeColor="text1"/>
        </w:rPr>
      </w:pPr>
    </w:p>
    <w:p w14:paraId="2888EFCA" w14:textId="2863D6F3" w:rsidR="00A00A0D" w:rsidRDefault="00A00A0D" w:rsidP="00A00A0D">
      <w:pPr>
        <w:pStyle w:val="Default"/>
        <w:spacing w:line="360" w:lineRule="auto"/>
        <w:jc w:val="both"/>
        <w:rPr>
          <w:rFonts w:ascii="Arial" w:hAnsi="Arial" w:cs="Arial"/>
          <w:color w:val="000000" w:themeColor="text1"/>
        </w:rPr>
      </w:pPr>
    </w:p>
    <w:p w14:paraId="1939F575" w14:textId="5F8A406D" w:rsidR="00A00A0D" w:rsidRDefault="00A00A0D" w:rsidP="00A00A0D">
      <w:pPr>
        <w:pStyle w:val="Default"/>
        <w:spacing w:line="360" w:lineRule="auto"/>
        <w:jc w:val="both"/>
        <w:rPr>
          <w:rFonts w:ascii="Arial" w:hAnsi="Arial" w:cs="Arial"/>
          <w:color w:val="000000" w:themeColor="text1"/>
        </w:rPr>
      </w:pPr>
    </w:p>
    <w:p w14:paraId="55D674E8" w14:textId="77777777" w:rsidR="00A00A0D" w:rsidRDefault="00A00A0D" w:rsidP="00A00A0D">
      <w:pPr>
        <w:pStyle w:val="Default"/>
        <w:spacing w:line="360" w:lineRule="auto"/>
        <w:jc w:val="both"/>
        <w:rPr>
          <w:rFonts w:ascii="Arial" w:hAnsi="Arial" w:cs="Arial"/>
          <w:color w:val="000000" w:themeColor="text1"/>
          <w:sz w:val="23"/>
          <w:szCs w:val="23"/>
        </w:rPr>
      </w:pPr>
    </w:p>
    <w:tbl>
      <w:tblPr>
        <w:tblStyle w:val="Tablaconcuadrcula"/>
        <w:tblW w:w="0" w:type="auto"/>
        <w:tblLook w:val="04A0" w:firstRow="1" w:lastRow="0" w:firstColumn="1" w:lastColumn="0" w:noHBand="0" w:noVBand="1"/>
      </w:tblPr>
      <w:tblGrid>
        <w:gridCol w:w="1695"/>
        <w:gridCol w:w="1729"/>
        <w:gridCol w:w="1530"/>
        <w:gridCol w:w="1530"/>
        <w:gridCol w:w="1131"/>
        <w:gridCol w:w="1401"/>
      </w:tblGrid>
      <w:tr w:rsidR="00A00A0D" w:rsidRPr="00874FEF" w14:paraId="419076A6" w14:textId="77777777" w:rsidTr="00A86C86">
        <w:tc>
          <w:tcPr>
            <w:tcW w:w="0" w:type="auto"/>
          </w:tcPr>
          <w:p w14:paraId="6D8D1809" w14:textId="77777777" w:rsidR="00A00A0D" w:rsidRPr="005B0742" w:rsidRDefault="00A00A0D" w:rsidP="00A86C86">
            <w:pPr>
              <w:jc w:val="center"/>
              <w:rPr>
                <w:rFonts w:ascii="Arial" w:hAnsi="Arial" w:cs="Arial"/>
                <w:b/>
                <w:sz w:val="24"/>
                <w:szCs w:val="24"/>
              </w:rPr>
            </w:pPr>
            <w:r w:rsidRPr="005B0742">
              <w:rPr>
                <w:rFonts w:ascii="Arial" w:hAnsi="Arial" w:cs="Arial"/>
                <w:b/>
                <w:sz w:val="24"/>
                <w:szCs w:val="24"/>
              </w:rPr>
              <w:lastRenderedPageBreak/>
              <w:t>Variable</w:t>
            </w:r>
          </w:p>
        </w:tc>
        <w:tc>
          <w:tcPr>
            <w:tcW w:w="0" w:type="auto"/>
          </w:tcPr>
          <w:p w14:paraId="58DFF0BA" w14:textId="77777777" w:rsidR="00A00A0D" w:rsidRPr="005B0742" w:rsidRDefault="00A00A0D" w:rsidP="00A86C86">
            <w:pPr>
              <w:jc w:val="center"/>
              <w:rPr>
                <w:rFonts w:ascii="Arial" w:hAnsi="Arial" w:cs="Arial"/>
                <w:b/>
                <w:sz w:val="24"/>
                <w:szCs w:val="24"/>
              </w:rPr>
            </w:pPr>
            <w:r w:rsidRPr="005B0742">
              <w:rPr>
                <w:rFonts w:ascii="Arial" w:hAnsi="Arial" w:cs="Arial"/>
                <w:b/>
                <w:sz w:val="24"/>
                <w:szCs w:val="24"/>
              </w:rPr>
              <w:t>Definición</w:t>
            </w:r>
          </w:p>
        </w:tc>
        <w:tc>
          <w:tcPr>
            <w:tcW w:w="0" w:type="auto"/>
          </w:tcPr>
          <w:p w14:paraId="2222F94C" w14:textId="77777777" w:rsidR="00A00A0D" w:rsidRPr="005B0742" w:rsidRDefault="00A00A0D" w:rsidP="00A86C86">
            <w:pPr>
              <w:jc w:val="center"/>
              <w:rPr>
                <w:rFonts w:ascii="Arial" w:hAnsi="Arial" w:cs="Arial"/>
                <w:b/>
                <w:sz w:val="24"/>
                <w:szCs w:val="24"/>
              </w:rPr>
            </w:pPr>
            <w:r w:rsidRPr="005B0742">
              <w:rPr>
                <w:rFonts w:ascii="Arial" w:hAnsi="Arial" w:cs="Arial"/>
                <w:b/>
                <w:sz w:val="24"/>
                <w:szCs w:val="24"/>
              </w:rPr>
              <w:t>Dimensión</w:t>
            </w:r>
          </w:p>
        </w:tc>
        <w:tc>
          <w:tcPr>
            <w:tcW w:w="0" w:type="auto"/>
          </w:tcPr>
          <w:p w14:paraId="32C29767" w14:textId="77777777" w:rsidR="00A00A0D" w:rsidRPr="005B0742" w:rsidRDefault="00A00A0D" w:rsidP="00A86C86">
            <w:pPr>
              <w:jc w:val="center"/>
              <w:rPr>
                <w:rFonts w:ascii="Arial" w:hAnsi="Arial" w:cs="Arial"/>
                <w:b/>
                <w:sz w:val="24"/>
                <w:szCs w:val="24"/>
              </w:rPr>
            </w:pPr>
            <w:r w:rsidRPr="005B0742">
              <w:rPr>
                <w:rFonts w:ascii="Arial" w:hAnsi="Arial" w:cs="Arial"/>
                <w:b/>
                <w:sz w:val="24"/>
                <w:szCs w:val="24"/>
              </w:rPr>
              <w:t>Indicador</w:t>
            </w:r>
          </w:p>
        </w:tc>
        <w:tc>
          <w:tcPr>
            <w:tcW w:w="0" w:type="auto"/>
          </w:tcPr>
          <w:p w14:paraId="6E370622" w14:textId="77777777" w:rsidR="00A00A0D" w:rsidRPr="005B0742" w:rsidRDefault="00A00A0D" w:rsidP="00A86C86">
            <w:pPr>
              <w:jc w:val="center"/>
              <w:rPr>
                <w:rFonts w:ascii="Arial" w:hAnsi="Arial" w:cs="Arial"/>
                <w:b/>
                <w:sz w:val="24"/>
                <w:szCs w:val="24"/>
              </w:rPr>
            </w:pPr>
            <w:r w:rsidRPr="005B0742">
              <w:rPr>
                <w:rFonts w:ascii="Arial" w:hAnsi="Arial" w:cs="Arial"/>
                <w:b/>
                <w:sz w:val="24"/>
                <w:szCs w:val="24"/>
              </w:rPr>
              <w:t>Ítems o Pregunta</w:t>
            </w:r>
          </w:p>
        </w:tc>
        <w:tc>
          <w:tcPr>
            <w:tcW w:w="0" w:type="auto"/>
          </w:tcPr>
          <w:p w14:paraId="4FF33DA3" w14:textId="77777777" w:rsidR="00A00A0D" w:rsidRPr="00874FEF" w:rsidRDefault="00A00A0D" w:rsidP="00A86C86">
            <w:pPr>
              <w:jc w:val="center"/>
              <w:rPr>
                <w:rFonts w:ascii="Arial" w:hAnsi="Arial" w:cs="Arial"/>
                <w:b/>
                <w:sz w:val="20"/>
                <w:szCs w:val="20"/>
              </w:rPr>
            </w:pPr>
            <w:r w:rsidRPr="00874FEF">
              <w:rPr>
                <w:rFonts w:ascii="Arial" w:hAnsi="Arial" w:cs="Arial"/>
                <w:b/>
                <w:sz w:val="20"/>
                <w:szCs w:val="20"/>
              </w:rPr>
              <w:t>Fuente (opcional)</w:t>
            </w:r>
          </w:p>
        </w:tc>
      </w:tr>
      <w:tr w:rsidR="00A00A0D" w:rsidRPr="00874FEF" w14:paraId="42E2F737" w14:textId="77777777" w:rsidTr="00A86C86">
        <w:trPr>
          <w:trHeight w:val="1155"/>
        </w:trPr>
        <w:tc>
          <w:tcPr>
            <w:tcW w:w="0" w:type="auto"/>
            <w:vMerge w:val="restart"/>
          </w:tcPr>
          <w:p w14:paraId="5E248F60" w14:textId="77777777" w:rsidR="00A00A0D" w:rsidRPr="005B0742" w:rsidRDefault="00A00A0D" w:rsidP="00A86C86">
            <w:pPr>
              <w:rPr>
                <w:rFonts w:ascii="Arial" w:hAnsi="Arial" w:cs="Arial"/>
                <w:sz w:val="24"/>
                <w:szCs w:val="24"/>
              </w:rPr>
            </w:pPr>
            <w:r w:rsidRPr="005B0742">
              <w:rPr>
                <w:rFonts w:ascii="Arial" w:hAnsi="Arial" w:cs="Arial"/>
                <w:sz w:val="24"/>
                <w:szCs w:val="24"/>
              </w:rPr>
              <w:t xml:space="preserve">Requerimientos funcionales y no funcionales  </w:t>
            </w:r>
          </w:p>
        </w:tc>
        <w:tc>
          <w:tcPr>
            <w:tcW w:w="0" w:type="auto"/>
            <w:vMerge w:val="restart"/>
          </w:tcPr>
          <w:p w14:paraId="3B9D443F" w14:textId="031BB869" w:rsidR="00A00A0D" w:rsidRDefault="00A00A0D" w:rsidP="00A86C86">
            <w:pPr>
              <w:rPr>
                <w:rFonts w:ascii="Arial" w:hAnsi="Arial" w:cs="Arial"/>
                <w:sz w:val="24"/>
                <w:szCs w:val="24"/>
              </w:rPr>
            </w:pPr>
            <w:r w:rsidRPr="005B0742">
              <w:rPr>
                <w:rFonts w:ascii="Arial" w:hAnsi="Arial" w:cs="Arial"/>
                <w:sz w:val="24"/>
                <w:szCs w:val="24"/>
              </w:rPr>
              <w:t>Lo requerimientos funcionales según</w:t>
            </w:r>
            <w:r>
              <w:rPr>
                <w:rFonts w:ascii="Arial" w:hAnsi="Arial" w:cs="Arial"/>
                <w:sz w:val="24"/>
                <w:szCs w:val="24"/>
              </w:rPr>
              <w:t xml:space="preserve"> </w:t>
            </w:r>
            <w:r w:rsidRPr="005B0742">
              <w:rPr>
                <w:rFonts w:ascii="Arial" w:hAnsi="Arial" w:cs="Arial"/>
                <w:noProof/>
                <w:sz w:val="24"/>
                <w:szCs w:val="24"/>
              </w:rPr>
              <w:t>Sommerville</w:t>
            </w:r>
            <w:r>
              <w:rPr>
                <w:rFonts w:ascii="Arial" w:hAnsi="Arial" w:cs="Arial"/>
                <w:sz w:val="24"/>
                <w:szCs w:val="24"/>
              </w:rPr>
              <w:t xml:space="preserve"> </w:t>
            </w:r>
            <w:sdt>
              <w:sdtPr>
                <w:rPr>
                  <w:rFonts w:ascii="Arial" w:hAnsi="Arial" w:cs="Arial"/>
                  <w:sz w:val="24"/>
                  <w:szCs w:val="24"/>
                </w:rPr>
                <w:id w:val="-44450366"/>
                <w:citation/>
              </w:sdtPr>
              <w:sdtContent>
                <w:r>
                  <w:rPr>
                    <w:rFonts w:ascii="Arial" w:hAnsi="Arial" w:cs="Arial"/>
                    <w:sz w:val="24"/>
                    <w:szCs w:val="24"/>
                  </w:rPr>
                  <w:fldChar w:fldCharType="begin"/>
                </w:r>
                <w:r>
                  <w:rPr>
                    <w:rFonts w:ascii="Arial" w:hAnsi="Arial" w:cs="Arial"/>
                    <w:sz w:val="24"/>
                    <w:szCs w:val="24"/>
                  </w:rPr>
                  <w:instrText xml:space="preserve">CITATION Som11 \n  \t  \l 12298 </w:instrText>
                </w:r>
                <w:r>
                  <w:rPr>
                    <w:rFonts w:ascii="Arial" w:hAnsi="Arial" w:cs="Arial"/>
                    <w:sz w:val="24"/>
                    <w:szCs w:val="24"/>
                  </w:rPr>
                  <w:fldChar w:fldCharType="separate"/>
                </w:r>
                <w:r w:rsidR="008D132F" w:rsidRPr="008D132F">
                  <w:rPr>
                    <w:rFonts w:ascii="Arial" w:hAnsi="Arial" w:cs="Arial"/>
                    <w:noProof/>
                    <w:sz w:val="24"/>
                    <w:szCs w:val="24"/>
                  </w:rPr>
                  <w:t>(2011)</w:t>
                </w:r>
                <w:r>
                  <w:rPr>
                    <w:rFonts w:ascii="Arial" w:hAnsi="Arial" w:cs="Arial"/>
                    <w:sz w:val="24"/>
                    <w:szCs w:val="24"/>
                  </w:rPr>
                  <w:fldChar w:fldCharType="end"/>
                </w:r>
              </w:sdtContent>
            </w:sdt>
            <w:r>
              <w:rPr>
                <w:rFonts w:ascii="Arial" w:hAnsi="Arial" w:cs="Arial"/>
                <w:sz w:val="24"/>
                <w:szCs w:val="24"/>
              </w:rPr>
              <w:t xml:space="preserve"> “</w:t>
            </w:r>
          </w:p>
          <w:p w14:paraId="1B4FEDB8" w14:textId="77777777" w:rsidR="00A00A0D" w:rsidRPr="00156176" w:rsidRDefault="00A00A0D" w:rsidP="00A86C86">
            <w:pPr>
              <w:rPr>
                <w:rFonts w:ascii="Arial" w:hAnsi="Arial" w:cs="Arial"/>
                <w:sz w:val="24"/>
                <w:szCs w:val="24"/>
              </w:rPr>
            </w:pPr>
            <w:r w:rsidRPr="00156176">
              <w:rPr>
                <w:rFonts w:ascii="Arial" w:hAnsi="Arial" w:cs="Arial"/>
                <w:sz w:val="24"/>
                <w:szCs w:val="24"/>
              </w:rPr>
              <w:t>Son enunciados acerca de servicios que el sistema debe proveer, de cómo debería reaccionar el sistema a entradas particulares y de cómo debería comportarse el sistema en</w:t>
            </w:r>
            <w:r>
              <w:rPr>
                <w:rFonts w:ascii="Arial" w:hAnsi="Arial" w:cs="Arial"/>
                <w:sz w:val="24"/>
                <w:szCs w:val="24"/>
              </w:rPr>
              <w:t xml:space="preserve"> situaciones específicas</w:t>
            </w:r>
            <w:r w:rsidRPr="00156176">
              <w:rPr>
                <w:rFonts w:ascii="Arial" w:hAnsi="Arial" w:cs="Arial"/>
                <w:sz w:val="24"/>
                <w:szCs w:val="24"/>
              </w:rPr>
              <w:t xml:space="preserve"> </w:t>
            </w:r>
          </w:p>
          <w:p w14:paraId="645F7499" w14:textId="77777777" w:rsidR="00A00A0D" w:rsidRPr="005B0742" w:rsidRDefault="00A00A0D" w:rsidP="00A86C86">
            <w:pPr>
              <w:rPr>
                <w:rFonts w:ascii="Arial" w:hAnsi="Arial" w:cs="Arial"/>
                <w:sz w:val="24"/>
                <w:szCs w:val="24"/>
              </w:rPr>
            </w:pPr>
            <w:r>
              <w:rPr>
                <w:rFonts w:ascii="Arial" w:hAnsi="Arial" w:cs="Arial"/>
                <w:sz w:val="24"/>
                <w:szCs w:val="24"/>
              </w:rPr>
              <w:t>” (</w:t>
            </w:r>
            <w:r w:rsidRPr="00156176">
              <w:rPr>
                <w:rFonts w:ascii="Arial" w:hAnsi="Arial" w:cs="Arial"/>
                <w:noProof/>
                <w:sz w:val="24"/>
                <w:szCs w:val="24"/>
              </w:rPr>
              <w:t>pág. 84</w:t>
            </w:r>
            <w:r>
              <w:rPr>
                <w:rFonts w:ascii="Arial" w:hAnsi="Arial" w:cs="Arial"/>
                <w:sz w:val="24"/>
                <w:szCs w:val="24"/>
              </w:rPr>
              <w:t>). En otras palabras, son las descripciones del comportamie</w:t>
            </w:r>
            <w:r>
              <w:rPr>
                <w:rFonts w:ascii="Arial" w:hAnsi="Arial" w:cs="Arial"/>
                <w:sz w:val="24"/>
                <w:szCs w:val="24"/>
              </w:rPr>
              <w:lastRenderedPageBreak/>
              <w:t>nto que debe tener un producto software</w:t>
            </w:r>
          </w:p>
        </w:tc>
        <w:tc>
          <w:tcPr>
            <w:tcW w:w="0" w:type="auto"/>
          </w:tcPr>
          <w:p w14:paraId="3D08F9BC" w14:textId="77777777" w:rsidR="00A00A0D" w:rsidRDefault="00A00A0D" w:rsidP="00A86C86">
            <w:pPr>
              <w:rPr>
                <w:rFonts w:ascii="Arial" w:hAnsi="Arial" w:cs="Arial"/>
                <w:sz w:val="24"/>
                <w:szCs w:val="24"/>
              </w:rPr>
            </w:pPr>
            <w:r>
              <w:rPr>
                <w:rFonts w:ascii="Arial" w:hAnsi="Arial" w:cs="Arial"/>
                <w:sz w:val="24"/>
                <w:szCs w:val="24"/>
              </w:rPr>
              <w:lastRenderedPageBreak/>
              <w:t>Gestión de Usuarios</w:t>
            </w:r>
          </w:p>
          <w:p w14:paraId="1C616735" w14:textId="77777777" w:rsidR="00A00A0D" w:rsidRPr="005B0742" w:rsidRDefault="00A00A0D" w:rsidP="00A86C86">
            <w:pPr>
              <w:rPr>
                <w:rFonts w:ascii="Arial" w:hAnsi="Arial" w:cs="Arial"/>
                <w:sz w:val="24"/>
                <w:szCs w:val="24"/>
              </w:rPr>
            </w:pPr>
          </w:p>
        </w:tc>
        <w:tc>
          <w:tcPr>
            <w:tcW w:w="0" w:type="auto"/>
          </w:tcPr>
          <w:p w14:paraId="5FC121C9" w14:textId="77777777" w:rsidR="00A00A0D" w:rsidRDefault="00A00A0D" w:rsidP="00A86C86">
            <w:pPr>
              <w:rPr>
                <w:rFonts w:ascii="Arial" w:hAnsi="Arial" w:cs="Arial"/>
                <w:sz w:val="24"/>
                <w:szCs w:val="24"/>
              </w:rPr>
            </w:pPr>
            <w:r w:rsidRPr="005B0742">
              <w:rPr>
                <w:rFonts w:ascii="Arial" w:hAnsi="Arial" w:cs="Arial"/>
                <w:sz w:val="24"/>
                <w:szCs w:val="24"/>
              </w:rPr>
              <w:t xml:space="preserve"> </w:t>
            </w:r>
            <w:r>
              <w:rPr>
                <w:rFonts w:ascii="Arial" w:hAnsi="Arial" w:cs="Arial"/>
                <w:sz w:val="24"/>
                <w:szCs w:val="24"/>
              </w:rPr>
              <w:t>Registro de Usuarios</w:t>
            </w:r>
          </w:p>
          <w:p w14:paraId="0F3A0B71" w14:textId="77777777" w:rsidR="00A00A0D" w:rsidRDefault="00A00A0D" w:rsidP="00A86C86">
            <w:pPr>
              <w:rPr>
                <w:rFonts w:ascii="Arial" w:hAnsi="Arial" w:cs="Arial"/>
                <w:sz w:val="24"/>
                <w:szCs w:val="24"/>
              </w:rPr>
            </w:pPr>
          </w:p>
          <w:p w14:paraId="40D5A559" w14:textId="77777777" w:rsidR="00A00A0D" w:rsidRPr="005B0742" w:rsidRDefault="00A00A0D" w:rsidP="00A86C86">
            <w:pPr>
              <w:rPr>
                <w:rFonts w:ascii="Arial" w:hAnsi="Arial" w:cs="Arial"/>
                <w:sz w:val="24"/>
                <w:szCs w:val="24"/>
              </w:rPr>
            </w:pPr>
          </w:p>
        </w:tc>
        <w:tc>
          <w:tcPr>
            <w:tcW w:w="0" w:type="auto"/>
          </w:tcPr>
          <w:p w14:paraId="5F35231E" w14:textId="77777777" w:rsidR="00A00A0D" w:rsidRDefault="00A00A0D" w:rsidP="00A86C86">
            <w:pPr>
              <w:jc w:val="center"/>
              <w:rPr>
                <w:rFonts w:ascii="Arial" w:hAnsi="Arial" w:cs="Arial"/>
                <w:sz w:val="24"/>
                <w:szCs w:val="24"/>
              </w:rPr>
            </w:pPr>
          </w:p>
          <w:p w14:paraId="1491234C" w14:textId="77777777" w:rsidR="00A00A0D" w:rsidRPr="005B0742" w:rsidRDefault="00A00A0D" w:rsidP="00A86C86">
            <w:pPr>
              <w:jc w:val="center"/>
              <w:rPr>
                <w:rFonts w:ascii="Arial" w:hAnsi="Arial" w:cs="Arial"/>
                <w:sz w:val="24"/>
                <w:szCs w:val="24"/>
              </w:rPr>
            </w:pPr>
            <w:r>
              <w:rPr>
                <w:rFonts w:ascii="Arial" w:hAnsi="Arial" w:cs="Arial"/>
                <w:sz w:val="24"/>
                <w:szCs w:val="24"/>
              </w:rPr>
              <w:t>1</w:t>
            </w:r>
          </w:p>
        </w:tc>
        <w:tc>
          <w:tcPr>
            <w:tcW w:w="0" w:type="auto"/>
            <w:vMerge w:val="restart"/>
            <w:vAlign w:val="center"/>
          </w:tcPr>
          <w:p w14:paraId="1F03D595" w14:textId="77777777" w:rsidR="00A00A0D" w:rsidRDefault="00A00A0D" w:rsidP="00A86C86">
            <w:pPr>
              <w:rPr>
                <w:rFonts w:ascii="Arial" w:hAnsi="Arial" w:cs="Arial"/>
                <w:sz w:val="24"/>
                <w:szCs w:val="24"/>
              </w:rPr>
            </w:pPr>
          </w:p>
          <w:p w14:paraId="712566BB" w14:textId="77777777" w:rsidR="00A00A0D" w:rsidRPr="008C5261" w:rsidRDefault="00A00A0D" w:rsidP="00A86C86">
            <w:pPr>
              <w:jc w:val="center"/>
              <w:rPr>
                <w:rFonts w:ascii="Arial" w:hAnsi="Arial" w:cs="Arial"/>
                <w:sz w:val="24"/>
                <w:szCs w:val="24"/>
              </w:rPr>
            </w:pPr>
            <w:r>
              <w:rPr>
                <w:rFonts w:ascii="Arial" w:hAnsi="Arial" w:cs="Arial"/>
                <w:sz w:val="24"/>
                <w:szCs w:val="24"/>
              </w:rPr>
              <w:t>Cuestionario</w:t>
            </w:r>
          </w:p>
        </w:tc>
      </w:tr>
      <w:tr w:rsidR="00A00A0D" w:rsidRPr="00874FEF" w14:paraId="670BB521" w14:textId="77777777" w:rsidTr="00A86C86">
        <w:trPr>
          <w:trHeight w:val="1038"/>
        </w:trPr>
        <w:tc>
          <w:tcPr>
            <w:tcW w:w="0" w:type="auto"/>
            <w:vMerge/>
          </w:tcPr>
          <w:p w14:paraId="1832C662" w14:textId="77777777" w:rsidR="00A00A0D" w:rsidRPr="005B0742" w:rsidRDefault="00A00A0D" w:rsidP="00A86C86">
            <w:pPr>
              <w:rPr>
                <w:rFonts w:ascii="Arial" w:hAnsi="Arial" w:cs="Arial"/>
                <w:sz w:val="24"/>
                <w:szCs w:val="24"/>
              </w:rPr>
            </w:pPr>
          </w:p>
        </w:tc>
        <w:tc>
          <w:tcPr>
            <w:tcW w:w="0" w:type="auto"/>
            <w:vMerge/>
          </w:tcPr>
          <w:p w14:paraId="6EF1696D" w14:textId="77777777" w:rsidR="00A00A0D" w:rsidRPr="005B0742" w:rsidRDefault="00A00A0D" w:rsidP="00A86C86">
            <w:pPr>
              <w:rPr>
                <w:rFonts w:ascii="Arial" w:hAnsi="Arial" w:cs="Arial"/>
                <w:sz w:val="24"/>
                <w:szCs w:val="24"/>
              </w:rPr>
            </w:pPr>
          </w:p>
        </w:tc>
        <w:tc>
          <w:tcPr>
            <w:tcW w:w="0" w:type="auto"/>
          </w:tcPr>
          <w:p w14:paraId="3E6673E8" w14:textId="77777777" w:rsidR="00A00A0D" w:rsidRDefault="00A00A0D" w:rsidP="00A86C86">
            <w:pPr>
              <w:rPr>
                <w:rFonts w:ascii="Arial" w:hAnsi="Arial" w:cs="Arial"/>
                <w:sz w:val="24"/>
                <w:szCs w:val="24"/>
              </w:rPr>
            </w:pPr>
            <w:r>
              <w:rPr>
                <w:rFonts w:ascii="Arial" w:hAnsi="Arial" w:cs="Arial"/>
                <w:sz w:val="24"/>
                <w:szCs w:val="24"/>
              </w:rPr>
              <w:t>Gestión de Notificaciones</w:t>
            </w:r>
          </w:p>
        </w:tc>
        <w:tc>
          <w:tcPr>
            <w:tcW w:w="0" w:type="auto"/>
          </w:tcPr>
          <w:p w14:paraId="7B79681D" w14:textId="77777777" w:rsidR="00A00A0D" w:rsidRPr="005B0742" w:rsidRDefault="00A00A0D" w:rsidP="00A86C86">
            <w:pPr>
              <w:rPr>
                <w:rFonts w:ascii="Arial" w:hAnsi="Arial" w:cs="Arial"/>
                <w:sz w:val="24"/>
                <w:szCs w:val="24"/>
              </w:rPr>
            </w:pPr>
            <w:r>
              <w:rPr>
                <w:rFonts w:ascii="Arial" w:hAnsi="Arial" w:cs="Arial"/>
                <w:sz w:val="24"/>
                <w:szCs w:val="24"/>
              </w:rPr>
              <w:t>Notificaciones del Sistema</w:t>
            </w:r>
          </w:p>
        </w:tc>
        <w:tc>
          <w:tcPr>
            <w:tcW w:w="0" w:type="auto"/>
          </w:tcPr>
          <w:p w14:paraId="7B9C22C2" w14:textId="77777777" w:rsidR="00A00A0D" w:rsidRDefault="00A00A0D" w:rsidP="00A86C86">
            <w:pPr>
              <w:jc w:val="center"/>
              <w:rPr>
                <w:rFonts w:ascii="Arial" w:hAnsi="Arial" w:cs="Arial"/>
                <w:sz w:val="24"/>
                <w:szCs w:val="24"/>
              </w:rPr>
            </w:pPr>
            <w:r>
              <w:rPr>
                <w:rFonts w:ascii="Arial" w:hAnsi="Arial" w:cs="Arial"/>
                <w:sz w:val="24"/>
                <w:szCs w:val="24"/>
              </w:rPr>
              <w:t>4,5</w:t>
            </w:r>
          </w:p>
        </w:tc>
        <w:tc>
          <w:tcPr>
            <w:tcW w:w="0" w:type="auto"/>
            <w:vMerge/>
            <w:vAlign w:val="center"/>
          </w:tcPr>
          <w:p w14:paraId="2FEE60FE" w14:textId="77777777" w:rsidR="00A00A0D" w:rsidRPr="008C5261" w:rsidRDefault="00A00A0D" w:rsidP="00A86C86">
            <w:pPr>
              <w:jc w:val="center"/>
              <w:rPr>
                <w:rFonts w:ascii="Arial" w:hAnsi="Arial" w:cs="Arial"/>
                <w:sz w:val="24"/>
                <w:szCs w:val="24"/>
              </w:rPr>
            </w:pPr>
          </w:p>
        </w:tc>
      </w:tr>
      <w:tr w:rsidR="00A00A0D" w:rsidRPr="00874FEF" w14:paraId="78ABEC65" w14:textId="77777777" w:rsidTr="00A86C86">
        <w:trPr>
          <w:trHeight w:val="600"/>
        </w:trPr>
        <w:tc>
          <w:tcPr>
            <w:tcW w:w="0" w:type="auto"/>
            <w:vMerge/>
          </w:tcPr>
          <w:p w14:paraId="4730B06B" w14:textId="77777777" w:rsidR="00A00A0D" w:rsidRPr="005B0742" w:rsidRDefault="00A00A0D" w:rsidP="00A86C86">
            <w:pPr>
              <w:rPr>
                <w:rFonts w:ascii="Arial" w:hAnsi="Arial" w:cs="Arial"/>
                <w:sz w:val="24"/>
                <w:szCs w:val="24"/>
              </w:rPr>
            </w:pPr>
          </w:p>
        </w:tc>
        <w:tc>
          <w:tcPr>
            <w:tcW w:w="0" w:type="auto"/>
            <w:vMerge/>
          </w:tcPr>
          <w:p w14:paraId="31ECD542" w14:textId="77777777" w:rsidR="00A00A0D" w:rsidRDefault="00A00A0D" w:rsidP="00A86C86">
            <w:pPr>
              <w:rPr>
                <w:rFonts w:ascii="Arial" w:hAnsi="Arial" w:cs="Arial"/>
                <w:noProof/>
                <w:sz w:val="24"/>
                <w:szCs w:val="24"/>
              </w:rPr>
            </w:pPr>
          </w:p>
        </w:tc>
        <w:tc>
          <w:tcPr>
            <w:tcW w:w="0" w:type="auto"/>
            <w:vMerge w:val="restart"/>
          </w:tcPr>
          <w:p w14:paraId="65BE1D64" w14:textId="77777777" w:rsidR="00A00A0D" w:rsidRDefault="00A00A0D" w:rsidP="00A86C86">
            <w:pPr>
              <w:rPr>
                <w:rFonts w:ascii="Arial" w:hAnsi="Arial" w:cs="Arial"/>
                <w:sz w:val="24"/>
                <w:szCs w:val="24"/>
              </w:rPr>
            </w:pPr>
            <w:r>
              <w:rPr>
                <w:rFonts w:ascii="Arial" w:hAnsi="Arial" w:cs="Arial"/>
                <w:sz w:val="24"/>
                <w:szCs w:val="24"/>
              </w:rPr>
              <w:t>Gestión de Tutorías</w:t>
            </w:r>
          </w:p>
          <w:p w14:paraId="497A6C0E" w14:textId="77777777" w:rsidR="00A00A0D" w:rsidRDefault="00A00A0D" w:rsidP="00A86C86">
            <w:pPr>
              <w:rPr>
                <w:rFonts w:ascii="Arial" w:hAnsi="Arial" w:cs="Arial"/>
                <w:sz w:val="24"/>
                <w:szCs w:val="24"/>
              </w:rPr>
            </w:pPr>
          </w:p>
          <w:p w14:paraId="7890300C" w14:textId="77777777" w:rsidR="00A00A0D" w:rsidRDefault="00A00A0D" w:rsidP="00A86C86">
            <w:pPr>
              <w:rPr>
                <w:rFonts w:ascii="Arial" w:hAnsi="Arial" w:cs="Arial"/>
                <w:sz w:val="24"/>
                <w:szCs w:val="24"/>
              </w:rPr>
            </w:pPr>
          </w:p>
          <w:p w14:paraId="4E9029D4" w14:textId="77777777" w:rsidR="00A00A0D" w:rsidRDefault="00A00A0D" w:rsidP="00A86C86">
            <w:pPr>
              <w:rPr>
                <w:rFonts w:ascii="Arial" w:hAnsi="Arial" w:cs="Arial"/>
                <w:sz w:val="24"/>
                <w:szCs w:val="24"/>
              </w:rPr>
            </w:pPr>
          </w:p>
          <w:p w14:paraId="0BA19265" w14:textId="77777777" w:rsidR="00A00A0D" w:rsidRDefault="00A00A0D" w:rsidP="00A86C86">
            <w:pPr>
              <w:rPr>
                <w:rFonts w:ascii="Arial" w:hAnsi="Arial" w:cs="Arial"/>
                <w:sz w:val="24"/>
                <w:szCs w:val="24"/>
              </w:rPr>
            </w:pPr>
          </w:p>
          <w:p w14:paraId="5079E124" w14:textId="77777777" w:rsidR="00A00A0D" w:rsidRDefault="00A00A0D" w:rsidP="00A86C86">
            <w:pPr>
              <w:rPr>
                <w:rFonts w:ascii="Arial" w:hAnsi="Arial" w:cs="Arial"/>
                <w:sz w:val="24"/>
                <w:szCs w:val="24"/>
              </w:rPr>
            </w:pPr>
          </w:p>
          <w:p w14:paraId="6EBF019C" w14:textId="77777777" w:rsidR="00A00A0D" w:rsidRDefault="00A00A0D" w:rsidP="00A86C86">
            <w:pPr>
              <w:rPr>
                <w:rFonts w:ascii="Arial" w:hAnsi="Arial" w:cs="Arial"/>
                <w:sz w:val="24"/>
                <w:szCs w:val="24"/>
              </w:rPr>
            </w:pPr>
          </w:p>
          <w:p w14:paraId="30ADAE37" w14:textId="77777777" w:rsidR="00A00A0D" w:rsidRDefault="00A00A0D" w:rsidP="00A86C86">
            <w:pPr>
              <w:rPr>
                <w:rFonts w:ascii="Arial" w:hAnsi="Arial" w:cs="Arial"/>
                <w:sz w:val="24"/>
                <w:szCs w:val="24"/>
              </w:rPr>
            </w:pPr>
          </w:p>
          <w:p w14:paraId="1201473B" w14:textId="77777777" w:rsidR="00A00A0D" w:rsidRDefault="00A00A0D" w:rsidP="00A86C86">
            <w:pPr>
              <w:rPr>
                <w:rFonts w:ascii="Arial" w:hAnsi="Arial" w:cs="Arial"/>
                <w:sz w:val="24"/>
                <w:szCs w:val="24"/>
              </w:rPr>
            </w:pPr>
          </w:p>
          <w:p w14:paraId="56164E57" w14:textId="77777777" w:rsidR="00A00A0D" w:rsidRDefault="00A00A0D" w:rsidP="00A86C86">
            <w:pPr>
              <w:rPr>
                <w:rFonts w:ascii="Arial" w:hAnsi="Arial" w:cs="Arial"/>
                <w:sz w:val="24"/>
                <w:szCs w:val="24"/>
              </w:rPr>
            </w:pPr>
          </w:p>
          <w:p w14:paraId="30C84A61" w14:textId="77777777" w:rsidR="00A00A0D" w:rsidRDefault="00A00A0D" w:rsidP="00A86C86">
            <w:pPr>
              <w:rPr>
                <w:rFonts w:ascii="Arial" w:hAnsi="Arial" w:cs="Arial"/>
                <w:sz w:val="24"/>
                <w:szCs w:val="24"/>
              </w:rPr>
            </w:pPr>
          </w:p>
        </w:tc>
        <w:tc>
          <w:tcPr>
            <w:tcW w:w="0" w:type="auto"/>
          </w:tcPr>
          <w:p w14:paraId="0EDA3EDD" w14:textId="77777777" w:rsidR="00A00A0D" w:rsidRDefault="00A00A0D" w:rsidP="00A86C86">
            <w:pPr>
              <w:rPr>
                <w:rFonts w:ascii="Arial" w:hAnsi="Arial" w:cs="Arial"/>
                <w:sz w:val="24"/>
                <w:szCs w:val="24"/>
              </w:rPr>
            </w:pPr>
            <w:r>
              <w:rPr>
                <w:rFonts w:ascii="Arial" w:hAnsi="Arial" w:cs="Arial"/>
                <w:sz w:val="24"/>
                <w:szCs w:val="24"/>
              </w:rPr>
              <w:t>Panel de Solicitudes</w:t>
            </w:r>
          </w:p>
          <w:p w14:paraId="65AA4CAB" w14:textId="77777777" w:rsidR="00A00A0D" w:rsidRPr="005B0742" w:rsidRDefault="00A00A0D" w:rsidP="00A86C86">
            <w:pPr>
              <w:rPr>
                <w:rFonts w:ascii="Arial" w:hAnsi="Arial" w:cs="Arial"/>
                <w:sz w:val="24"/>
                <w:szCs w:val="24"/>
              </w:rPr>
            </w:pPr>
          </w:p>
        </w:tc>
        <w:tc>
          <w:tcPr>
            <w:tcW w:w="0" w:type="auto"/>
          </w:tcPr>
          <w:p w14:paraId="514C38A7" w14:textId="77777777" w:rsidR="00A00A0D" w:rsidRDefault="00A00A0D" w:rsidP="00A86C86">
            <w:pPr>
              <w:jc w:val="center"/>
              <w:rPr>
                <w:rFonts w:ascii="Arial" w:hAnsi="Arial" w:cs="Arial"/>
                <w:sz w:val="24"/>
                <w:szCs w:val="24"/>
              </w:rPr>
            </w:pPr>
            <w:r>
              <w:rPr>
                <w:rFonts w:ascii="Arial" w:hAnsi="Arial" w:cs="Arial"/>
                <w:sz w:val="24"/>
                <w:szCs w:val="24"/>
              </w:rPr>
              <w:t>6</w:t>
            </w:r>
          </w:p>
        </w:tc>
        <w:tc>
          <w:tcPr>
            <w:tcW w:w="0" w:type="auto"/>
            <w:vMerge/>
            <w:vAlign w:val="center"/>
          </w:tcPr>
          <w:p w14:paraId="74263429" w14:textId="77777777" w:rsidR="00A00A0D" w:rsidRPr="008C5261" w:rsidRDefault="00A00A0D" w:rsidP="00A86C86">
            <w:pPr>
              <w:jc w:val="center"/>
              <w:rPr>
                <w:rFonts w:ascii="Arial" w:hAnsi="Arial" w:cs="Arial"/>
                <w:sz w:val="24"/>
                <w:szCs w:val="24"/>
              </w:rPr>
            </w:pPr>
          </w:p>
        </w:tc>
      </w:tr>
      <w:tr w:rsidR="00A00A0D" w:rsidRPr="00874FEF" w14:paraId="7B19CBA3" w14:textId="77777777" w:rsidTr="00A86C86">
        <w:trPr>
          <w:trHeight w:val="585"/>
        </w:trPr>
        <w:tc>
          <w:tcPr>
            <w:tcW w:w="0" w:type="auto"/>
            <w:vMerge/>
          </w:tcPr>
          <w:p w14:paraId="7698E748" w14:textId="77777777" w:rsidR="00A00A0D" w:rsidRPr="005B0742" w:rsidRDefault="00A00A0D" w:rsidP="00A86C86">
            <w:pPr>
              <w:rPr>
                <w:rFonts w:ascii="Arial" w:hAnsi="Arial" w:cs="Arial"/>
                <w:sz w:val="24"/>
                <w:szCs w:val="24"/>
              </w:rPr>
            </w:pPr>
          </w:p>
        </w:tc>
        <w:tc>
          <w:tcPr>
            <w:tcW w:w="0" w:type="auto"/>
            <w:vMerge/>
          </w:tcPr>
          <w:p w14:paraId="62EDBA74" w14:textId="77777777" w:rsidR="00A00A0D" w:rsidRDefault="00A00A0D" w:rsidP="00A86C86">
            <w:pPr>
              <w:rPr>
                <w:rFonts w:ascii="Arial" w:hAnsi="Arial" w:cs="Arial"/>
                <w:noProof/>
                <w:sz w:val="24"/>
                <w:szCs w:val="24"/>
              </w:rPr>
            </w:pPr>
          </w:p>
        </w:tc>
        <w:tc>
          <w:tcPr>
            <w:tcW w:w="0" w:type="auto"/>
            <w:vMerge/>
          </w:tcPr>
          <w:p w14:paraId="5516D360" w14:textId="77777777" w:rsidR="00A00A0D" w:rsidRDefault="00A00A0D" w:rsidP="00A86C86">
            <w:pPr>
              <w:rPr>
                <w:rFonts w:ascii="Arial" w:hAnsi="Arial" w:cs="Arial"/>
                <w:sz w:val="24"/>
                <w:szCs w:val="24"/>
              </w:rPr>
            </w:pPr>
          </w:p>
        </w:tc>
        <w:tc>
          <w:tcPr>
            <w:tcW w:w="0" w:type="auto"/>
          </w:tcPr>
          <w:p w14:paraId="67B7DE8B" w14:textId="77777777" w:rsidR="00A00A0D" w:rsidRDefault="00A00A0D" w:rsidP="00A86C86">
            <w:pPr>
              <w:rPr>
                <w:rFonts w:ascii="Arial" w:hAnsi="Arial" w:cs="Arial"/>
                <w:sz w:val="24"/>
                <w:szCs w:val="24"/>
              </w:rPr>
            </w:pPr>
            <w:r>
              <w:rPr>
                <w:rFonts w:ascii="Arial" w:hAnsi="Arial" w:cs="Arial"/>
                <w:sz w:val="24"/>
                <w:szCs w:val="24"/>
              </w:rPr>
              <w:t>Listado de Tutores</w:t>
            </w:r>
          </w:p>
          <w:p w14:paraId="13E15E14" w14:textId="77777777" w:rsidR="00A00A0D" w:rsidRDefault="00A00A0D" w:rsidP="00A86C86">
            <w:pPr>
              <w:rPr>
                <w:rFonts w:ascii="Arial" w:hAnsi="Arial" w:cs="Arial"/>
                <w:sz w:val="24"/>
                <w:szCs w:val="24"/>
              </w:rPr>
            </w:pPr>
          </w:p>
        </w:tc>
        <w:tc>
          <w:tcPr>
            <w:tcW w:w="0" w:type="auto"/>
          </w:tcPr>
          <w:p w14:paraId="47E2E81A" w14:textId="77777777" w:rsidR="00A00A0D" w:rsidRDefault="00A00A0D" w:rsidP="00A86C86">
            <w:pPr>
              <w:jc w:val="center"/>
              <w:rPr>
                <w:rFonts w:ascii="Arial" w:hAnsi="Arial" w:cs="Arial"/>
                <w:sz w:val="24"/>
                <w:szCs w:val="24"/>
              </w:rPr>
            </w:pPr>
            <w:r>
              <w:rPr>
                <w:rFonts w:ascii="Arial" w:hAnsi="Arial" w:cs="Arial"/>
                <w:sz w:val="24"/>
                <w:szCs w:val="24"/>
              </w:rPr>
              <w:t>7</w:t>
            </w:r>
          </w:p>
        </w:tc>
        <w:tc>
          <w:tcPr>
            <w:tcW w:w="0" w:type="auto"/>
            <w:vMerge/>
            <w:vAlign w:val="center"/>
          </w:tcPr>
          <w:p w14:paraId="66EF082E" w14:textId="77777777" w:rsidR="00A00A0D" w:rsidRPr="008C5261" w:rsidRDefault="00A00A0D" w:rsidP="00A86C86">
            <w:pPr>
              <w:jc w:val="center"/>
              <w:rPr>
                <w:rFonts w:ascii="Arial" w:hAnsi="Arial" w:cs="Arial"/>
                <w:sz w:val="24"/>
                <w:szCs w:val="24"/>
              </w:rPr>
            </w:pPr>
          </w:p>
        </w:tc>
      </w:tr>
      <w:tr w:rsidR="00A00A0D" w:rsidRPr="00874FEF" w14:paraId="24A610D2" w14:textId="77777777" w:rsidTr="00A86C86">
        <w:trPr>
          <w:trHeight w:val="630"/>
        </w:trPr>
        <w:tc>
          <w:tcPr>
            <w:tcW w:w="0" w:type="auto"/>
            <w:vMerge/>
          </w:tcPr>
          <w:p w14:paraId="27A620E1" w14:textId="77777777" w:rsidR="00A00A0D" w:rsidRPr="005B0742" w:rsidRDefault="00A00A0D" w:rsidP="00A86C86">
            <w:pPr>
              <w:rPr>
                <w:rFonts w:ascii="Arial" w:hAnsi="Arial" w:cs="Arial"/>
                <w:sz w:val="24"/>
                <w:szCs w:val="24"/>
              </w:rPr>
            </w:pPr>
          </w:p>
        </w:tc>
        <w:tc>
          <w:tcPr>
            <w:tcW w:w="0" w:type="auto"/>
            <w:vMerge/>
          </w:tcPr>
          <w:p w14:paraId="2B482A89" w14:textId="77777777" w:rsidR="00A00A0D" w:rsidRDefault="00A00A0D" w:rsidP="00A86C86">
            <w:pPr>
              <w:rPr>
                <w:rFonts w:ascii="Arial" w:hAnsi="Arial" w:cs="Arial"/>
                <w:noProof/>
                <w:sz w:val="24"/>
                <w:szCs w:val="24"/>
              </w:rPr>
            </w:pPr>
          </w:p>
        </w:tc>
        <w:tc>
          <w:tcPr>
            <w:tcW w:w="0" w:type="auto"/>
            <w:vMerge/>
          </w:tcPr>
          <w:p w14:paraId="0A949899" w14:textId="77777777" w:rsidR="00A00A0D" w:rsidRDefault="00A00A0D" w:rsidP="00A86C86">
            <w:pPr>
              <w:rPr>
                <w:rFonts w:ascii="Arial" w:hAnsi="Arial" w:cs="Arial"/>
                <w:sz w:val="24"/>
                <w:szCs w:val="24"/>
              </w:rPr>
            </w:pPr>
          </w:p>
        </w:tc>
        <w:tc>
          <w:tcPr>
            <w:tcW w:w="0" w:type="auto"/>
          </w:tcPr>
          <w:p w14:paraId="01AEDC5C" w14:textId="77777777" w:rsidR="00A00A0D" w:rsidRDefault="00A00A0D" w:rsidP="00A86C86">
            <w:pPr>
              <w:rPr>
                <w:rFonts w:ascii="Arial" w:hAnsi="Arial" w:cs="Arial"/>
                <w:sz w:val="24"/>
                <w:szCs w:val="24"/>
              </w:rPr>
            </w:pPr>
            <w:r>
              <w:rPr>
                <w:rFonts w:ascii="Arial" w:hAnsi="Arial" w:cs="Arial"/>
                <w:sz w:val="24"/>
                <w:szCs w:val="24"/>
              </w:rPr>
              <w:t>Horarios de Tutorías</w:t>
            </w:r>
          </w:p>
        </w:tc>
        <w:tc>
          <w:tcPr>
            <w:tcW w:w="0" w:type="auto"/>
          </w:tcPr>
          <w:p w14:paraId="2C48606F" w14:textId="77777777" w:rsidR="00A00A0D" w:rsidRDefault="00A00A0D" w:rsidP="00A86C86">
            <w:pPr>
              <w:jc w:val="center"/>
              <w:rPr>
                <w:rFonts w:ascii="Arial" w:hAnsi="Arial" w:cs="Arial"/>
                <w:sz w:val="24"/>
                <w:szCs w:val="24"/>
              </w:rPr>
            </w:pPr>
            <w:r>
              <w:rPr>
                <w:rFonts w:ascii="Arial" w:hAnsi="Arial" w:cs="Arial"/>
                <w:sz w:val="24"/>
                <w:szCs w:val="24"/>
              </w:rPr>
              <w:t>8</w:t>
            </w:r>
          </w:p>
        </w:tc>
        <w:tc>
          <w:tcPr>
            <w:tcW w:w="0" w:type="auto"/>
            <w:vMerge/>
            <w:vAlign w:val="center"/>
          </w:tcPr>
          <w:p w14:paraId="6FA83FD7" w14:textId="77777777" w:rsidR="00A00A0D" w:rsidRPr="008C5261" w:rsidRDefault="00A00A0D" w:rsidP="00A86C86">
            <w:pPr>
              <w:jc w:val="center"/>
              <w:rPr>
                <w:rFonts w:ascii="Arial" w:hAnsi="Arial" w:cs="Arial"/>
                <w:sz w:val="24"/>
                <w:szCs w:val="24"/>
              </w:rPr>
            </w:pPr>
          </w:p>
        </w:tc>
      </w:tr>
      <w:tr w:rsidR="00A00A0D" w:rsidRPr="00874FEF" w14:paraId="29459A56" w14:textId="77777777" w:rsidTr="00A86C86">
        <w:trPr>
          <w:trHeight w:val="660"/>
        </w:trPr>
        <w:tc>
          <w:tcPr>
            <w:tcW w:w="0" w:type="auto"/>
            <w:vMerge/>
          </w:tcPr>
          <w:p w14:paraId="11E0098E" w14:textId="77777777" w:rsidR="00A00A0D" w:rsidRPr="005B0742" w:rsidRDefault="00A00A0D" w:rsidP="00A86C86">
            <w:pPr>
              <w:rPr>
                <w:rFonts w:ascii="Arial" w:hAnsi="Arial" w:cs="Arial"/>
                <w:sz w:val="24"/>
                <w:szCs w:val="24"/>
              </w:rPr>
            </w:pPr>
          </w:p>
        </w:tc>
        <w:tc>
          <w:tcPr>
            <w:tcW w:w="0" w:type="auto"/>
            <w:vMerge/>
          </w:tcPr>
          <w:p w14:paraId="5ADB4814" w14:textId="77777777" w:rsidR="00A00A0D" w:rsidRDefault="00A00A0D" w:rsidP="00A86C86">
            <w:pPr>
              <w:rPr>
                <w:rFonts w:ascii="Arial" w:hAnsi="Arial" w:cs="Arial"/>
                <w:noProof/>
                <w:sz w:val="24"/>
                <w:szCs w:val="24"/>
              </w:rPr>
            </w:pPr>
          </w:p>
        </w:tc>
        <w:tc>
          <w:tcPr>
            <w:tcW w:w="0" w:type="auto"/>
            <w:vMerge/>
          </w:tcPr>
          <w:p w14:paraId="296909A6" w14:textId="77777777" w:rsidR="00A00A0D" w:rsidRDefault="00A00A0D" w:rsidP="00A86C86">
            <w:pPr>
              <w:rPr>
                <w:rFonts w:ascii="Arial" w:hAnsi="Arial" w:cs="Arial"/>
                <w:sz w:val="24"/>
                <w:szCs w:val="24"/>
              </w:rPr>
            </w:pPr>
          </w:p>
        </w:tc>
        <w:tc>
          <w:tcPr>
            <w:tcW w:w="0" w:type="auto"/>
          </w:tcPr>
          <w:p w14:paraId="3DA3EBBD" w14:textId="77777777" w:rsidR="00A00A0D" w:rsidRDefault="00A00A0D" w:rsidP="00A86C86">
            <w:pPr>
              <w:rPr>
                <w:rFonts w:ascii="Arial" w:hAnsi="Arial" w:cs="Arial"/>
                <w:sz w:val="24"/>
                <w:szCs w:val="24"/>
              </w:rPr>
            </w:pPr>
            <w:r>
              <w:rPr>
                <w:rFonts w:ascii="Arial" w:hAnsi="Arial" w:cs="Arial"/>
                <w:sz w:val="24"/>
                <w:szCs w:val="24"/>
              </w:rPr>
              <w:t>Evaluación al Tutor</w:t>
            </w:r>
          </w:p>
          <w:p w14:paraId="5497819C" w14:textId="77777777" w:rsidR="00A00A0D" w:rsidRDefault="00A00A0D" w:rsidP="00A86C86">
            <w:pPr>
              <w:rPr>
                <w:rFonts w:ascii="Arial" w:hAnsi="Arial" w:cs="Arial"/>
                <w:sz w:val="24"/>
                <w:szCs w:val="24"/>
              </w:rPr>
            </w:pPr>
          </w:p>
        </w:tc>
        <w:tc>
          <w:tcPr>
            <w:tcW w:w="0" w:type="auto"/>
          </w:tcPr>
          <w:p w14:paraId="5354103E" w14:textId="77777777" w:rsidR="00A00A0D" w:rsidRDefault="00A00A0D" w:rsidP="00A86C86">
            <w:pPr>
              <w:jc w:val="center"/>
              <w:rPr>
                <w:rFonts w:ascii="Arial" w:hAnsi="Arial" w:cs="Arial"/>
                <w:sz w:val="24"/>
                <w:szCs w:val="24"/>
              </w:rPr>
            </w:pPr>
            <w:r>
              <w:rPr>
                <w:rFonts w:ascii="Arial" w:hAnsi="Arial" w:cs="Arial"/>
                <w:sz w:val="24"/>
                <w:szCs w:val="24"/>
              </w:rPr>
              <w:t>9</w:t>
            </w:r>
          </w:p>
        </w:tc>
        <w:tc>
          <w:tcPr>
            <w:tcW w:w="0" w:type="auto"/>
            <w:vMerge/>
            <w:vAlign w:val="center"/>
          </w:tcPr>
          <w:p w14:paraId="5AFFFACE" w14:textId="77777777" w:rsidR="00A00A0D" w:rsidRPr="008C5261" w:rsidRDefault="00A00A0D" w:rsidP="00A86C86">
            <w:pPr>
              <w:jc w:val="center"/>
              <w:rPr>
                <w:rFonts w:ascii="Arial" w:hAnsi="Arial" w:cs="Arial"/>
                <w:sz w:val="24"/>
                <w:szCs w:val="24"/>
              </w:rPr>
            </w:pPr>
          </w:p>
        </w:tc>
      </w:tr>
      <w:tr w:rsidR="00A00A0D" w:rsidRPr="00874FEF" w14:paraId="164A1C78" w14:textId="77777777" w:rsidTr="00A86C86">
        <w:trPr>
          <w:trHeight w:val="885"/>
        </w:trPr>
        <w:tc>
          <w:tcPr>
            <w:tcW w:w="0" w:type="auto"/>
            <w:vMerge/>
          </w:tcPr>
          <w:p w14:paraId="6E3EA57D" w14:textId="77777777" w:rsidR="00A00A0D" w:rsidRPr="005B0742" w:rsidRDefault="00A00A0D" w:rsidP="00A86C86">
            <w:pPr>
              <w:rPr>
                <w:rFonts w:ascii="Arial" w:hAnsi="Arial" w:cs="Arial"/>
                <w:sz w:val="24"/>
                <w:szCs w:val="24"/>
              </w:rPr>
            </w:pPr>
          </w:p>
        </w:tc>
        <w:tc>
          <w:tcPr>
            <w:tcW w:w="0" w:type="auto"/>
            <w:vMerge/>
          </w:tcPr>
          <w:p w14:paraId="745F9ADA" w14:textId="77777777" w:rsidR="00A00A0D" w:rsidRDefault="00A00A0D" w:rsidP="00A86C86">
            <w:pPr>
              <w:rPr>
                <w:rFonts w:ascii="Arial" w:hAnsi="Arial" w:cs="Arial"/>
                <w:noProof/>
                <w:sz w:val="24"/>
                <w:szCs w:val="24"/>
              </w:rPr>
            </w:pPr>
          </w:p>
        </w:tc>
        <w:tc>
          <w:tcPr>
            <w:tcW w:w="0" w:type="auto"/>
            <w:vMerge w:val="restart"/>
          </w:tcPr>
          <w:p w14:paraId="12C49383" w14:textId="77777777" w:rsidR="00A00A0D" w:rsidRDefault="00A00A0D" w:rsidP="00A86C86">
            <w:pPr>
              <w:rPr>
                <w:rFonts w:ascii="Arial" w:hAnsi="Arial" w:cs="Arial"/>
                <w:sz w:val="24"/>
                <w:szCs w:val="24"/>
              </w:rPr>
            </w:pPr>
            <w:r>
              <w:rPr>
                <w:rFonts w:ascii="Arial" w:hAnsi="Arial" w:cs="Arial"/>
                <w:sz w:val="24"/>
                <w:szCs w:val="24"/>
              </w:rPr>
              <w:t>Gestión de Informes</w:t>
            </w:r>
          </w:p>
        </w:tc>
        <w:tc>
          <w:tcPr>
            <w:tcW w:w="0" w:type="auto"/>
          </w:tcPr>
          <w:p w14:paraId="1A5BB4E0" w14:textId="77777777" w:rsidR="00A00A0D" w:rsidRDefault="00A00A0D" w:rsidP="00A86C86">
            <w:pPr>
              <w:rPr>
                <w:rFonts w:ascii="Arial" w:hAnsi="Arial" w:cs="Arial"/>
                <w:sz w:val="24"/>
                <w:szCs w:val="24"/>
              </w:rPr>
            </w:pPr>
            <w:r>
              <w:rPr>
                <w:rFonts w:ascii="Arial" w:hAnsi="Arial" w:cs="Arial"/>
                <w:sz w:val="24"/>
                <w:szCs w:val="24"/>
              </w:rPr>
              <w:t>Listado de Estudiantes</w:t>
            </w:r>
          </w:p>
        </w:tc>
        <w:tc>
          <w:tcPr>
            <w:tcW w:w="0" w:type="auto"/>
          </w:tcPr>
          <w:p w14:paraId="4B36B643" w14:textId="77777777" w:rsidR="00A00A0D" w:rsidRDefault="00A00A0D" w:rsidP="00A86C86">
            <w:pPr>
              <w:jc w:val="center"/>
              <w:rPr>
                <w:rFonts w:ascii="Arial" w:hAnsi="Arial" w:cs="Arial"/>
                <w:sz w:val="24"/>
                <w:szCs w:val="24"/>
              </w:rPr>
            </w:pPr>
            <w:r>
              <w:rPr>
                <w:rFonts w:ascii="Arial" w:hAnsi="Arial" w:cs="Arial"/>
                <w:sz w:val="24"/>
                <w:szCs w:val="24"/>
              </w:rPr>
              <w:t>10</w:t>
            </w:r>
          </w:p>
        </w:tc>
        <w:tc>
          <w:tcPr>
            <w:tcW w:w="0" w:type="auto"/>
            <w:vMerge/>
            <w:vAlign w:val="center"/>
          </w:tcPr>
          <w:p w14:paraId="0CFB0DB9" w14:textId="77777777" w:rsidR="00A00A0D" w:rsidRPr="008C5261" w:rsidRDefault="00A00A0D" w:rsidP="00A86C86">
            <w:pPr>
              <w:jc w:val="center"/>
              <w:rPr>
                <w:rFonts w:ascii="Arial" w:hAnsi="Arial" w:cs="Arial"/>
                <w:sz w:val="24"/>
                <w:szCs w:val="24"/>
              </w:rPr>
            </w:pPr>
          </w:p>
        </w:tc>
      </w:tr>
      <w:tr w:rsidR="00A00A0D" w:rsidRPr="00874FEF" w14:paraId="5DA11017" w14:textId="77777777" w:rsidTr="00A86C86">
        <w:trPr>
          <w:trHeight w:val="2295"/>
        </w:trPr>
        <w:tc>
          <w:tcPr>
            <w:tcW w:w="0" w:type="auto"/>
            <w:vMerge/>
          </w:tcPr>
          <w:p w14:paraId="3432EC27" w14:textId="77777777" w:rsidR="00A00A0D" w:rsidRPr="005B0742" w:rsidRDefault="00A00A0D" w:rsidP="00A86C86">
            <w:pPr>
              <w:rPr>
                <w:rFonts w:ascii="Arial" w:hAnsi="Arial" w:cs="Arial"/>
                <w:sz w:val="24"/>
                <w:szCs w:val="24"/>
              </w:rPr>
            </w:pPr>
          </w:p>
        </w:tc>
        <w:tc>
          <w:tcPr>
            <w:tcW w:w="0" w:type="auto"/>
            <w:vMerge/>
          </w:tcPr>
          <w:p w14:paraId="209A75BA" w14:textId="77777777" w:rsidR="00A00A0D" w:rsidRDefault="00A00A0D" w:rsidP="00A86C86">
            <w:pPr>
              <w:rPr>
                <w:rFonts w:ascii="Arial" w:hAnsi="Arial" w:cs="Arial"/>
                <w:noProof/>
                <w:sz w:val="24"/>
                <w:szCs w:val="24"/>
              </w:rPr>
            </w:pPr>
          </w:p>
        </w:tc>
        <w:tc>
          <w:tcPr>
            <w:tcW w:w="0" w:type="auto"/>
            <w:vMerge/>
          </w:tcPr>
          <w:p w14:paraId="60A32713" w14:textId="77777777" w:rsidR="00A00A0D" w:rsidRDefault="00A00A0D" w:rsidP="00A86C86">
            <w:pPr>
              <w:rPr>
                <w:rFonts w:ascii="Arial" w:hAnsi="Arial" w:cs="Arial"/>
                <w:sz w:val="24"/>
                <w:szCs w:val="24"/>
              </w:rPr>
            </w:pPr>
          </w:p>
        </w:tc>
        <w:tc>
          <w:tcPr>
            <w:tcW w:w="0" w:type="auto"/>
          </w:tcPr>
          <w:p w14:paraId="6E1F012E" w14:textId="77777777" w:rsidR="00A00A0D" w:rsidRDefault="00A00A0D" w:rsidP="00A86C86">
            <w:pPr>
              <w:rPr>
                <w:rFonts w:ascii="Arial" w:hAnsi="Arial" w:cs="Arial"/>
                <w:sz w:val="24"/>
                <w:szCs w:val="24"/>
              </w:rPr>
            </w:pPr>
          </w:p>
        </w:tc>
        <w:tc>
          <w:tcPr>
            <w:tcW w:w="0" w:type="auto"/>
          </w:tcPr>
          <w:p w14:paraId="367D3686" w14:textId="77777777" w:rsidR="00A00A0D" w:rsidRDefault="00A00A0D" w:rsidP="00A86C86">
            <w:pPr>
              <w:jc w:val="center"/>
              <w:rPr>
                <w:rFonts w:ascii="Arial" w:hAnsi="Arial" w:cs="Arial"/>
                <w:sz w:val="24"/>
                <w:szCs w:val="24"/>
              </w:rPr>
            </w:pPr>
          </w:p>
        </w:tc>
        <w:tc>
          <w:tcPr>
            <w:tcW w:w="0" w:type="auto"/>
            <w:vMerge/>
            <w:vAlign w:val="center"/>
          </w:tcPr>
          <w:p w14:paraId="7CA19369" w14:textId="77777777" w:rsidR="00A00A0D" w:rsidRPr="008C5261" w:rsidRDefault="00A00A0D" w:rsidP="00A86C86">
            <w:pPr>
              <w:jc w:val="center"/>
              <w:rPr>
                <w:rFonts w:ascii="Arial" w:hAnsi="Arial" w:cs="Arial"/>
                <w:sz w:val="24"/>
                <w:szCs w:val="24"/>
              </w:rPr>
            </w:pPr>
          </w:p>
        </w:tc>
      </w:tr>
      <w:tr w:rsidR="00A00A0D" w:rsidRPr="00874FEF" w14:paraId="4AFD71C7" w14:textId="77777777" w:rsidTr="00A86C86">
        <w:trPr>
          <w:trHeight w:val="5715"/>
        </w:trPr>
        <w:tc>
          <w:tcPr>
            <w:tcW w:w="0" w:type="auto"/>
            <w:vMerge/>
          </w:tcPr>
          <w:p w14:paraId="06F32065" w14:textId="77777777" w:rsidR="00A00A0D" w:rsidRPr="005B0742" w:rsidRDefault="00A00A0D" w:rsidP="00A86C86">
            <w:pPr>
              <w:rPr>
                <w:rFonts w:ascii="Arial" w:hAnsi="Arial" w:cs="Arial"/>
                <w:sz w:val="24"/>
                <w:szCs w:val="24"/>
              </w:rPr>
            </w:pPr>
          </w:p>
        </w:tc>
        <w:tc>
          <w:tcPr>
            <w:tcW w:w="0" w:type="auto"/>
            <w:vMerge/>
          </w:tcPr>
          <w:p w14:paraId="382E7498" w14:textId="77777777" w:rsidR="00A00A0D" w:rsidRDefault="00A00A0D" w:rsidP="00A86C86">
            <w:pPr>
              <w:rPr>
                <w:rFonts w:ascii="Arial" w:hAnsi="Arial" w:cs="Arial"/>
                <w:noProof/>
                <w:sz w:val="24"/>
                <w:szCs w:val="24"/>
              </w:rPr>
            </w:pPr>
          </w:p>
        </w:tc>
        <w:tc>
          <w:tcPr>
            <w:tcW w:w="0" w:type="auto"/>
            <w:vMerge/>
          </w:tcPr>
          <w:p w14:paraId="693BC402" w14:textId="77777777" w:rsidR="00A00A0D" w:rsidRDefault="00A00A0D" w:rsidP="00A86C86">
            <w:pPr>
              <w:rPr>
                <w:rFonts w:ascii="Arial" w:hAnsi="Arial" w:cs="Arial"/>
                <w:sz w:val="24"/>
                <w:szCs w:val="24"/>
              </w:rPr>
            </w:pPr>
          </w:p>
        </w:tc>
        <w:tc>
          <w:tcPr>
            <w:tcW w:w="0" w:type="auto"/>
          </w:tcPr>
          <w:p w14:paraId="34DB63EF" w14:textId="77777777" w:rsidR="00A00A0D" w:rsidRDefault="00A00A0D" w:rsidP="00A86C86">
            <w:pPr>
              <w:rPr>
                <w:rFonts w:ascii="Arial" w:hAnsi="Arial" w:cs="Arial"/>
                <w:sz w:val="24"/>
                <w:szCs w:val="24"/>
              </w:rPr>
            </w:pPr>
          </w:p>
        </w:tc>
        <w:tc>
          <w:tcPr>
            <w:tcW w:w="0" w:type="auto"/>
          </w:tcPr>
          <w:p w14:paraId="5F958E2E" w14:textId="77777777" w:rsidR="00A00A0D" w:rsidRDefault="00A00A0D" w:rsidP="00A86C86">
            <w:pPr>
              <w:jc w:val="center"/>
              <w:rPr>
                <w:rFonts w:ascii="Arial" w:hAnsi="Arial" w:cs="Arial"/>
                <w:sz w:val="24"/>
                <w:szCs w:val="24"/>
              </w:rPr>
            </w:pPr>
          </w:p>
        </w:tc>
        <w:tc>
          <w:tcPr>
            <w:tcW w:w="0" w:type="auto"/>
            <w:vMerge/>
            <w:vAlign w:val="center"/>
          </w:tcPr>
          <w:p w14:paraId="077C6A0F" w14:textId="77777777" w:rsidR="00A00A0D" w:rsidRPr="008C5261" w:rsidRDefault="00A00A0D" w:rsidP="00A86C86">
            <w:pPr>
              <w:jc w:val="center"/>
              <w:rPr>
                <w:rFonts w:ascii="Arial" w:hAnsi="Arial" w:cs="Arial"/>
                <w:sz w:val="24"/>
                <w:szCs w:val="24"/>
              </w:rPr>
            </w:pPr>
          </w:p>
        </w:tc>
      </w:tr>
      <w:tr w:rsidR="00A00A0D" w:rsidRPr="00874FEF" w14:paraId="14A6D4E0" w14:textId="77777777" w:rsidTr="00A86C86">
        <w:trPr>
          <w:trHeight w:val="735"/>
        </w:trPr>
        <w:tc>
          <w:tcPr>
            <w:tcW w:w="0" w:type="auto"/>
            <w:vMerge/>
          </w:tcPr>
          <w:p w14:paraId="7802BF33" w14:textId="77777777" w:rsidR="00A00A0D" w:rsidRPr="005B0742" w:rsidRDefault="00A00A0D" w:rsidP="003D0383">
            <w:pPr>
              <w:spacing w:line="360" w:lineRule="auto"/>
              <w:rPr>
                <w:rFonts w:ascii="Arial" w:hAnsi="Arial" w:cs="Arial"/>
                <w:sz w:val="24"/>
                <w:szCs w:val="24"/>
              </w:rPr>
            </w:pPr>
          </w:p>
        </w:tc>
        <w:tc>
          <w:tcPr>
            <w:tcW w:w="0" w:type="auto"/>
            <w:vMerge w:val="restart"/>
          </w:tcPr>
          <w:p w14:paraId="1C6DF48D" w14:textId="63F0EAE8" w:rsidR="00A00A0D" w:rsidRPr="005B0742" w:rsidRDefault="00A00A0D" w:rsidP="003D0383">
            <w:pPr>
              <w:spacing w:line="360" w:lineRule="auto"/>
              <w:rPr>
                <w:rFonts w:ascii="Arial" w:hAnsi="Arial" w:cs="Arial"/>
                <w:sz w:val="24"/>
                <w:szCs w:val="24"/>
              </w:rPr>
            </w:pPr>
            <w:r>
              <w:rPr>
                <w:rFonts w:ascii="Arial" w:hAnsi="Arial" w:cs="Arial"/>
                <w:sz w:val="24"/>
                <w:szCs w:val="24"/>
              </w:rPr>
              <w:t xml:space="preserve">Los requerimientos no funcionales según </w:t>
            </w:r>
            <w:r w:rsidRPr="00156176">
              <w:rPr>
                <w:rFonts w:ascii="Arial" w:hAnsi="Arial" w:cs="Arial"/>
                <w:noProof/>
                <w:sz w:val="24"/>
                <w:szCs w:val="24"/>
              </w:rPr>
              <w:t>Sommerville</w:t>
            </w:r>
            <w:r>
              <w:rPr>
                <w:rFonts w:ascii="Arial" w:hAnsi="Arial" w:cs="Arial"/>
                <w:sz w:val="24"/>
                <w:szCs w:val="24"/>
              </w:rPr>
              <w:t xml:space="preserve"> </w:t>
            </w:r>
            <w:sdt>
              <w:sdtPr>
                <w:rPr>
                  <w:rFonts w:ascii="Arial" w:hAnsi="Arial" w:cs="Arial"/>
                  <w:sz w:val="24"/>
                  <w:szCs w:val="24"/>
                </w:rPr>
                <w:id w:val="-912619894"/>
                <w:citation/>
              </w:sdtPr>
              <w:sdtContent>
                <w:r>
                  <w:rPr>
                    <w:rFonts w:ascii="Arial" w:hAnsi="Arial" w:cs="Arial"/>
                    <w:sz w:val="24"/>
                    <w:szCs w:val="24"/>
                  </w:rPr>
                  <w:fldChar w:fldCharType="begin"/>
                </w:r>
                <w:r>
                  <w:rPr>
                    <w:rFonts w:ascii="Arial" w:hAnsi="Arial" w:cs="Arial"/>
                    <w:sz w:val="24"/>
                    <w:szCs w:val="24"/>
                  </w:rPr>
                  <w:instrText xml:space="preserve">CITATION Som11 \n  \t  \l 12298 </w:instrText>
                </w:r>
                <w:r>
                  <w:rPr>
                    <w:rFonts w:ascii="Arial" w:hAnsi="Arial" w:cs="Arial"/>
                    <w:sz w:val="24"/>
                    <w:szCs w:val="24"/>
                  </w:rPr>
                  <w:fldChar w:fldCharType="separate"/>
                </w:r>
                <w:r w:rsidR="008D132F" w:rsidRPr="008D132F">
                  <w:rPr>
                    <w:rFonts w:ascii="Arial" w:hAnsi="Arial" w:cs="Arial"/>
                    <w:noProof/>
                    <w:sz w:val="24"/>
                    <w:szCs w:val="24"/>
                  </w:rPr>
                  <w:t>(2011)</w:t>
                </w:r>
                <w:r>
                  <w:rPr>
                    <w:rFonts w:ascii="Arial" w:hAnsi="Arial" w:cs="Arial"/>
                    <w:sz w:val="24"/>
                    <w:szCs w:val="24"/>
                  </w:rPr>
                  <w:fldChar w:fldCharType="end"/>
                </w:r>
              </w:sdtContent>
            </w:sdt>
            <w:r>
              <w:rPr>
                <w:rFonts w:ascii="Arial" w:hAnsi="Arial" w:cs="Arial"/>
                <w:sz w:val="24"/>
                <w:szCs w:val="24"/>
              </w:rPr>
              <w:t xml:space="preserve">”Son limitaciones </w:t>
            </w:r>
            <w:r>
              <w:rPr>
                <w:rFonts w:ascii="Arial" w:hAnsi="Arial" w:cs="Arial"/>
                <w:sz w:val="24"/>
                <w:szCs w:val="24"/>
              </w:rPr>
              <w:lastRenderedPageBreak/>
              <w:t>sobre servicios o funciones que ofrece el sistema. Incluyen restricciones tanto de temporización y del proceso de desarrollo, como impuestas por los estándares” (</w:t>
            </w:r>
            <w:r w:rsidRPr="00156176">
              <w:rPr>
                <w:rFonts w:ascii="Arial" w:hAnsi="Arial" w:cs="Arial"/>
                <w:noProof/>
                <w:sz w:val="24"/>
                <w:szCs w:val="24"/>
              </w:rPr>
              <w:t>pág. 8</w:t>
            </w:r>
            <w:r>
              <w:rPr>
                <w:rFonts w:ascii="Arial" w:hAnsi="Arial" w:cs="Arial"/>
                <w:noProof/>
                <w:sz w:val="24"/>
                <w:szCs w:val="24"/>
              </w:rPr>
              <w:t>5</w:t>
            </w:r>
            <w:r>
              <w:rPr>
                <w:rFonts w:ascii="Arial" w:hAnsi="Arial" w:cs="Arial"/>
                <w:sz w:val="24"/>
                <w:szCs w:val="24"/>
              </w:rPr>
              <w:t>). En otras palabras, hacen referencia a las propiedades del producto software o del sistema en sí.</w:t>
            </w:r>
          </w:p>
        </w:tc>
        <w:tc>
          <w:tcPr>
            <w:tcW w:w="0" w:type="auto"/>
            <w:vMerge w:val="restart"/>
          </w:tcPr>
          <w:p w14:paraId="414B83CA" w14:textId="77777777" w:rsidR="00A00A0D" w:rsidRPr="005B0742" w:rsidRDefault="00A00A0D" w:rsidP="003D0383">
            <w:pPr>
              <w:spacing w:line="360" w:lineRule="auto"/>
              <w:rPr>
                <w:rFonts w:ascii="Arial" w:hAnsi="Arial" w:cs="Arial"/>
                <w:sz w:val="24"/>
                <w:szCs w:val="24"/>
              </w:rPr>
            </w:pPr>
            <w:r>
              <w:rPr>
                <w:rFonts w:ascii="Arial" w:hAnsi="Arial" w:cs="Arial"/>
                <w:sz w:val="24"/>
                <w:szCs w:val="24"/>
              </w:rPr>
              <w:lastRenderedPageBreak/>
              <w:t>Seguridad</w:t>
            </w:r>
          </w:p>
        </w:tc>
        <w:tc>
          <w:tcPr>
            <w:tcW w:w="0" w:type="auto"/>
          </w:tcPr>
          <w:p w14:paraId="090BA990" w14:textId="77777777" w:rsidR="00A00A0D" w:rsidRDefault="00A00A0D" w:rsidP="003D0383">
            <w:pPr>
              <w:spacing w:line="360" w:lineRule="auto"/>
              <w:rPr>
                <w:rFonts w:ascii="Arial" w:hAnsi="Arial" w:cs="Arial"/>
                <w:sz w:val="24"/>
                <w:szCs w:val="24"/>
              </w:rPr>
            </w:pPr>
            <w:r>
              <w:rPr>
                <w:rFonts w:ascii="Arial" w:hAnsi="Arial" w:cs="Arial"/>
                <w:sz w:val="24"/>
                <w:szCs w:val="24"/>
              </w:rPr>
              <w:t xml:space="preserve">Inicio de Sesión </w:t>
            </w:r>
          </w:p>
          <w:p w14:paraId="1F74B03D" w14:textId="77777777" w:rsidR="00A00A0D" w:rsidRPr="005B0742" w:rsidRDefault="00A00A0D" w:rsidP="003D0383">
            <w:pPr>
              <w:spacing w:line="360" w:lineRule="auto"/>
              <w:rPr>
                <w:rFonts w:ascii="Arial" w:hAnsi="Arial" w:cs="Arial"/>
                <w:sz w:val="24"/>
                <w:szCs w:val="24"/>
              </w:rPr>
            </w:pPr>
          </w:p>
        </w:tc>
        <w:tc>
          <w:tcPr>
            <w:tcW w:w="0" w:type="auto"/>
          </w:tcPr>
          <w:p w14:paraId="5A99CD1B" w14:textId="77777777" w:rsidR="00A00A0D" w:rsidRPr="005B0742" w:rsidRDefault="00A00A0D" w:rsidP="003D0383">
            <w:pPr>
              <w:spacing w:line="360" w:lineRule="auto"/>
              <w:jc w:val="center"/>
              <w:rPr>
                <w:rFonts w:ascii="Arial" w:hAnsi="Arial" w:cs="Arial"/>
                <w:sz w:val="24"/>
                <w:szCs w:val="24"/>
              </w:rPr>
            </w:pPr>
            <w:r>
              <w:rPr>
                <w:rFonts w:ascii="Arial" w:hAnsi="Arial" w:cs="Arial"/>
                <w:sz w:val="24"/>
                <w:szCs w:val="24"/>
              </w:rPr>
              <w:t>2</w:t>
            </w:r>
          </w:p>
        </w:tc>
        <w:tc>
          <w:tcPr>
            <w:tcW w:w="0" w:type="auto"/>
            <w:vMerge/>
          </w:tcPr>
          <w:p w14:paraId="595E6072" w14:textId="77777777" w:rsidR="00A00A0D" w:rsidRPr="00874FEF" w:rsidRDefault="00A00A0D" w:rsidP="003D0383">
            <w:pPr>
              <w:spacing w:line="360" w:lineRule="auto"/>
              <w:rPr>
                <w:rFonts w:ascii="Arial" w:hAnsi="Arial" w:cs="Arial"/>
                <w:sz w:val="20"/>
                <w:szCs w:val="20"/>
              </w:rPr>
            </w:pPr>
          </w:p>
        </w:tc>
      </w:tr>
      <w:tr w:rsidR="00A00A0D" w:rsidRPr="00874FEF" w14:paraId="0CABE5F9" w14:textId="77777777" w:rsidTr="00A86C86">
        <w:trPr>
          <w:trHeight w:val="990"/>
        </w:trPr>
        <w:tc>
          <w:tcPr>
            <w:tcW w:w="0" w:type="auto"/>
            <w:vMerge/>
          </w:tcPr>
          <w:p w14:paraId="5F415896" w14:textId="77777777" w:rsidR="00A00A0D" w:rsidRPr="005B0742" w:rsidRDefault="00A00A0D" w:rsidP="003D0383">
            <w:pPr>
              <w:spacing w:line="360" w:lineRule="auto"/>
              <w:rPr>
                <w:rFonts w:ascii="Arial" w:hAnsi="Arial" w:cs="Arial"/>
                <w:sz w:val="24"/>
                <w:szCs w:val="24"/>
              </w:rPr>
            </w:pPr>
          </w:p>
        </w:tc>
        <w:tc>
          <w:tcPr>
            <w:tcW w:w="0" w:type="auto"/>
            <w:vMerge/>
          </w:tcPr>
          <w:p w14:paraId="68F049B5" w14:textId="77777777" w:rsidR="00A00A0D" w:rsidRDefault="00A00A0D" w:rsidP="003D0383">
            <w:pPr>
              <w:spacing w:line="360" w:lineRule="auto"/>
              <w:rPr>
                <w:rFonts w:ascii="Arial" w:hAnsi="Arial" w:cs="Arial"/>
                <w:sz w:val="24"/>
                <w:szCs w:val="24"/>
              </w:rPr>
            </w:pPr>
          </w:p>
        </w:tc>
        <w:tc>
          <w:tcPr>
            <w:tcW w:w="0" w:type="auto"/>
            <w:vMerge/>
          </w:tcPr>
          <w:p w14:paraId="65488F13" w14:textId="77777777" w:rsidR="00A00A0D" w:rsidRDefault="00A00A0D" w:rsidP="003D0383">
            <w:pPr>
              <w:spacing w:line="360" w:lineRule="auto"/>
              <w:rPr>
                <w:rFonts w:ascii="Arial" w:hAnsi="Arial" w:cs="Arial"/>
                <w:sz w:val="24"/>
                <w:szCs w:val="24"/>
              </w:rPr>
            </w:pPr>
          </w:p>
        </w:tc>
        <w:tc>
          <w:tcPr>
            <w:tcW w:w="0" w:type="auto"/>
          </w:tcPr>
          <w:p w14:paraId="2BA5C271" w14:textId="77777777" w:rsidR="00A00A0D" w:rsidRDefault="00A00A0D" w:rsidP="003D0383">
            <w:pPr>
              <w:spacing w:line="360" w:lineRule="auto"/>
              <w:rPr>
                <w:rFonts w:ascii="Arial" w:hAnsi="Arial" w:cs="Arial"/>
                <w:sz w:val="24"/>
                <w:szCs w:val="24"/>
              </w:rPr>
            </w:pPr>
            <w:r>
              <w:rPr>
                <w:rFonts w:ascii="Arial" w:hAnsi="Arial" w:cs="Arial"/>
                <w:sz w:val="24"/>
                <w:szCs w:val="24"/>
              </w:rPr>
              <w:t>Recuperación de Contraseña</w:t>
            </w:r>
          </w:p>
        </w:tc>
        <w:tc>
          <w:tcPr>
            <w:tcW w:w="0" w:type="auto"/>
          </w:tcPr>
          <w:p w14:paraId="11212A2B" w14:textId="77777777" w:rsidR="00A00A0D" w:rsidRPr="005B0742" w:rsidRDefault="00A00A0D" w:rsidP="003D0383">
            <w:pPr>
              <w:spacing w:line="360" w:lineRule="auto"/>
              <w:jc w:val="center"/>
              <w:rPr>
                <w:rFonts w:ascii="Arial" w:hAnsi="Arial" w:cs="Arial"/>
                <w:sz w:val="24"/>
                <w:szCs w:val="24"/>
              </w:rPr>
            </w:pPr>
            <w:r>
              <w:rPr>
                <w:rFonts w:ascii="Arial" w:hAnsi="Arial" w:cs="Arial"/>
                <w:sz w:val="24"/>
                <w:szCs w:val="24"/>
              </w:rPr>
              <w:t>3</w:t>
            </w:r>
          </w:p>
        </w:tc>
        <w:tc>
          <w:tcPr>
            <w:tcW w:w="0" w:type="auto"/>
            <w:vMerge/>
          </w:tcPr>
          <w:p w14:paraId="405B612E" w14:textId="77777777" w:rsidR="00A00A0D" w:rsidRPr="00874FEF" w:rsidRDefault="00A00A0D" w:rsidP="003D0383">
            <w:pPr>
              <w:spacing w:line="360" w:lineRule="auto"/>
              <w:rPr>
                <w:rFonts w:ascii="Arial" w:hAnsi="Arial" w:cs="Arial"/>
                <w:sz w:val="20"/>
                <w:szCs w:val="20"/>
              </w:rPr>
            </w:pPr>
          </w:p>
        </w:tc>
      </w:tr>
      <w:tr w:rsidR="00A00A0D" w:rsidRPr="00874FEF" w14:paraId="6089C91E" w14:textId="77777777" w:rsidTr="00A86C86">
        <w:trPr>
          <w:trHeight w:val="765"/>
        </w:trPr>
        <w:tc>
          <w:tcPr>
            <w:tcW w:w="0" w:type="auto"/>
            <w:vMerge/>
          </w:tcPr>
          <w:p w14:paraId="39A24724" w14:textId="77777777" w:rsidR="00A00A0D" w:rsidRPr="005B0742" w:rsidRDefault="00A00A0D" w:rsidP="003D0383">
            <w:pPr>
              <w:spacing w:line="360" w:lineRule="auto"/>
              <w:rPr>
                <w:rFonts w:ascii="Arial" w:hAnsi="Arial" w:cs="Arial"/>
                <w:sz w:val="24"/>
                <w:szCs w:val="24"/>
              </w:rPr>
            </w:pPr>
          </w:p>
        </w:tc>
        <w:tc>
          <w:tcPr>
            <w:tcW w:w="0" w:type="auto"/>
            <w:vMerge/>
          </w:tcPr>
          <w:p w14:paraId="21900712" w14:textId="77777777" w:rsidR="00A00A0D" w:rsidRDefault="00A00A0D" w:rsidP="003D0383">
            <w:pPr>
              <w:spacing w:line="360" w:lineRule="auto"/>
              <w:rPr>
                <w:rFonts w:ascii="Arial" w:hAnsi="Arial" w:cs="Arial"/>
                <w:sz w:val="24"/>
                <w:szCs w:val="24"/>
              </w:rPr>
            </w:pPr>
          </w:p>
        </w:tc>
        <w:tc>
          <w:tcPr>
            <w:tcW w:w="0" w:type="auto"/>
          </w:tcPr>
          <w:p w14:paraId="2D6C12F5" w14:textId="77777777" w:rsidR="00A00A0D" w:rsidRDefault="00A00A0D" w:rsidP="003D0383">
            <w:pPr>
              <w:spacing w:line="360" w:lineRule="auto"/>
              <w:rPr>
                <w:rFonts w:ascii="Arial" w:hAnsi="Arial" w:cs="Arial"/>
                <w:sz w:val="24"/>
                <w:szCs w:val="24"/>
              </w:rPr>
            </w:pPr>
            <w:r>
              <w:rPr>
                <w:rFonts w:ascii="Arial" w:hAnsi="Arial" w:cs="Arial"/>
                <w:sz w:val="24"/>
                <w:szCs w:val="24"/>
              </w:rPr>
              <w:t>Usabilidad</w:t>
            </w:r>
          </w:p>
        </w:tc>
        <w:tc>
          <w:tcPr>
            <w:tcW w:w="0" w:type="auto"/>
          </w:tcPr>
          <w:p w14:paraId="26201D8B" w14:textId="77777777" w:rsidR="00A00A0D" w:rsidRDefault="00A00A0D" w:rsidP="003D0383">
            <w:pPr>
              <w:spacing w:line="360" w:lineRule="auto"/>
              <w:rPr>
                <w:rFonts w:ascii="Arial" w:hAnsi="Arial" w:cs="Arial"/>
                <w:sz w:val="24"/>
                <w:szCs w:val="24"/>
              </w:rPr>
            </w:pPr>
            <w:r>
              <w:rPr>
                <w:rFonts w:ascii="Arial" w:hAnsi="Arial" w:cs="Arial"/>
                <w:sz w:val="24"/>
                <w:szCs w:val="24"/>
              </w:rPr>
              <w:t>Diseño Responsive</w:t>
            </w:r>
          </w:p>
        </w:tc>
        <w:tc>
          <w:tcPr>
            <w:tcW w:w="0" w:type="auto"/>
          </w:tcPr>
          <w:p w14:paraId="391A1D7C" w14:textId="77777777" w:rsidR="00A00A0D" w:rsidRPr="005B0742" w:rsidRDefault="00A00A0D" w:rsidP="003D0383">
            <w:pPr>
              <w:spacing w:line="360" w:lineRule="auto"/>
              <w:jc w:val="center"/>
              <w:rPr>
                <w:rFonts w:ascii="Arial" w:hAnsi="Arial" w:cs="Arial"/>
                <w:sz w:val="24"/>
                <w:szCs w:val="24"/>
              </w:rPr>
            </w:pPr>
            <w:r>
              <w:rPr>
                <w:rFonts w:ascii="Arial" w:hAnsi="Arial" w:cs="Arial"/>
                <w:sz w:val="24"/>
                <w:szCs w:val="24"/>
              </w:rPr>
              <w:t>11</w:t>
            </w:r>
          </w:p>
        </w:tc>
        <w:tc>
          <w:tcPr>
            <w:tcW w:w="0" w:type="auto"/>
            <w:vMerge/>
          </w:tcPr>
          <w:p w14:paraId="39E9FC88" w14:textId="77777777" w:rsidR="00A00A0D" w:rsidRPr="00874FEF" w:rsidRDefault="00A00A0D" w:rsidP="003D0383">
            <w:pPr>
              <w:spacing w:line="360" w:lineRule="auto"/>
              <w:rPr>
                <w:rFonts w:ascii="Arial" w:hAnsi="Arial" w:cs="Arial"/>
                <w:sz w:val="20"/>
                <w:szCs w:val="20"/>
              </w:rPr>
            </w:pPr>
          </w:p>
        </w:tc>
      </w:tr>
      <w:tr w:rsidR="00A00A0D" w:rsidRPr="00874FEF" w14:paraId="133895D4" w14:textId="77777777" w:rsidTr="00A86C86">
        <w:trPr>
          <w:trHeight w:val="6390"/>
        </w:trPr>
        <w:tc>
          <w:tcPr>
            <w:tcW w:w="0" w:type="auto"/>
            <w:vMerge/>
          </w:tcPr>
          <w:p w14:paraId="20F56A54" w14:textId="77777777" w:rsidR="00A00A0D" w:rsidRPr="005B0742" w:rsidRDefault="00A00A0D" w:rsidP="003D0383">
            <w:pPr>
              <w:spacing w:line="360" w:lineRule="auto"/>
              <w:rPr>
                <w:rFonts w:ascii="Arial" w:hAnsi="Arial" w:cs="Arial"/>
                <w:sz w:val="24"/>
                <w:szCs w:val="24"/>
              </w:rPr>
            </w:pPr>
          </w:p>
        </w:tc>
        <w:tc>
          <w:tcPr>
            <w:tcW w:w="0" w:type="auto"/>
            <w:vMerge/>
          </w:tcPr>
          <w:p w14:paraId="01FCD79C" w14:textId="77777777" w:rsidR="00A00A0D" w:rsidRDefault="00A00A0D" w:rsidP="003D0383">
            <w:pPr>
              <w:spacing w:line="360" w:lineRule="auto"/>
              <w:rPr>
                <w:rFonts w:ascii="Arial" w:hAnsi="Arial" w:cs="Arial"/>
                <w:sz w:val="24"/>
                <w:szCs w:val="24"/>
              </w:rPr>
            </w:pPr>
          </w:p>
        </w:tc>
        <w:tc>
          <w:tcPr>
            <w:tcW w:w="0" w:type="auto"/>
          </w:tcPr>
          <w:p w14:paraId="5BE82CE6" w14:textId="77777777" w:rsidR="00A00A0D" w:rsidRDefault="00A00A0D" w:rsidP="003D0383">
            <w:pPr>
              <w:spacing w:line="360" w:lineRule="auto"/>
              <w:rPr>
                <w:rFonts w:ascii="Arial" w:hAnsi="Arial" w:cs="Arial"/>
                <w:sz w:val="24"/>
                <w:szCs w:val="24"/>
              </w:rPr>
            </w:pPr>
          </w:p>
        </w:tc>
        <w:tc>
          <w:tcPr>
            <w:tcW w:w="0" w:type="auto"/>
          </w:tcPr>
          <w:p w14:paraId="750F5A5B" w14:textId="77777777" w:rsidR="00A00A0D" w:rsidRDefault="00A00A0D" w:rsidP="003D0383">
            <w:pPr>
              <w:spacing w:line="360" w:lineRule="auto"/>
              <w:rPr>
                <w:rFonts w:ascii="Arial" w:hAnsi="Arial" w:cs="Arial"/>
                <w:sz w:val="24"/>
                <w:szCs w:val="24"/>
              </w:rPr>
            </w:pPr>
          </w:p>
        </w:tc>
        <w:tc>
          <w:tcPr>
            <w:tcW w:w="0" w:type="auto"/>
          </w:tcPr>
          <w:p w14:paraId="690A4DFE" w14:textId="77777777" w:rsidR="00A00A0D" w:rsidRPr="005B0742" w:rsidRDefault="00A00A0D" w:rsidP="003D0383">
            <w:pPr>
              <w:spacing w:line="360" w:lineRule="auto"/>
              <w:jc w:val="center"/>
              <w:rPr>
                <w:rFonts w:ascii="Arial" w:hAnsi="Arial" w:cs="Arial"/>
                <w:sz w:val="24"/>
                <w:szCs w:val="24"/>
              </w:rPr>
            </w:pPr>
          </w:p>
        </w:tc>
        <w:tc>
          <w:tcPr>
            <w:tcW w:w="0" w:type="auto"/>
            <w:vMerge/>
          </w:tcPr>
          <w:p w14:paraId="4B5EE9B5" w14:textId="77777777" w:rsidR="00A00A0D" w:rsidRPr="00874FEF" w:rsidRDefault="00A00A0D" w:rsidP="003D0383">
            <w:pPr>
              <w:spacing w:line="360" w:lineRule="auto"/>
              <w:rPr>
                <w:rFonts w:ascii="Arial" w:hAnsi="Arial" w:cs="Arial"/>
                <w:sz w:val="20"/>
                <w:szCs w:val="20"/>
              </w:rPr>
            </w:pPr>
          </w:p>
        </w:tc>
      </w:tr>
    </w:tbl>
    <w:p w14:paraId="3E533592" w14:textId="77777777" w:rsidR="003D0383" w:rsidRDefault="003D0383" w:rsidP="003D0383">
      <w:pPr>
        <w:spacing w:line="360" w:lineRule="auto"/>
        <w:rPr>
          <w:rFonts w:ascii="Arial" w:hAnsi="Arial" w:cs="Arial"/>
          <w:b/>
          <w:sz w:val="24"/>
        </w:rPr>
      </w:pPr>
      <w:r>
        <w:rPr>
          <w:rFonts w:ascii="Arial" w:hAnsi="Arial" w:cs="Arial"/>
          <w:b/>
          <w:sz w:val="24"/>
        </w:rPr>
        <w:lastRenderedPageBreak/>
        <w:t xml:space="preserve">                                                </w:t>
      </w:r>
    </w:p>
    <w:p w14:paraId="6848DC06" w14:textId="193AE8D9" w:rsidR="003D0383" w:rsidRDefault="003D0383" w:rsidP="003D0383">
      <w:pPr>
        <w:spacing w:line="360" w:lineRule="auto"/>
        <w:jc w:val="center"/>
        <w:rPr>
          <w:rFonts w:ascii="Arial" w:hAnsi="Arial" w:cs="Arial"/>
          <w:b/>
          <w:sz w:val="24"/>
        </w:rPr>
      </w:pPr>
      <w:r>
        <w:rPr>
          <w:rFonts w:ascii="Arial" w:hAnsi="Arial" w:cs="Arial"/>
          <w:b/>
          <w:sz w:val="24"/>
        </w:rPr>
        <w:t>ENCUESTA</w:t>
      </w:r>
    </w:p>
    <w:p w14:paraId="4E2DCF60" w14:textId="77777777" w:rsidR="003D0383" w:rsidRPr="0087479B" w:rsidRDefault="003D0383" w:rsidP="003D0383">
      <w:pPr>
        <w:spacing w:line="360" w:lineRule="auto"/>
        <w:jc w:val="both"/>
        <w:rPr>
          <w:rFonts w:ascii="Arial" w:hAnsi="Arial" w:cs="Arial"/>
          <w:sz w:val="24"/>
        </w:rPr>
      </w:pPr>
      <w:r>
        <w:rPr>
          <w:rFonts w:ascii="Arial" w:hAnsi="Arial" w:cs="Arial"/>
          <w:b/>
          <w:sz w:val="24"/>
        </w:rPr>
        <w:t xml:space="preserve">Objetivo del Instrumento: </w:t>
      </w:r>
      <w:r>
        <w:rPr>
          <w:rFonts w:ascii="Arial" w:hAnsi="Arial" w:cs="Arial"/>
          <w:sz w:val="24"/>
        </w:rPr>
        <w:t>Determinar los requerimientos funcionales y no funcionales para el desarrollo del sistema web para gestionar las tutorías académicas en la Universidad Iberoamericana del Ecuador.</w:t>
      </w:r>
      <w:r>
        <w:rPr>
          <w:rFonts w:ascii="Arial" w:hAnsi="Arial" w:cs="Arial"/>
          <w:b/>
          <w:sz w:val="24"/>
        </w:rPr>
        <w:t xml:space="preserve"> </w:t>
      </w:r>
    </w:p>
    <w:p w14:paraId="4E79746F" w14:textId="77777777" w:rsidR="003D0383" w:rsidRPr="003D0383" w:rsidRDefault="003D0383" w:rsidP="003D0383">
      <w:pPr>
        <w:spacing w:line="360" w:lineRule="auto"/>
        <w:jc w:val="both"/>
        <w:rPr>
          <w:rFonts w:ascii="Arial" w:hAnsi="Arial" w:cs="Arial"/>
          <w:sz w:val="24"/>
          <w:szCs w:val="24"/>
        </w:rPr>
      </w:pPr>
      <w:r w:rsidRPr="003D0383">
        <w:rPr>
          <w:rFonts w:ascii="Arial" w:hAnsi="Arial" w:cs="Arial"/>
          <w:b/>
          <w:bCs/>
          <w:sz w:val="24"/>
          <w:szCs w:val="24"/>
        </w:rPr>
        <w:lastRenderedPageBreak/>
        <w:t>Instrucciones</w:t>
      </w:r>
      <w:r w:rsidRPr="003D0383">
        <w:rPr>
          <w:rFonts w:ascii="Arial" w:hAnsi="Arial" w:cs="Arial"/>
          <w:sz w:val="24"/>
          <w:szCs w:val="24"/>
        </w:rPr>
        <w:t>: Lea detenidamente cada ítem. En cada pregunta usted podrá elegir una posibilidad, seleccionando el casillero de la respuesta que considere adecuada. Se agradece su sinceridad en cada respuesta emitida.</w:t>
      </w:r>
    </w:p>
    <w:p w14:paraId="2474A902" w14:textId="77777777" w:rsidR="003D0383" w:rsidRPr="003D0383" w:rsidRDefault="003D0383" w:rsidP="003D0383">
      <w:pPr>
        <w:spacing w:line="360" w:lineRule="auto"/>
        <w:jc w:val="both"/>
        <w:rPr>
          <w:rFonts w:ascii="Arial" w:hAnsi="Arial" w:cs="Arial"/>
          <w:sz w:val="24"/>
          <w:szCs w:val="24"/>
        </w:rPr>
      </w:pPr>
      <w:r w:rsidRPr="003D0383">
        <w:rPr>
          <w:rFonts w:ascii="Arial" w:hAnsi="Arial" w:cs="Arial"/>
          <w:sz w:val="24"/>
          <w:szCs w:val="24"/>
        </w:rPr>
        <w:t>Cuestionario</w:t>
      </w:r>
    </w:p>
    <w:p w14:paraId="2A846DAC"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1. Según su opinión, ¿qué datos personales debe almacenar el sistema para</w:t>
      </w:r>
    </w:p>
    <w:p w14:paraId="35701EF3"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cada usuario que se registra, además de su nombre de usuario y</w:t>
      </w:r>
    </w:p>
    <w:p w14:paraId="29602459"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contraseña?</w:t>
      </w:r>
    </w:p>
    <w:p w14:paraId="685F3C87"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a. Nombres y apellidos</w:t>
      </w:r>
    </w:p>
    <w:p w14:paraId="28A1EAD9"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b. Número de cédula</w:t>
      </w:r>
    </w:p>
    <w:p w14:paraId="66BB5E92"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c. Correo electrónico</w:t>
      </w:r>
    </w:p>
    <w:p w14:paraId="3D27FBC7"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d. Número de teléfono</w:t>
      </w:r>
    </w:p>
    <w:p w14:paraId="41F2DAFB"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2. ¿Cuál de los siguientes métodos prefiere al momento de iniciar sesión en</w:t>
      </w:r>
    </w:p>
    <w:p w14:paraId="1CC7B949"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el sistema?</w:t>
      </w:r>
    </w:p>
    <w:p w14:paraId="351BE0CA"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a. Número de cédula y contraseña</w:t>
      </w:r>
    </w:p>
    <w:p w14:paraId="098B72DD"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b. Nombre de usuario y contraseña</w:t>
      </w:r>
    </w:p>
    <w:p w14:paraId="45C234B8"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c. Correo electrónico y contraseña</w:t>
      </w:r>
    </w:p>
    <w:p w14:paraId="466D45AB"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3. ¿Cómo desea recuperar su contraseña?</w:t>
      </w:r>
    </w:p>
    <w:p w14:paraId="69168E41" w14:textId="77777777" w:rsidR="003D0383" w:rsidRPr="003D0383" w:rsidRDefault="003D0383" w:rsidP="003D0383">
      <w:pPr>
        <w:spacing w:line="360" w:lineRule="auto"/>
        <w:jc w:val="both"/>
        <w:rPr>
          <w:rFonts w:ascii="Arial" w:hAnsi="Arial" w:cs="Arial"/>
          <w:bCs/>
          <w:sz w:val="24"/>
          <w:szCs w:val="24"/>
        </w:rPr>
      </w:pPr>
      <w:r w:rsidRPr="003D0383">
        <w:rPr>
          <w:rFonts w:ascii="Arial" w:hAnsi="Arial" w:cs="Arial"/>
          <w:bCs/>
          <w:sz w:val="24"/>
          <w:szCs w:val="24"/>
        </w:rPr>
        <w:t>a. Recibir correo con código de recuperación</w:t>
      </w:r>
    </w:p>
    <w:p w14:paraId="215C4B5A" w14:textId="77777777" w:rsidR="003D0383" w:rsidRPr="00B5773A" w:rsidRDefault="003D0383" w:rsidP="003D0383">
      <w:pPr>
        <w:spacing w:line="360" w:lineRule="auto"/>
        <w:jc w:val="both"/>
        <w:rPr>
          <w:rFonts w:ascii="Arial" w:hAnsi="Arial" w:cs="Arial"/>
          <w:bCs/>
          <w:sz w:val="24"/>
        </w:rPr>
      </w:pPr>
      <w:r w:rsidRPr="003D0383">
        <w:rPr>
          <w:rFonts w:ascii="Arial" w:hAnsi="Arial" w:cs="Arial"/>
          <w:bCs/>
          <w:sz w:val="24"/>
          <w:szCs w:val="24"/>
        </w:rPr>
        <w:t>b. Abrir pestaña de recuperación</w:t>
      </w:r>
      <w:r w:rsidRPr="00B5773A">
        <w:rPr>
          <w:rFonts w:ascii="Arial" w:hAnsi="Arial" w:cs="Arial"/>
          <w:bCs/>
          <w:sz w:val="24"/>
        </w:rPr>
        <w:t xml:space="preserve"> de contraseña, con preguntas de</w:t>
      </w:r>
    </w:p>
    <w:p w14:paraId="6CC37936" w14:textId="77777777" w:rsidR="003D0383" w:rsidRDefault="003D0383" w:rsidP="003D0383">
      <w:pPr>
        <w:spacing w:line="360" w:lineRule="auto"/>
        <w:jc w:val="both"/>
        <w:rPr>
          <w:rFonts w:ascii="Arial" w:hAnsi="Arial" w:cs="Arial"/>
          <w:bCs/>
          <w:sz w:val="24"/>
        </w:rPr>
      </w:pPr>
      <w:r w:rsidRPr="00B5773A">
        <w:rPr>
          <w:rFonts w:ascii="Arial" w:hAnsi="Arial" w:cs="Arial"/>
          <w:bCs/>
          <w:sz w:val="24"/>
        </w:rPr>
        <w:t>seguridad.</w:t>
      </w:r>
    </w:p>
    <w:p w14:paraId="220DEB54" w14:textId="77777777" w:rsidR="003D0383" w:rsidRPr="00C20982" w:rsidRDefault="003D0383" w:rsidP="003D0383">
      <w:pPr>
        <w:spacing w:line="360" w:lineRule="auto"/>
        <w:jc w:val="both"/>
        <w:rPr>
          <w:rFonts w:ascii="Arial" w:hAnsi="Arial" w:cs="Arial"/>
          <w:bCs/>
          <w:sz w:val="24"/>
        </w:rPr>
      </w:pPr>
      <w:r>
        <w:rPr>
          <w:rFonts w:ascii="Arial" w:hAnsi="Arial" w:cs="Arial"/>
          <w:bCs/>
          <w:sz w:val="24"/>
        </w:rPr>
        <w:t xml:space="preserve">4. </w:t>
      </w:r>
      <w:r w:rsidRPr="00C20982">
        <w:rPr>
          <w:rFonts w:ascii="Arial" w:hAnsi="Arial" w:cs="Arial"/>
          <w:bCs/>
          <w:sz w:val="24"/>
        </w:rPr>
        <w:t>¿En qué proceso (s) considera que el sistema debe generar</w:t>
      </w:r>
    </w:p>
    <w:p w14:paraId="0B09BFC6" w14:textId="77777777" w:rsidR="003D0383" w:rsidRPr="00C20982" w:rsidRDefault="003D0383" w:rsidP="003D0383">
      <w:pPr>
        <w:spacing w:line="360" w:lineRule="auto"/>
        <w:jc w:val="both"/>
        <w:rPr>
          <w:rFonts w:ascii="Arial" w:hAnsi="Arial" w:cs="Arial"/>
          <w:bCs/>
          <w:sz w:val="24"/>
        </w:rPr>
      </w:pPr>
      <w:r w:rsidRPr="00C20982">
        <w:rPr>
          <w:rFonts w:ascii="Arial" w:hAnsi="Arial" w:cs="Arial"/>
          <w:bCs/>
          <w:sz w:val="24"/>
        </w:rPr>
        <w:t>notificaciones?</w:t>
      </w:r>
    </w:p>
    <w:p w14:paraId="100EC2A2" w14:textId="77777777" w:rsidR="003D0383" w:rsidRPr="00C20982" w:rsidRDefault="003D0383" w:rsidP="003D0383">
      <w:pPr>
        <w:spacing w:line="360" w:lineRule="auto"/>
        <w:jc w:val="both"/>
        <w:rPr>
          <w:rFonts w:ascii="Arial" w:hAnsi="Arial" w:cs="Arial"/>
          <w:bCs/>
          <w:sz w:val="24"/>
        </w:rPr>
      </w:pPr>
      <w:r>
        <w:rPr>
          <w:rFonts w:ascii="Arial" w:hAnsi="Arial" w:cs="Arial"/>
          <w:bCs/>
          <w:sz w:val="24"/>
        </w:rPr>
        <w:t>a</w:t>
      </w:r>
      <w:r w:rsidRPr="00C20982">
        <w:rPr>
          <w:rFonts w:ascii="Arial" w:hAnsi="Arial" w:cs="Arial"/>
          <w:bCs/>
          <w:sz w:val="24"/>
        </w:rPr>
        <w:t xml:space="preserve">. Al </w:t>
      </w:r>
      <w:r>
        <w:rPr>
          <w:rFonts w:ascii="Arial" w:hAnsi="Arial" w:cs="Arial"/>
          <w:bCs/>
          <w:sz w:val="24"/>
        </w:rPr>
        <w:t>momento en que el estudiante hace uso de la opción</w:t>
      </w:r>
      <w:r w:rsidRPr="00C20982">
        <w:rPr>
          <w:rFonts w:ascii="Arial" w:hAnsi="Arial" w:cs="Arial"/>
          <w:bCs/>
          <w:sz w:val="24"/>
        </w:rPr>
        <w:t xml:space="preserve"> “Solicitud de </w:t>
      </w:r>
      <w:r>
        <w:rPr>
          <w:rFonts w:ascii="Arial" w:hAnsi="Arial" w:cs="Arial"/>
          <w:bCs/>
          <w:sz w:val="24"/>
        </w:rPr>
        <w:t>tutoría</w:t>
      </w:r>
      <w:r w:rsidRPr="00C20982">
        <w:rPr>
          <w:rFonts w:ascii="Arial" w:hAnsi="Arial" w:cs="Arial"/>
          <w:bCs/>
          <w:sz w:val="24"/>
        </w:rPr>
        <w:t>”</w:t>
      </w:r>
      <w:r>
        <w:rPr>
          <w:rFonts w:ascii="Arial" w:hAnsi="Arial" w:cs="Arial"/>
          <w:bCs/>
          <w:sz w:val="24"/>
        </w:rPr>
        <w:t xml:space="preserve"> </w:t>
      </w:r>
    </w:p>
    <w:p w14:paraId="214D8111" w14:textId="77777777" w:rsidR="003D0383" w:rsidRDefault="003D0383" w:rsidP="003D0383">
      <w:pPr>
        <w:spacing w:line="360" w:lineRule="auto"/>
        <w:jc w:val="both"/>
        <w:rPr>
          <w:rFonts w:ascii="Arial" w:hAnsi="Arial" w:cs="Arial"/>
          <w:bCs/>
          <w:sz w:val="24"/>
        </w:rPr>
      </w:pPr>
      <w:r>
        <w:rPr>
          <w:rFonts w:ascii="Arial" w:hAnsi="Arial" w:cs="Arial"/>
          <w:bCs/>
          <w:sz w:val="24"/>
        </w:rPr>
        <w:t>b</w:t>
      </w:r>
      <w:r w:rsidRPr="00C20982">
        <w:rPr>
          <w:rFonts w:ascii="Arial" w:hAnsi="Arial" w:cs="Arial"/>
          <w:bCs/>
          <w:sz w:val="24"/>
        </w:rPr>
        <w:t>. Al recibir</w:t>
      </w:r>
      <w:r>
        <w:rPr>
          <w:rFonts w:ascii="Arial" w:hAnsi="Arial" w:cs="Arial"/>
          <w:bCs/>
          <w:sz w:val="24"/>
        </w:rPr>
        <w:t xml:space="preserve"> una respuesta sobre la petición de un estudiante hacia un tutor sobre la solicitud de una tutoría</w:t>
      </w:r>
      <w:r w:rsidRPr="00C20982">
        <w:rPr>
          <w:rFonts w:ascii="Arial" w:hAnsi="Arial" w:cs="Arial"/>
          <w:bCs/>
          <w:sz w:val="24"/>
        </w:rPr>
        <w:t>.</w:t>
      </w:r>
    </w:p>
    <w:p w14:paraId="355D3634" w14:textId="77777777" w:rsidR="003D0383" w:rsidRPr="00C20982" w:rsidRDefault="003D0383" w:rsidP="003D0383">
      <w:pPr>
        <w:spacing w:line="360" w:lineRule="auto"/>
        <w:jc w:val="both"/>
        <w:rPr>
          <w:rFonts w:ascii="Arial" w:hAnsi="Arial" w:cs="Arial"/>
          <w:bCs/>
          <w:sz w:val="24"/>
        </w:rPr>
      </w:pPr>
      <w:r>
        <w:rPr>
          <w:rFonts w:ascii="Arial" w:hAnsi="Arial" w:cs="Arial"/>
          <w:bCs/>
          <w:sz w:val="24"/>
        </w:rPr>
        <w:lastRenderedPageBreak/>
        <w:t>c. Al cambio de horario de una tutoría por parte del docente</w:t>
      </w:r>
    </w:p>
    <w:p w14:paraId="53F5383D" w14:textId="77777777" w:rsidR="003D0383" w:rsidRDefault="003D0383" w:rsidP="003D0383">
      <w:pPr>
        <w:spacing w:line="360" w:lineRule="auto"/>
        <w:jc w:val="both"/>
        <w:rPr>
          <w:rFonts w:ascii="Arial" w:hAnsi="Arial" w:cs="Arial"/>
          <w:bCs/>
          <w:sz w:val="24"/>
        </w:rPr>
      </w:pPr>
      <w:r>
        <w:rPr>
          <w:rFonts w:ascii="Arial" w:hAnsi="Arial" w:cs="Arial"/>
          <w:bCs/>
          <w:sz w:val="24"/>
        </w:rPr>
        <w:t>c</w:t>
      </w:r>
      <w:r w:rsidRPr="00C20982">
        <w:rPr>
          <w:rFonts w:ascii="Arial" w:hAnsi="Arial" w:cs="Arial"/>
          <w:bCs/>
          <w:sz w:val="24"/>
        </w:rPr>
        <w:t>. Todas las anteriores</w:t>
      </w:r>
    </w:p>
    <w:p w14:paraId="017B63B7" w14:textId="77777777" w:rsidR="003D0383" w:rsidRPr="00A65AB9" w:rsidRDefault="003D0383" w:rsidP="003D0383">
      <w:pPr>
        <w:spacing w:line="360" w:lineRule="auto"/>
        <w:jc w:val="both"/>
        <w:rPr>
          <w:rFonts w:ascii="Arial" w:hAnsi="Arial" w:cs="Arial"/>
          <w:bCs/>
          <w:sz w:val="24"/>
        </w:rPr>
      </w:pPr>
      <w:r>
        <w:rPr>
          <w:rFonts w:ascii="Arial" w:hAnsi="Arial" w:cs="Arial"/>
          <w:bCs/>
          <w:sz w:val="24"/>
        </w:rPr>
        <w:t xml:space="preserve">5. </w:t>
      </w:r>
      <w:r w:rsidRPr="00A65AB9">
        <w:rPr>
          <w:rFonts w:ascii="Arial" w:hAnsi="Arial" w:cs="Arial"/>
          <w:bCs/>
          <w:sz w:val="24"/>
        </w:rPr>
        <w:t>¿Mediante qué medio prefiere ser notificado?</w:t>
      </w:r>
    </w:p>
    <w:p w14:paraId="75AD1801" w14:textId="77777777" w:rsidR="003D0383" w:rsidRPr="00A65AB9" w:rsidRDefault="003D0383" w:rsidP="003D0383">
      <w:pPr>
        <w:spacing w:line="360" w:lineRule="auto"/>
        <w:jc w:val="both"/>
        <w:rPr>
          <w:rFonts w:ascii="Arial" w:hAnsi="Arial" w:cs="Arial"/>
          <w:bCs/>
          <w:sz w:val="24"/>
        </w:rPr>
      </w:pPr>
      <w:r w:rsidRPr="00A65AB9">
        <w:rPr>
          <w:rFonts w:ascii="Arial" w:hAnsi="Arial" w:cs="Arial"/>
          <w:bCs/>
          <w:sz w:val="24"/>
        </w:rPr>
        <w:t>a. Correo electrónico</w:t>
      </w:r>
    </w:p>
    <w:p w14:paraId="0C7EC4DF" w14:textId="77777777" w:rsidR="003D0383" w:rsidRPr="00A65AB9" w:rsidRDefault="003D0383" w:rsidP="003D0383">
      <w:pPr>
        <w:spacing w:line="360" w:lineRule="auto"/>
        <w:jc w:val="both"/>
        <w:rPr>
          <w:rFonts w:ascii="Arial" w:hAnsi="Arial" w:cs="Arial"/>
          <w:bCs/>
          <w:sz w:val="24"/>
        </w:rPr>
      </w:pPr>
      <w:r w:rsidRPr="00A65AB9">
        <w:rPr>
          <w:rFonts w:ascii="Arial" w:hAnsi="Arial" w:cs="Arial"/>
          <w:bCs/>
          <w:sz w:val="24"/>
        </w:rPr>
        <w:t>b. Notificación dentro del sistema de titulación</w:t>
      </w:r>
    </w:p>
    <w:p w14:paraId="76534A3E" w14:textId="77777777" w:rsidR="003D0383" w:rsidRDefault="003D0383" w:rsidP="003D0383">
      <w:pPr>
        <w:spacing w:line="360" w:lineRule="auto"/>
        <w:jc w:val="both"/>
        <w:rPr>
          <w:rFonts w:ascii="Arial" w:hAnsi="Arial" w:cs="Arial"/>
          <w:bCs/>
          <w:sz w:val="24"/>
        </w:rPr>
      </w:pPr>
      <w:r w:rsidRPr="00A65AB9">
        <w:rPr>
          <w:rFonts w:ascii="Arial" w:hAnsi="Arial" w:cs="Arial"/>
          <w:bCs/>
          <w:sz w:val="24"/>
        </w:rPr>
        <w:t>c. Las dos opciones</w:t>
      </w:r>
    </w:p>
    <w:p w14:paraId="7454254E" w14:textId="77777777" w:rsidR="003D0383" w:rsidRDefault="003D0383" w:rsidP="003D0383">
      <w:pPr>
        <w:spacing w:line="360" w:lineRule="auto"/>
        <w:jc w:val="both"/>
        <w:rPr>
          <w:rFonts w:ascii="Arial" w:hAnsi="Arial" w:cs="Arial"/>
          <w:bCs/>
          <w:sz w:val="24"/>
        </w:rPr>
      </w:pPr>
      <w:r>
        <w:rPr>
          <w:rFonts w:ascii="Arial" w:hAnsi="Arial" w:cs="Arial"/>
          <w:bCs/>
          <w:sz w:val="24"/>
        </w:rPr>
        <w:t>6. ¿Considera pertinente que se muestre un panel con un listado de los estudiantes que solicitaron una tutoría?</w:t>
      </w:r>
    </w:p>
    <w:p w14:paraId="5B281A0B" w14:textId="77777777" w:rsidR="003D0383" w:rsidRPr="00A65AB9" w:rsidRDefault="003D0383" w:rsidP="003D0383">
      <w:pPr>
        <w:spacing w:line="360" w:lineRule="auto"/>
        <w:jc w:val="both"/>
        <w:rPr>
          <w:rFonts w:ascii="Arial" w:hAnsi="Arial" w:cs="Arial"/>
          <w:bCs/>
          <w:sz w:val="24"/>
        </w:rPr>
      </w:pPr>
      <w:r w:rsidRPr="00A65AB9">
        <w:rPr>
          <w:rFonts w:ascii="Arial" w:hAnsi="Arial" w:cs="Arial"/>
          <w:bCs/>
          <w:sz w:val="24"/>
        </w:rPr>
        <w:t xml:space="preserve">a. </w:t>
      </w:r>
      <w:r>
        <w:rPr>
          <w:rFonts w:ascii="Arial" w:hAnsi="Arial" w:cs="Arial"/>
          <w:bCs/>
          <w:sz w:val="24"/>
        </w:rPr>
        <w:t>Sí</w:t>
      </w:r>
    </w:p>
    <w:p w14:paraId="2C7C09D0" w14:textId="77777777" w:rsidR="003D0383" w:rsidRDefault="003D0383" w:rsidP="003D0383">
      <w:pPr>
        <w:spacing w:line="360" w:lineRule="auto"/>
        <w:jc w:val="both"/>
        <w:rPr>
          <w:rFonts w:ascii="Arial" w:hAnsi="Arial" w:cs="Arial"/>
          <w:bCs/>
          <w:sz w:val="24"/>
        </w:rPr>
      </w:pPr>
      <w:r w:rsidRPr="00A65AB9">
        <w:rPr>
          <w:rFonts w:ascii="Arial" w:hAnsi="Arial" w:cs="Arial"/>
          <w:bCs/>
          <w:sz w:val="24"/>
        </w:rPr>
        <w:t>b. No</w:t>
      </w:r>
    </w:p>
    <w:p w14:paraId="2D914708" w14:textId="77777777" w:rsidR="003D0383" w:rsidRPr="00A65AB9" w:rsidRDefault="003D0383" w:rsidP="003D0383">
      <w:pPr>
        <w:spacing w:line="360" w:lineRule="auto"/>
        <w:jc w:val="both"/>
        <w:rPr>
          <w:rFonts w:ascii="Arial" w:hAnsi="Arial" w:cs="Arial"/>
          <w:bCs/>
          <w:sz w:val="24"/>
        </w:rPr>
      </w:pPr>
      <w:r>
        <w:rPr>
          <w:rFonts w:ascii="Arial" w:hAnsi="Arial" w:cs="Arial"/>
          <w:bCs/>
          <w:sz w:val="24"/>
        </w:rPr>
        <w:t>7. ¿</w:t>
      </w:r>
      <w:r w:rsidRPr="000F52F4">
        <w:rPr>
          <w:rFonts w:ascii="Arial" w:hAnsi="Arial" w:cs="Arial"/>
          <w:bCs/>
          <w:sz w:val="24"/>
        </w:rPr>
        <w:t>Considera</w:t>
      </w:r>
      <w:r>
        <w:rPr>
          <w:rFonts w:ascii="Arial" w:hAnsi="Arial" w:cs="Arial"/>
          <w:bCs/>
          <w:sz w:val="24"/>
        </w:rPr>
        <w:t xml:space="preserve"> pertinente que se muestre un panel con un listado de los docentes disponibles para las tutorías de acuerdo con la carrera?</w:t>
      </w:r>
    </w:p>
    <w:p w14:paraId="395EC8E9" w14:textId="77777777" w:rsidR="003D0383" w:rsidRPr="00A65AB9" w:rsidRDefault="003D0383" w:rsidP="003D0383">
      <w:pPr>
        <w:spacing w:line="360" w:lineRule="auto"/>
        <w:jc w:val="both"/>
        <w:rPr>
          <w:rFonts w:ascii="Arial" w:hAnsi="Arial" w:cs="Arial"/>
          <w:bCs/>
          <w:sz w:val="24"/>
        </w:rPr>
      </w:pPr>
      <w:r w:rsidRPr="00A65AB9">
        <w:rPr>
          <w:rFonts w:ascii="Arial" w:hAnsi="Arial" w:cs="Arial"/>
          <w:bCs/>
          <w:sz w:val="24"/>
        </w:rPr>
        <w:t xml:space="preserve">a. </w:t>
      </w:r>
      <w:r>
        <w:rPr>
          <w:rFonts w:ascii="Arial" w:hAnsi="Arial" w:cs="Arial"/>
          <w:bCs/>
          <w:sz w:val="24"/>
        </w:rPr>
        <w:t>Sí</w:t>
      </w:r>
    </w:p>
    <w:p w14:paraId="044E65AB" w14:textId="77777777" w:rsidR="003D0383" w:rsidRDefault="003D0383" w:rsidP="003D0383">
      <w:pPr>
        <w:spacing w:line="360" w:lineRule="auto"/>
        <w:jc w:val="both"/>
        <w:rPr>
          <w:rFonts w:ascii="Arial" w:hAnsi="Arial" w:cs="Arial"/>
          <w:bCs/>
          <w:sz w:val="24"/>
        </w:rPr>
      </w:pPr>
      <w:r w:rsidRPr="00A65AB9">
        <w:rPr>
          <w:rFonts w:ascii="Arial" w:hAnsi="Arial" w:cs="Arial"/>
          <w:bCs/>
          <w:sz w:val="24"/>
        </w:rPr>
        <w:t>b. No</w:t>
      </w:r>
    </w:p>
    <w:p w14:paraId="4E9F0E7D" w14:textId="77777777" w:rsidR="003D0383" w:rsidRDefault="003D0383" w:rsidP="003D0383">
      <w:pPr>
        <w:spacing w:line="360" w:lineRule="auto"/>
        <w:jc w:val="both"/>
        <w:rPr>
          <w:rFonts w:ascii="Arial" w:hAnsi="Arial" w:cs="Arial"/>
          <w:bCs/>
          <w:sz w:val="24"/>
        </w:rPr>
      </w:pPr>
      <w:r>
        <w:rPr>
          <w:rFonts w:ascii="Arial" w:hAnsi="Arial" w:cs="Arial"/>
          <w:bCs/>
          <w:sz w:val="24"/>
        </w:rPr>
        <w:t>8. ¿</w:t>
      </w:r>
      <w:r w:rsidRPr="003027DE">
        <w:rPr>
          <w:rFonts w:ascii="Arial" w:hAnsi="Arial" w:cs="Arial"/>
          <w:bCs/>
          <w:sz w:val="24"/>
        </w:rPr>
        <w:t>Cuál</w:t>
      </w:r>
      <w:r w:rsidRPr="00B5773A">
        <w:rPr>
          <w:rFonts w:ascii="Arial" w:hAnsi="Arial" w:cs="Arial"/>
          <w:bCs/>
          <w:sz w:val="24"/>
        </w:rPr>
        <w:t xml:space="preserve"> de los siguientes métodos prefiere al momento de </w:t>
      </w:r>
      <w:r>
        <w:rPr>
          <w:rFonts w:ascii="Arial" w:hAnsi="Arial" w:cs="Arial"/>
          <w:bCs/>
          <w:sz w:val="24"/>
        </w:rPr>
        <w:t>asignación de los horarios para las tutorías?</w:t>
      </w:r>
    </w:p>
    <w:p w14:paraId="46FBA22F" w14:textId="77777777" w:rsidR="003D0383" w:rsidRDefault="003D0383" w:rsidP="003D0383">
      <w:pPr>
        <w:spacing w:line="360" w:lineRule="auto"/>
        <w:jc w:val="both"/>
        <w:rPr>
          <w:rFonts w:ascii="Arial" w:hAnsi="Arial" w:cs="Arial"/>
          <w:bCs/>
          <w:sz w:val="24"/>
        </w:rPr>
      </w:pPr>
      <w:r>
        <w:rPr>
          <w:rFonts w:ascii="Arial" w:hAnsi="Arial" w:cs="Arial"/>
          <w:bCs/>
          <w:sz w:val="24"/>
        </w:rPr>
        <w:t>a. El tutor asigne por sí mismo el horario de tutoría.</w:t>
      </w:r>
    </w:p>
    <w:p w14:paraId="3E89B792" w14:textId="77777777" w:rsidR="003D0383" w:rsidRDefault="003D0383" w:rsidP="003D0383">
      <w:pPr>
        <w:spacing w:line="360" w:lineRule="auto"/>
        <w:jc w:val="both"/>
        <w:rPr>
          <w:rFonts w:ascii="Arial" w:hAnsi="Arial" w:cs="Arial"/>
          <w:bCs/>
          <w:sz w:val="24"/>
        </w:rPr>
      </w:pPr>
      <w:r>
        <w:rPr>
          <w:rFonts w:ascii="Arial" w:hAnsi="Arial" w:cs="Arial"/>
          <w:bCs/>
          <w:sz w:val="24"/>
        </w:rPr>
        <w:t>b. El estudiante pueda escoger por sí mismo el horario de la tutoría.</w:t>
      </w:r>
    </w:p>
    <w:p w14:paraId="4454355B" w14:textId="77777777" w:rsidR="003D0383" w:rsidRDefault="003D0383" w:rsidP="003D0383">
      <w:pPr>
        <w:spacing w:line="360" w:lineRule="auto"/>
        <w:jc w:val="both"/>
        <w:rPr>
          <w:rFonts w:ascii="Arial" w:hAnsi="Arial" w:cs="Arial"/>
          <w:bCs/>
          <w:sz w:val="24"/>
        </w:rPr>
      </w:pPr>
      <w:r>
        <w:rPr>
          <w:rFonts w:ascii="Arial" w:hAnsi="Arial" w:cs="Arial"/>
          <w:bCs/>
          <w:sz w:val="24"/>
        </w:rPr>
        <w:t>9. ¿</w:t>
      </w:r>
      <w:r w:rsidRPr="00B755BF">
        <w:rPr>
          <w:rFonts w:ascii="Arial" w:hAnsi="Arial" w:cs="Arial"/>
          <w:bCs/>
          <w:sz w:val="24"/>
        </w:rPr>
        <w:t>Considera</w:t>
      </w:r>
      <w:r>
        <w:rPr>
          <w:rFonts w:ascii="Arial" w:hAnsi="Arial" w:cs="Arial"/>
          <w:bCs/>
          <w:sz w:val="24"/>
        </w:rPr>
        <w:t xml:space="preserve"> oportuno que el estudiante pueda evaluar a su tutor una vez finalizadas las tutorías?</w:t>
      </w:r>
    </w:p>
    <w:p w14:paraId="6D8FAB50" w14:textId="77777777" w:rsidR="003D0383" w:rsidRDefault="003D0383" w:rsidP="003D0383">
      <w:pPr>
        <w:spacing w:line="360" w:lineRule="auto"/>
        <w:jc w:val="both"/>
        <w:rPr>
          <w:rFonts w:ascii="Arial" w:hAnsi="Arial" w:cs="Arial"/>
          <w:bCs/>
          <w:sz w:val="24"/>
        </w:rPr>
      </w:pPr>
      <w:r>
        <w:rPr>
          <w:rFonts w:ascii="Arial" w:hAnsi="Arial" w:cs="Arial"/>
          <w:bCs/>
          <w:sz w:val="24"/>
        </w:rPr>
        <w:t>a. Sí</w:t>
      </w:r>
    </w:p>
    <w:p w14:paraId="3BAC124D" w14:textId="77777777" w:rsidR="003D0383" w:rsidRDefault="003D0383" w:rsidP="003D0383">
      <w:pPr>
        <w:spacing w:line="360" w:lineRule="auto"/>
        <w:jc w:val="both"/>
        <w:rPr>
          <w:rFonts w:ascii="Arial" w:hAnsi="Arial" w:cs="Arial"/>
          <w:bCs/>
          <w:sz w:val="24"/>
        </w:rPr>
      </w:pPr>
      <w:r>
        <w:rPr>
          <w:rFonts w:ascii="Arial" w:hAnsi="Arial" w:cs="Arial"/>
          <w:bCs/>
          <w:sz w:val="24"/>
        </w:rPr>
        <w:t>b. No</w:t>
      </w:r>
    </w:p>
    <w:p w14:paraId="5346DFB9" w14:textId="77777777" w:rsidR="003D0383" w:rsidRDefault="003D0383" w:rsidP="003D0383">
      <w:pPr>
        <w:spacing w:line="360" w:lineRule="auto"/>
        <w:jc w:val="both"/>
        <w:rPr>
          <w:rFonts w:ascii="Arial" w:hAnsi="Arial" w:cs="Arial"/>
          <w:bCs/>
          <w:sz w:val="24"/>
        </w:rPr>
      </w:pPr>
      <w:r>
        <w:rPr>
          <w:rFonts w:ascii="Arial" w:hAnsi="Arial" w:cs="Arial"/>
          <w:bCs/>
          <w:sz w:val="24"/>
        </w:rPr>
        <w:t>10. ¿</w:t>
      </w:r>
      <w:r w:rsidRPr="00B755BF">
        <w:rPr>
          <w:rFonts w:ascii="Arial" w:hAnsi="Arial" w:cs="Arial"/>
          <w:bCs/>
          <w:sz w:val="24"/>
        </w:rPr>
        <w:t>Considera</w:t>
      </w:r>
      <w:r>
        <w:rPr>
          <w:rFonts w:ascii="Arial" w:hAnsi="Arial" w:cs="Arial"/>
          <w:bCs/>
          <w:sz w:val="24"/>
        </w:rPr>
        <w:t xml:space="preserve"> necesario que se genere un informe donde se detalle el nombre del tutor, los nombres de los estudiantes a los que imparte la tutoría y la carrera a la que pertenecen?</w:t>
      </w:r>
    </w:p>
    <w:p w14:paraId="6101AE8C" w14:textId="77777777" w:rsidR="003D0383" w:rsidRDefault="003D0383" w:rsidP="003D0383">
      <w:pPr>
        <w:spacing w:line="360" w:lineRule="auto"/>
        <w:jc w:val="both"/>
        <w:rPr>
          <w:rFonts w:ascii="Arial" w:hAnsi="Arial" w:cs="Arial"/>
          <w:bCs/>
          <w:sz w:val="24"/>
        </w:rPr>
      </w:pPr>
      <w:r>
        <w:rPr>
          <w:rFonts w:ascii="Arial" w:hAnsi="Arial" w:cs="Arial"/>
          <w:bCs/>
          <w:sz w:val="24"/>
        </w:rPr>
        <w:t>a. Sí</w:t>
      </w:r>
    </w:p>
    <w:p w14:paraId="189211BF" w14:textId="77777777" w:rsidR="003D0383" w:rsidRDefault="003D0383" w:rsidP="003D0383">
      <w:pPr>
        <w:spacing w:line="360" w:lineRule="auto"/>
        <w:jc w:val="both"/>
        <w:rPr>
          <w:rFonts w:ascii="Arial" w:hAnsi="Arial" w:cs="Arial"/>
          <w:bCs/>
          <w:sz w:val="24"/>
        </w:rPr>
      </w:pPr>
      <w:r>
        <w:rPr>
          <w:rFonts w:ascii="Arial" w:hAnsi="Arial" w:cs="Arial"/>
          <w:bCs/>
          <w:sz w:val="24"/>
        </w:rPr>
        <w:lastRenderedPageBreak/>
        <w:t>b. No</w:t>
      </w:r>
    </w:p>
    <w:p w14:paraId="36BF7A8B" w14:textId="77777777" w:rsidR="003D0383" w:rsidRDefault="003D0383" w:rsidP="003D0383">
      <w:pPr>
        <w:spacing w:line="360" w:lineRule="auto"/>
        <w:jc w:val="both"/>
        <w:rPr>
          <w:rFonts w:ascii="Arial" w:hAnsi="Arial" w:cs="Arial"/>
          <w:bCs/>
          <w:sz w:val="24"/>
        </w:rPr>
      </w:pPr>
      <w:r>
        <w:rPr>
          <w:rFonts w:ascii="Arial" w:hAnsi="Arial" w:cs="Arial"/>
          <w:bCs/>
          <w:sz w:val="24"/>
        </w:rPr>
        <w:t>11.</w:t>
      </w:r>
      <w:r w:rsidRPr="00B755BF">
        <w:t xml:space="preserve"> </w:t>
      </w:r>
      <w:r w:rsidRPr="00B755BF">
        <w:rPr>
          <w:rFonts w:ascii="Arial" w:hAnsi="Arial" w:cs="Arial"/>
          <w:bCs/>
          <w:sz w:val="24"/>
        </w:rPr>
        <w:t>¿Qué dispositivo tecnológico</w:t>
      </w:r>
      <w:r>
        <w:rPr>
          <w:rFonts w:ascii="Arial" w:hAnsi="Arial" w:cs="Arial"/>
          <w:bCs/>
          <w:sz w:val="24"/>
        </w:rPr>
        <w:t xml:space="preserve"> es el que más </w:t>
      </w:r>
      <w:r w:rsidRPr="00B755BF">
        <w:rPr>
          <w:rFonts w:ascii="Arial" w:hAnsi="Arial" w:cs="Arial"/>
          <w:bCs/>
          <w:sz w:val="24"/>
        </w:rPr>
        <w:t>utiliza para las actividades de la</w:t>
      </w:r>
      <w:r>
        <w:rPr>
          <w:rFonts w:ascii="Arial" w:hAnsi="Arial" w:cs="Arial"/>
          <w:bCs/>
          <w:sz w:val="24"/>
        </w:rPr>
        <w:t xml:space="preserve"> </w:t>
      </w:r>
      <w:r w:rsidRPr="00B755BF">
        <w:rPr>
          <w:rFonts w:ascii="Arial" w:hAnsi="Arial" w:cs="Arial"/>
          <w:bCs/>
          <w:sz w:val="24"/>
        </w:rPr>
        <w:t>Universidad?</w:t>
      </w:r>
    </w:p>
    <w:p w14:paraId="6ACCFC23" w14:textId="77777777" w:rsidR="003D0383" w:rsidRPr="00B755BF" w:rsidRDefault="003D0383" w:rsidP="003D0383">
      <w:pPr>
        <w:spacing w:line="360" w:lineRule="auto"/>
        <w:jc w:val="both"/>
        <w:rPr>
          <w:rFonts w:ascii="Arial" w:hAnsi="Arial" w:cs="Arial"/>
          <w:bCs/>
          <w:sz w:val="24"/>
        </w:rPr>
      </w:pPr>
      <w:r w:rsidRPr="00B755BF">
        <w:rPr>
          <w:rFonts w:ascii="Arial" w:hAnsi="Arial" w:cs="Arial"/>
          <w:bCs/>
          <w:sz w:val="24"/>
        </w:rPr>
        <w:t>a. Computador de sobremesa</w:t>
      </w:r>
    </w:p>
    <w:p w14:paraId="54F1BC28" w14:textId="77777777" w:rsidR="003D0383" w:rsidRPr="00B755BF" w:rsidRDefault="003D0383" w:rsidP="003D0383">
      <w:pPr>
        <w:spacing w:line="360" w:lineRule="auto"/>
        <w:jc w:val="both"/>
        <w:rPr>
          <w:rFonts w:ascii="Arial" w:hAnsi="Arial" w:cs="Arial"/>
          <w:bCs/>
          <w:sz w:val="24"/>
        </w:rPr>
      </w:pPr>
      <w:r w:rsidRPr="00B755BF">
        <w:rPr>
          <w:rFonts w:ascii="Arial" w:hAnsi="Arial" w:cs="Arial"/>
          <w:bCs/>
          <w:sz w:val="24"/>
        </w:rPr>
        <w:t>b. Computador portátil</w:t>
      </w:r>
    </w:p>
    <w:p w14:paraId="58CC24AB" w14:textId="77777777" w:rsidR="003D0383" w:rsidRPr="00B755BF" w:rsidRDefault="003D0383" w:rsidP="003D0383">
      <w:pPr>
        <w:spacing w:line="360" w:lineRule="auto"/>
        <w:jc w:val="both"/>
        <w:rPr>
          <w:rFonts w:ascii="Arial" w:hAnsi="Arial" w:cs="Arial"/>
          <w:bCs/>
          <w:sz w:val="24"/>
        </w:rPr>
      </w:pPr>
      <w:r w:rsidRPr="00B755BF">
        <w:rPr>
          <w:rFonts w:ascii="Arial" w:hAnsi="Arial" w:cs="Arial"/>
          <w:bCs/>
          <w:sz w:val="24"/>
        </w:rPr>
        <w:t>c. Tablet</w:t>
      </w:r>
    </w:p>
    <w:p w14:paraId="2AA7A1AB" w14:textId="7BC23F16" w:rsidR="003D0383" w:rsidRDefault="003D0383" w:rsidP="003D0383">
      <w:pPr>
        <w:spacing w:line="360" w:lineRule="auto"/>
        <w:jc w:val="both"/>
        <w:rPr>
          <w:rFonts w:ascii="Arial" w:hAnsi="Arial" w:cs="Arial"/>
          <w:bCs/>
          <w:sz w:val="24"/>
        </w:rPr>
      </w:pPr>
      <w:r w:rsidRPr="00B755BF">
        <w:rPr>
          <w:rFonts w:ascii="Arial" w:hAnsi="Arial" w:cs="Arial"/>
          <w:bCs/>
          <w:sz w:val="24"/>
        </w:rPr>
        <w:t>d. Celular</w:t>
      </w:r>
    </w:p>
    <w:p w14:paraId="65FB1651" w14:textId="77777777" w:rsidR="003D0383" w:rsidRDefault="003D0383">
      <w:pPr>
        <w:rPr>
          <w:rFonts w:ascii="Arial" w:hAnsi="Arial" w:cs="Arial"/>
          <w:bCs/>
          <w:sz w:val="24"/>
        </w:rPr>
      </w:pPr>
      <w:r>
        <w:rPr>
          <w:rFonts w:ascii="Arial" w:hAnsi="Arial" w:cs="Arial"/>
          <w:bCs/>
          <w:sz w:val="24"/>
        </w:rPr>
        <w:br w:type="page"/>
      </w:r>
    </w:p>
    <w:p w14:paraId="79EA9239" w14:textId="5974B518" w:rsidR="003D0383" w:rsidRDefault="003D0383" w:rsidP="00CB7921">
      <w:pPr>
        <w:spacing w:line="360" w:lineRule="auto"/>
        <w:jc w:val="center"/>
        <w:rPr>
          <w:rFonts w:ascii="Arial" w:hAnsi="Arial" w:cs="Arial"/>
          <w:b/>
          <w:sz w:val="24"/>
        </w:rPr>
      </w:pPr>
      <w:r>
        <w:rPr>
          <w:rFonts w:ascii="Arial" w:hAnsi="Arial" w:cs="Arial"/>
          <w:b/>
          <w:sz w:val="24"/>
        </w:rPr>
        <w:lastRenderedPageBreak/>
        <w:t>JUICIO DE EXPERTO</w:t>
      </w:r>
    </w:p>
    <w:p w14:paraId="36F89FED" w14:textId="77777777" w:rsidR="003D0383" w:rsidRDefault="003D0383" w:rsidP="00CB7921">
      <w:pPr>
        <w:spacing w:line="360" w:lineRule="auto"/>
        <w:jc w:val="both"/>
        <w:rPr>
          <w:rFonts w:ascii="Arial" w:hAnsi="Arial" w:cs="Arial"/>
          <w:b/>
          <w:sz w:val="24"/>
        </w:rPr>
      </w:pPr>
      <w:r>
        <w:rPr>
          <w:rFonts w:ascii="Arial" w:hAnsi="Arial" w:cs="Arial"/>
          <w:b/>
          <w:sz w:val="24"/>
        </w:rPr>
        <w:t>INSTRUCCIONES:</w:t>
      </w:r>
    </w:p>
    <w:p w14:paraId="7B1C0D74" w14:textId="77777777" w:rsidR="003D0383" w:rsidRDefault="003D0383" w:rsidP="00CB7921">
      <w:pPr>
        <w:spacing w:line="360" w:lineRule="auto"/>
        <w:jc w:val="both"/>
        <w:rPr>
          <w:rFonts w:ascii="Arial" w:hAnsi="Arial" w:cs="Arial"/>
          <w:sz w:val="24"/>
        </w:rPr>
      </w:pPr>
      <w:r>
        <w:rPr>
          <w:rFonts w:ascii="Arial" w:hAnsi="Arial" w:cs="Arial"/>
          <w:sz w:val="24"/>
        </w:rPr>
        <w:t>Coloque una “X” en la casilla correspondiente a su apreciación según los criterios que se detallan a continuación.</w:t>
      </w:r>
    </w:p>
    <w:tbl>
      <w:tblPr>
        <w:tblStyle w:val="Tablaconcuadrcula"/>
        <w:tblW w:w="5000" w:type="pct"/>
        <w:tblLook w:val="04A0" w:firstRow="1" w:lastRow="0" w:firstColumn="1" w:lastColumn="0" w:noHBand="0" w:noVBand="1"/>
      </w:tblPr>
      <w:tblGrid>
        <w:gridCol w:w="2260"/>
        <w:gridCol w:w="1675"/>
        <w:gridCol w:w="1608"/>
        <w:gridCol w:w="1697"/>
        <w:gridCol w:w="1776"/>
      </w:tblGrid>
      <w:tr w:rsidR="003D0383" w14:paraId="43C9AB62" w14:textId="77777777" w:rsidTr="00A86C86">
        <w:trPr>
          <w:trHeight w:val="361"/>
        </w:trPr>
        <w:tc>
          <w:tcPr>
            <w:tcW w:w="1253" w:type="pct"/>
            <w:vMerge w:val="restart"/>
          </w:tcPr>
          <w:p w14:paraId="7E3D0A7B" w14:textId="77777777" w:rsidR="003D0383" w:rsidRDefault="003D0383" w:rsidP="00CB7921">
            <w:pPr>
              <w:spacing w:line="360" w:lineRule="auto"/>
              <w:jc w:val="both"/>
              <w:rPr>
                <w:rFonts w:ascii="Arial" w:hAnsi="Arial" w:cs="Arial"/>
                <w:b/>
                <w:sz w:val="24"/>
              </w:rPr>
            </w:pPr>
            <w:r>
              <w:rPr>
                <w:rFonts w:ascii="Arial" w:hAnsi="Arial" w:cs="Arial"/>
                <w:b/>
                <w:sz w:val="24"/>
              </w:rPr>
              <w:t>CRITERIOS</w:t>
            </w:r>
          </w:p>
        </w:tc>
        <w:tc>
          <w:tcPr>
            <w:tcW w:w="3747" w:type="pct"/>
            <w:gridSpan w:val="4"/>
          </w:tcPr>
          <w:p w14:paraId="06C80DE5" w14:textId="77777777" w:rsidR="003D0383" w:rsidRDefault="003D0383" w:rsidP="00CB7921">
            <w:pPr>
              <w:spacing w:line="360" w:lineRule="auto"/>
              <w:jc w:val="both"/>
              <w:rPr>
                <w:rFonts w:ascii="Arial" w:hAnsi="Arial" w:cs="Arial"/>
                <w:b/>
                <w:sz w:val="24"/>
              </w:rPr>
            </w:pPr>
            <w:r>
              <w:rPr>
                <w:rFonts w:ascii="Arial" w:hAnsi="Arial" w:cs="Arial"/>
                <w:b/>
                <w:sz w:val="24"/>
              </w:rPr>
              <w:t>APRECIACIÓN CUALITATIVA</w:t>
            </w:r>
          </w:p>
        </w:tc>
      </w:tr>
      <w:tr w:rsidR="003D0383" w14:paraId="32B43821" w14:textId="77777777" w:rsidTr="00A86C86">
        <w:trPr>
          <w:trHeight w:val="297"/>
        </w:trPr>
        <w:tc>
          <w:tcPr>
            <w:tcW w:w="1253" w:type="pct"/>
            <w:vMerge/>
          </w:tcPr>
          <w:p w14:paraId="2AC0BA5A" w14:textId="77777777" w:rsidR="003D0383" w:rsidRDefault="003D0383" w:rsidP="003D0383">
            <w:pPr>
              <w:jc w:val="both"/>
              <w:rPr>
                <w:rFonts w:ascii="Arial" w:hAnsi="Arial" w:cs="Arial"/>
                <w:b/>
                <w:sz w:val="24"/>
              </w:rPr>
            </w:pPr>
          </w:p>
        </w:tc>
        <w:tc>
          <w:tcPr>
            <w:tcW w:w="929" w:type="pct"/>
          </w:tcPr>
          <w:p w14:paraId="3EB9C9D0" w14:textId="77777777" w:rsidR="003D0383" w:rsidRPr="00C7029F" w:rsidRDefault="003D0383" w:rsidP="00CB7921">
            <w:pPr>
              <w:spacing w:line="360" w:lineRule="auto"/>
              <w:jc w:val="both"/>
              <w:rPr>
                <w:rFonts w:ascii="Arial" w:hAnsi="Arial" w:cs="Arial"/>
                <w:sz w:val="24"/>
              </w:rPr>
            </w:pPr>
            <w:r>
              <w:rPr>
                <w:rFonts w:ascii="Arial" w:hAnsi="Arial" w:cs="Arial"/>
                <w:sz w:val="24"/>
              </w:rPr>
              <w:t>EXCELENTE</w:t>
            </w:r>
          </w:p>
        </w:tc>
        <w:tc>
          <w:tcPr>
            <w:tcW w:w="892" w:type="pct"/>
          </w:tcPr>
          <w:p w14:paraId="78801676" w14:textId="77777777" w:rsidR="003D0383" w:rsidRPr="00C7029F" w:rsidRDefault="003D0383" w:rsidP="00CB7921">
            <w:pPr>
              <w:spacing w:line="360" w:lineRule="auto"/>
              <w:jc w:val="both"/>
              <w:rPr>
                <w:rFonts w:ascii="Arial" w:hAnsi="Arial" w:cs="Arial"/>
                <w:sz w:val="24"/>
              </w:rPr>
            </w:pPr>
            <w:r>
              <w:rPr>
                <w:rFonts w:ascii="Arial" w:hAnsi="Arial" w:cs="Arial"/>
                <w:sz w:val="24"/>
              </w:rPr>
              <w:t>BUENO</w:t>
            </w:r>
          </w:p>
        </w:tc>
        <w:tc>
          <w:tcPr>
            <w:tcW w:w="941" w:type="pct"/>
          </w:tcPr>
          <w:p w14:paraId="64EAAE44" w14:textId="77777777" w:rsidR="003D0383" w:rsidRPr="00C7029F" w:rsidRDefault="003D0383" w:rsidP="00CB7921">
            <w:pPr>
              <w:spacing w:line="360" w:lineRule="auto"/>
              <w:jc w:val="both"/>
              <w:rPr>
                <w:rFonts w:ascii="Arial" w:hAnsi="Arial" w:cs="Arial"/>
                <w:sz w:val="24"/>
              </w:rPr>
            </w:pPr>
            <w:r>
              <w:rPr>
                <w:rFonts w:ascii="Arial" w:hAnsi="Arial" w:cs="Arial"/>
                <w:sz w:val="24"/>
              </w:rPr>
              <w:t>REGULAR</w:t>
            </w:r>
          </w:p>
        </w:tc>
        <w:tc>
          <w:tcPr>
            <w:tcW w:w="984" w:type="pct"/>
          </w:tcPr>
          <w:p w14:paraId="1A2C5B38" w14:textId="77777777" w:rsidR="003D0383" w:rsidRPr="00C7029F" w:rsidRDefault="003D0383" w:rsidP="00CB7921">
            <w:pPr>
              <w:spacing w:line="360" w:lineRule="auto"/>
              <w:jc w:val="both"/>
              <w:rPr>
                <w:rFonts w:ascii="Arial" w:hAnsi="Arial" w:cs="Arial"/>
                <w:sz w:val="24"/>
              </w:rPr>
            </w:pPr>
            <w:r>
              <w:rPr>
                <w:rFonts w:ascii="Arial" w:hAnsi="Arial" w:cs="Arial"/>
                <w:sz w:val="24"/>
              </w:rPr>
              <w:t>DEFICIENTE</w:t>
            </w:r>
          </w:p>
        </w:tc>
      </w:tr>
      <w:tr w:rsidR="003D0383" w14:paraId="11C8D683" w14:textId="77777777" w:rsidTr="00A86C86">
        <w:trPr>
          <w:trHeight w:val="669"/>
        </w:trPr>
        <w:tc>
          <w:tcPr>
            <w:tcW w:w="1253" w:type="pct"/>
          </w:tcPr>
          <w:p w14:paraId="46DA1A16" w14:textId="77777777" w:rsidR="003D0383" w:rsidRPr="00C7029F" w:rsidRDefault="003D0383" w:rsidP="003D0383">
            <w:pPr>
              <w:spacing w:line="360" w:lineRule="auto"/>
              <w:jc w:val="both"/>
              <w:rPr>
                <w:rFonts w:ascii="Arial" w:hAnsi="Arial" w:cs="Arial"/>
                <w:sz w:val="24"/>
              </w:rPr>
            </w:pPr>
            <w:r>
              <w:rPr>
                <w:rFonts w:ascii="Arial" w:hAnsi="Arial" w:cs="Arial"/>
                <w:sz w:val="24"/>
              </w:rPr>
              <w:t>Presentación del instrumento.</w:t>
            </w:r>
          </w:p>
        </w:tc>
        <w:tc>
          <w:tcPr>
            <w:tcW w:w="929" w:type="pct"/>
          </w:tcPr>
          <w:p w14:paraId="38279E80" w14:textId="77777777" w:rsidR="003D0383" w:rsidRDefault="003D0383" w:rsidP="003D0383">
            <w:pPr>
              <w:jc w:val="both"/>
              <w:rPr>
                <w:rFonts w:ascii="Arial" w:hAnsi="Arial" w:cs="Arial"/>
                <w:b/>
                <w:sz w:val="24"/>
              </w:rPr>
            </w:pPr>
          </w:p>
        </w:tc>
        <w:tc>
          <w:tcPr>
            <w:tcW w:w="892" w:type="pct"/>
          </w:tcPr>
          <w:p w14:paraId="62F86C8A" w14:textId="77777777" w:rsidR="003D0383" w:rsidRDefault="003D0383" w:rsidP="003D0383">
            <w:pPr>
              <w:jc w:val="both"/>
              <w:rPr>
                <w:rFonts w:ascii="Arial" w:hAnsi="Arial" w:cs="Arial"/>
                <w:b/>
                <w:sz w:val="24"/>
              </w:rPr>
            </w:pPr>
          </w:p>
        </w:tc>
        <w:tc>
          <w:tcPr>
            <w:tcW w:w="941" w:type="pct"/>
          </w:tcPr>
          <w:p w14:paraId="6F68D461" w14:textId="77777777" w:rsidR="003D0383" w:rsidRDefault="003D0383" w:rsidP="003D0383">
            <w:pPr>
              <w:jc w:val="both"/>
              <w:rPr>
                <w:rFonts w:ascii="Arial" w:hAnsi="Arial" w:cs="Arial"/>
                <w:b/>
                <w:sz w:val="24"/>
              </w:rPr>
            </w:pPr>
          </w:p>
        </w:tc>
        <w:tc>
          <w:tcPr>
            <w:tcW w:w="984" w:type="pct"/>
          </w:tcPr>
          <w:p w14:paraId="23A87CCF" w14:textId="77777777" w:rsidR="003D0383" w:rsidRDefault="003D0383" w:rsidP="003D0383">
            <w:pPr>
              <w:jc w:val="both"/>
              <w:rPr>
                <w:rFonts w:ascii="Arial" w:hAnsi="Arial" w:cs="Arial"/>
                <w:b/>
                <w:sz w:val="24"/>
              </w:rPr>
            </w:pPr>
          </w:p>
        </w:tc>
      </w:tr>
      <w:tr w:rsidR="003D0383" w14:paraId="7F6671E6" w14:textId="77777777" w:rsidTr="00A86C86">
        <w:trPr>
          <w:trHeight w:val="645"/>
        </w:trPr>
        <w:tc>
          <w:tcPr>
            <w:tcW w:w="1253" w:type="pct"/>
          </w:tcPr>
          <w:p w14:paraId="60DA13BD" w14:textId="77777777" w:rsidR="003D0383" w:rsidRPr="00C7029F" w:rsidRDefault="003D0383" w:rsidP="003D0383">
            <w:pPr>
              <w:spacing w:line="360" w:lineRule="auto"/>
              <w:jc w:val="both"/>
              <w:rPr>
                <w:rFonts w:ascii="Arial" w:hAnsi="Arial" w:cs="Arial"/>
                <w:sz w:val="24"/>
              </w:rPr>
            </w:pPr>
            <w:r>
              <w:rPr>
                <w:rFonts w:ascii="Arial" w:hAnsi="Arial" w:cs="Arial"/>
                <w:sz w:val="24"/>
              </w:rPr>
              <w:t>Pertinencia de las variables con los indicadores.</w:t>
            </w:r>
          </w:p>
        </w:tc>
        <w:tc>
          <w:tcPr>
            <w:tcW w:w="929" w:type="pct"/>
          </w:tcPr>
          <w:p w14:paraId="293423AF" w14:textId="77777777" w:rsidR="003D0383" w:rsidRDefault="003D0383" w:rsidP="003D0383">
            <w:pPr>
              <w:jc w:val="both"/>
              <w:rPr>
                <w:rFonts w:ascii="Arial" w:hAnsi="Arial" w:cs="Arial"/>
                <w:b/>
                <w:sz w:val="24"/>
              </w:rPr>
            </w:pPr>
          </w:p>
        </w:tc>
        <w:tc>
          <w:tcPr>
            <w:tcW w:w="892" w:type="pct"/>
          </w:tcPr>
          <w:p w14:paraId="5049CB3D" w14:textId="77777777" w:rsidR="003D0383" w:rsidRDefault="003D0383" w:rsidP="003D0383">
            <w:pPr>
              <w:jc w:val="both"/>
              <w:rPr>
                <w:rFonts w:ascii="Arial" w:hAnsi="Arial" w:cs="Arial"/>
                <w:b/>
                <w:sz w:val="24"/>
              </w:rPr>
            </w:pPr>
          </w:p>
        </w:tc>
        <w:tc>
          <w:tcPr>
            <w:tcW w:w="941" w:type="pct"/>
          </w:tcPr>
          <w:p w14:paraId="3A06B4C2" w14:textId="77777777" w:rsidR="003D0383" w:rsidRDefault="003D0383" w:rsidP="003D0383">
            <w:pPr>
              <w:jc w:val="both"/>
              <w:rPr>
                <w:rFonts w:ascii="Arial" w:hAnsi="Arial" w:cs="Arial"/>
                <w:b/>
                <w:sz w:val="24"/>
              </w:rPr>
            </w:pPr>
          </w:p>
        </w:tc>
        <w:tc>
          <w:tcPr>
            <w:tcW w:w="984" w:type="pct"/>
          </w:tcPr>
          <w:p w14:paraId="2E5148E6" w14:textId="77777777" w:rsidR="003D0383" w:rsidRDefault="003D0383" w:rsidP="003D0383">
            <w:pPr>
              <w:jc w:val="both"/>
              <w:rPr>
                <w:rFonts w:ascii="Arial" w:hAnsi="Arial" w:cs="Arial"/>
                <w:b/>
                <w:sz w:val="24"/>
              </w:rPr>
            </w:pPr>
          </w:p>
        </w:tc>
      </w:tr>
      <w:tr w:rsidR="003D0383" w14:paraId="42A36655" w14:textId="77777777" w:rsidTr="00A86C86">
        <w:trPr>
          <w:trHeight w:val="645"/>
        </w:trPr>
        <w:tc>
          <w:tcPr>
            <w:tcW w:w="1253" w:type="pct"/>
          </w:tcPr>
          <w:p w14:paraId="182C764C" w14:textId="77777777" w:rsidR="003D0383" w:rsidRDefault="003D0383" w:rsidP="003D0383">
            <w:pPr>
              <w:spacing w:line="360" w:lineRule="auto"/>
              <w:jc w:val="both"/>
              <w:rPr>
                <w:rFonts w:ascii="Arial" w:hAnsi="Arial" w:cs="Arial"/>
                <w:sz w:val="24"/>
              </w:rPr>
            </w:pPr>
            <w:r>
              <w:rPr>
                <w:rFonts w:ascii="Arial" w:hAnsi="Arial" w:cs="Arial"/>
                <w:sz w:val="24"/>
              </w:rPr>
              <w:t xml:space="preserve">Desarrollo de la Operacionalización </w:t>
            </w:r>
          </w:p>
        </w:tc>
        <w:tc>
          <w:tcPr>
            <w:tcW w:w="929" w:type="pct"/>
          </w:tcPr>
          <w:p w14:paraId="7CC31141" w14:textId="77777777" w:rsidR="003D0383" w:rsidRDefault="003D0383" w:rsidP="003D0383">
            <w:pPr>
              <w:jc w:val="both"/>
              <w:rPr>
                <w:rFonts w:ascii="Arial" w:hAnsi="Arial" w:cs="Arial"/>
                <w:b/>
                <w:sz w:val="24"/>
              </w:rPr>
            </w:pPr>
          </w:p>
        </w:tc>
        <w:tc>
          <w:tcPr>
            <w:tcW w:w="892" w:type="pct"/>
          </w:tcPr>
          <w:p w14:paraId="6279EE09" w14:textId="77777777" w:rsidR="003D0383" w:rsidRDefault="003D0383" w:rsidP="003D0383">
            <w:pPr>
              <w:jc w:val="both"/>
              <w:rPr>
                <w:rFonts w:ascii="Arial" w:hAnsi="Arial" w:cs="Arial"/>
                <w:b/>
                <w:sz w:val="24"/>
              </w:rPr>
            </w:pPr>
          </w:p>
        </w:tc>
        <w:tc>
          <w:tcPr>
            <w:tcW w:w="941" w:type="pct"/>
          </w:tcPr>
          <w:p w14:paraId="7AADC02F" w14:textId="77777777" w:rsidR="003D0383" w:rsidRDefault="003D0383" w:rsidP="003D0383">
            <w:pPr>
              <w:jc w:val="both"/>
              <w:rPr>
                <w:rFonts w:ascii="Arial" w:hAnsi="Arial" w:cs="Arial"/>
                <w:b/>
                <w:sz w:val="24"/>
              </w:rPr>
            </w:pPr>
          </w:p>
        </w:tc>
        <w:tc>
          <w:tcPr>
            <w:tcW w:w="984" w:type="pct"/>
          </w:tcPr>
          <w:p w14:paraId="76B2C102" w14:textId="77777777" w:rsidR="003D0383" w:rsidRDefault="003D0383" w:rsidP="003D0383">
            <w:pPr>
              <w:jc w:val="both"/>
              <w:rPr>
                <w:rFonts w:ascii="Arial" w:hAnsi="Arial" w:cs="Arial"/>
                <w:b/>
                <w:sz w:val="24"/>
              </w:rPr>
            </w:pPr>
          </w:p>
        </w:tc>
      </w:tr>
      <w:tr w:rsidR="003D0383" w14:paraId="5901FBFB" w14:textId="77777777" w:rsidTr="00A86C86">
        <w:trPr>
          <w:trHeight w:val="645"/>
        </w:trPr>
        <w:tc>
          <w:tcPr>
            <w:tcW w:w="1253" w:type="pct"/>
          </w:tcPr>
          <w:p w14:paraId="1199A76B" w14:textId="77777777" w:rsidR="003D0383" w:rsidRPr="00C7029F" w:rsidRDefault="003D0383" w:rsidP="003D0383">
            <w:pPr>
              <w:spacing w:line="360" w:lineRule="auto"/>
              <w:jc w:val="both"/>
              <w:rPr>
                <w:rFonts w:ascii="Arial" w:hAnsi="Arial" w:cs="Arial"/>
                <w:sz w:val="24"/>
              </w:rPr>
            </w:pPr>
            <w:r>
              <w:rPr>
                <w:rFonts w:ascii="Arial" w:hAnsi="Arial" w:cs="Arial"/>
                <w:sz w:val="24"/>
              </w:rPr>
              <w:t>Relevancia del contenido.</w:t>
            </w:r>
          </w:p>
        </w:tc>
        <w:tc>
          <w:tcPr>
            <w:tcW w:w="929" w:type="pct"/>
          </w:tcPr>
          <w:p w14:paraId="4EB873DC" w14:textId="77777777" w:rsidR="003D0383" w:rsidRDefault="003D0383" w:rsidP="003D0383">
            <w:pPr>
              <w:jc w:val="both"/>
              <w:rPr>
                <w:rFonts w:ascii="Arial" w:hAnsi="Arial" w:cs="Arial"/>
                <w:b/>
                <w:sz w:val="24"/>
              </w:rPr>
            </w:pPr>
          </w:p>
        </w:tc>
        <w:tc>
          <w:tcPr>
            <w:tcW w:w="892" w:type="pct"/>
          </w:tcPr>
          <w:p w14:paraId="15419D69" w14:textId="77777777" w:rsidR="003D0383" w:rsidRDefault="003D0383" w:rsidP="003D0383">
            <w:pPr>
              <w:jc w:val="both"/>
              <w:rPr>
                <w:rFonts w:ascii="Arial" w:hAnsi="Arial" w:cs="Arial"/>
                <w:b/>
                <w:sz w:val="24"/>
              </w:rPr>
            </w:pPr>
          </w:p>
        </w:tc>
        <w:tc>
          <w:tcPr>
            <w:tcW w:w="941" w:type="pct"/>
          </w:tcPr>
          <w:p w14:paraId="11407A7F" w14:textId="77777777" w:rsidR="003D0383" w:rsidRDefault="003D0383" w:rsidP="003D0383">
            <w:pPr>
              <w:jc w:val="both"/>
              <w:rPr>
                <w:rFonts w:ascii="Arial" w:hAnsi="Arial" w:cs="Arial"/>
                <w:b/>
                <w:sz w:val="24"/>
              </w:rPr>
            </w:pPr>
          </w:p>
        </w:tc>
        <w:tc>
          <w:tcPr>
            <w:tcW w:w="984" w:type="pct"/>
          </w:tcPr>
          <w:p w14:paraId="71A81A33" w14:textId="77777777" w:rsidR="003D0383" w:rsidRDefault="003D0383" w:rsidP="003D0383">
            <w:pPr>
              <w:jc w:val="both"/>
              <w:rPr>
                <w:rFonts w:ascii="Arial" w:hAnsi="Arial" w:cs="Arial"/>
                <w:b/>
                <w:sz w:val="24"/>
              </w:rPr>
            </w:pPr>
          </w:p>
        </w:tc>
      </w:tr>
      <w:tr w:rsidR="003D0383" w14:paraId="4F82BF2E" w14:textId="77777777" w:rsidTr="00A86C86">
        <w:trPr>
          <w:trHeight w:val="645"/>
        </w:trPr>
        <w:tc>
          <w:tcPr>
            <w:tcW w:w="1253" w:type="pct"/>
          </w:tcPr>
          <w:p w14:paraId="3C2CA3ED" w14:textId="77777777" w:rsidR="003D0383" w:rsidRPr="00C7029F" w:rsidRDefault="003D0383" w:rsidP="003D0383">
            <w:pPr>
              <w:spacing w:line="360" w:lineRule="auto"/>
              <w:jc w:val="both"/>
              <w:rPr>
                <w:rFonts w:ascii="Arial" w:hAnsi="Arial" w:cs="Arial"/>
                <w:sz w:val="24"/>
              </w:rPr>
            </w:pPr>
            <w:r>
              <w:rPr>
                <w:rFonts w:ascii="Arial" w:hAnsi="Arial" w:cs="Arial"/>
                <w:sz w:val="24"/>
              </w:rPr>
              <w:t>Factibilidad de aplicación.</w:t>
            </w:r>
          </w:p>
        </w:tc>
        <w:tc>
          <w:tcPr>
            <w:tcW w:w="929" w:type="pct"/>
          </w:tcPr>
          <w:p w14:paraId="1799897A" w14:textId="77777777" w:rsidR="003D0383" w:rsidRDefault="003D0383" w:rsidP="003D0383">
            <w:pPr>
              <w:jc w:val="both"/>
              <w:rPr>
                <w:rFonts w:ascii="Arial" w:hAnsi="Arial" w:cs="Arial"/>
                <w:b/>
                <w:sz w:val="24"/>
              </w:rPr>
            </w:pPr>
          </w:p>
        </w:tc>
        <w:tc>
          <w:tcPr>
            <w:tcW w:w="892" w:type="pct"/>
          </w:tcPr>
          <w:p w14:paraId="783BC0A5" w14:textId="77777777" w:rsidR="003D0383" w:rsidRDefault="003D0383" w:rsidP="003D0383">
            <w:pPr>
              <w:jc w:val="both"/>
              <w:rPr>
                <w:rFonts w:ascii="Arial" w:hAnsi="Arial" w:cs="Arial"/>
                <w:b/>
                <w:sz w:val="24"/>
              </w:rPr>
            </w:pPr>
          </w:p>
        </w:tc>
        <w:tc>
          <w:tcPr>
            <w:tcW w:w="941" w:type="pct"/>
          </w:tcPr>
          <w:p w14:paraId="275A640B" w14:textId="77777777" w:rsidR="003D0383" w:rsidRDefault="003D0383" w:rsidP="003D0383">
            <w:pPr>
              <w:jc w:val="both"/>
              <w:rPr>
                <w:rFonts w:ascii="Arial" w:hAnsi="Arial" w:cs="Arial"/>
                <w:b/>
                <w:sz w:val="24"/>
              </w:rPr>
            </w:pPr>
          </w:p>
        </w:tc>
        <w:tc>
          <w:tcPr>
            <w:tcW w:w="984" w:type="pct"/>
          </w:tcPr>
          <w:p w14:paraId="51BCB543" w14:textId="77777777" w:rsidR="003D0383" w:rsidRDefault="003D0383" w:rsidP="003D0383">
            <w:pPr>
              <w:jc w:val="both"/>
              <w:rPr>
                <w:rFonts w:ascii="Arial" w:hAnsi="Arial" w:cs="Arial"/>
                <w:b/>
                <w:sz w:val="24"/>
              </w:rPr>
            </w:pPr>
          </w:p>
        </w:tc>
      </w:tr>
    </w:tbl>
    <w:p w14:paraId="65ED1A81" w14:textId="77777777" w:rsidR="003D0383" w:rsidRDefault="003D0383" w:rsidP="003D0383">
      <w:pPr>
        <w:spacing w:line="360" w:lineRule="auto"/>
        <w:rPr>
          <w:rFonts w:ascii="Arial" w:hAnsi="Arial" w:cs="Arial"/>
          <w:b/>
          <w:sz w:val="24"/>
        </w:rPr>
      </w:pPr>
    </w:p>
    <w:p w14:paraId="541EBC0D" w14:textId="77777777" w:rsidR="003D0383" w:rsidRPr="00283826" w:rsidRDefault="003D0383" w:rsidP="00CB7921">
      <w:pPr>
        <w:spacing w:line="360" w:lineRule="auto"/>
        <w:rPr>
          <w:rFonts w:ascii="Arial" w:hAnsi="Arial" w:cs="Arial"/>
          <w:sz w:val="24"/>
        </w:rPr>
      </w:pPr>
      <w:r>
        <w:rPr>
          <w:rFonts w:ascii="Arial" w:hAnsi="Arial" w:cs="Arial"/>
          <w:b/>
          <w:sz w:val="24"/>
        </w:rPr>
        <w:t xml:space="preserve">Apreciación cualitativa: </w:t>
      </w:r>
      <w:r>
        <w:rPr>
          <w:rFonts w:ascii="Arial" w:hAnsi="Arial" w:cs="Arial"/>
          <w:sz w:val="24"/>
        </w:rPr>
        <w:t>_____________________________________________________________________________________________________________________________________________________________________________________________</w:t>
      </w:r>
    </w:p>
    <w:p w14:paraId="3A211BDC" w14:textId="77777777" w:rsidR="003D0383" w:rsidRPr="00C7029F" w:rsidRDefault="003D0383" w:rsidP="00CB7921">
      <w:pPr>
        <w:spacing w:line="360" w:lineRule="auto"/>
        <w:rPr>
          <w:rFonts w:ascii="Arial" w:hAnsi="Arial" w:cs="Arial"/>
          <w:b/>
          <w:sz w:val="24"/>
        </w:rPr>
      </w:pPr>
      <w:r>
        <w:rPr>
          <w:rFonts w:ascii="Arial" w:hAnsi="Arial" w:cs="Arial"/>
          <w:b/>
          <w:sz w:val="24"/>
        </w:rPr>
        <w:t>Observaciones:</w:t>
      </w:r>
      <w:r w:rsidRPr="00C7029F">
        <w:rPr>
          <w:rFonts w:ascii="Arial" w:hAnsi="Arial" w:cs="Arial"/>
          <w:sz w:val="24"/>
        </w:rPr>
        <w:t xml:space="preserve"> _______________________________________________________________</w:t>
      </w:r>
      <w:r>
        <w:rPr>
          <w:rFonts w:ascii="Arial" w:hAnsi="Arial" w:cs="Arial"/>
          <w:sz w:val="24"/>
        </w:rPr>
        <w:t>_________________________________________________________________________________________________________________</w:t>
      </w:r>
    </w:p>
    <w:p w14:paraId="41B94614" w14:textId="7FB00E56" w:rsidR="003D0383" w:rsidRDefault="003D0383">
      <w:pPr>
        <w:rPr>
          <w:rFonts w:ascii="Arial" w:hAnsi="Arial" w:cs="Arial"/>
          <w:bCs/>
          <w:sz w:val="24"/>
        </w:rPr>
      </w:pPr>
      <w:r>
        <w:rPr>
          <w:rFonts w:ascii="Arial" w:hAnsi="Arial" w:cs="Arial"/>
          <w:bCs/>
          <w:sz w:val="24"/>
        </w:rPr>
        <w:br w:type="page"/>
      </w:r>
    </w:p>
    <w:p w14:paraId="76D152B7" w14:textId="77777777" w:rsidR="003D0383" w:rsidRDefault="003D0383" w:rsidP="003D0383">
      <w:pPr>
        <w:spacing w:line="360" w:lineRule="auto"/>
        <w:jc w:val="both"/>
        <w:rPr>
          <w:rFonts w:ascii="Arial" w:hAnsi="Arial" w:cs="Arial"/>
          <w:bCs/>
          <w:sz w:val="24"/>
        </w:rPr>
        <w:sectPr w:rsidR="003D0383" w:rsidSect="003D0383">
          <w:pgSz w:w="11906" w:h="16838" w:code="9"/>
          <w:pgMar w:top="1440" w:right="1440" w:bottom="1440" w:left="1440" w:header="709" w:footer="709" w:gutter="0"/>
          <w:pgNumType w:start="1"/>
          <w:cols w:space="708"/>
          <w:docGrid w:linePitch="360"/>
        </w:sectPr>
      </w:pPr>
    </w:p>
    <w:p w14:paraId="0124EE7E" w14:textId="7BD4C9CB" w:rsidR="003D0383" w:rsidRDefault="003D0383" w:rsidP="00CB7921">
      <w:pPr>
        <w:spacing w:line="360" w:lineRule="auto"/>
        <w:ind w:left="3540" w:firstLine="708"/>
        <w:rPr>
          <w:rFonts w:ascii="Arial" w:hAnsi="Arial" w:cs="Arial"/>
          <w:b/>
          <w:sz w:val="24"/>
        </w:rPr>
      </w:pPr>
      <w:r>
        <w:rPr>
          <w:rFonts w:ascii="Arial" w:hAnsi="Arial" w:cs="Arial"/>
          <w:b/>
          <w:sz w:val="24"/>
        </w:rPr>
        <w:lastRenderedPageBreak/>
        <w:t xml:space="preserve">                   JUICIO DE EXPERTO</w:t>
      </w:r>
    </w:p>
    <w:p w14:paraId="00DDFB12" w14:textId="77777777" w:rsidR="003D0383" w:rsidRDefault="003D0383" w:rsidP="00CB7921">
      <w:pPr>
        <w:spacing w:line="360" w:lineRule="auto"/>
        <w:rPr>
          <w:rFonts w:ascii="Arial" w:hAnsi="Arial" w:cs="Arial"/>
          <w:b/>
          <w:sz w:val="24"/>
        </w:rPr>
      </w:pPr>
      <w:r>
        <w:rPr>
          <w:rFonts w:ascii="Arial" w:hAnsi="Arial" w:cs="Arial"/>
          <w:b/>
          <w:sz w:val="24"/>
        </w:rPr>
        <w:t>INSTRUCCIONES:</w:t>
      </w:r>
    </w:p>
    <w:p w14:paraId="5EF583DB" w14:textId="77777777" w:rsidR="003D0383" w:rsidRDefault="003D0383" w:rsidP="00CB7921">
      <w:pPr>
        <w:spacing w:line="360" w:lineRule="auto"/>
        <w:jc w:val="both"/>
        <w:rPr>
          <w:rFonts w:ascii="Arial" w:hAnsi="Arial" w:cs="Arial"/>
          <w:sz w:val="24"/>
        </w:rPr>
      </w:pPr>
      <w:r>
        <w:rPr>
          <w:rFonts w:ascii="Arial" w:hAnsi="Arial" w:cs="Arial"/>
          <w:sz w:val="24"/>
        </w:rPr>
        <w:t>Coloque una “X” en la casilla correspondiente según su apreciación de cada ítem y alternativa de respuesta, según los criterios que se detallan a continuación:</w:t>
      </w:r>
    </w:p>
    <w:tbl>
      <w:tblPr>
        <w:tblStyle w:val="Tablaconcuadrcula"/>
        <w:tblW w:w="5000" w:type="pct"/>
        <w:jc w:val="center"/>
        <w:tblLook w:val="04A0" w:firstRow="1" w:lastRow="0" w:firstColumn="1" w:lastColumn="0" w:noHBand="0" w:noVBand="1"/>
      </w:tblPr>
      <w:tblGrid>
        <w:gridCol w:w="530"/>
        <w:gridCol w:w="672"/>
        <w:gridCol w:w="742"/>
        <w:gridCol w:w="787"/>
        <w:gridCol w:w="809"/>
        <w:gridCol w:w="670"/>
        <w:gridCol w:w="745"/>
        <w:gridCol w:w="653"/>
        <w:gridCol w:w="762"/>
        <w:gridCol w:w="644"/>
        <w:gridCol w:w="644"/>
        <w:gridCol w:w="1177"/>
        <w:gridCol w:w="1183"/>
        <w:gridCol w:w="1414"/>
        <w:gridCol w:w="2516"/>
      </w:tblGrid>
      <w:tr w:rsidR="003D0383" w:rsidRPr="0068671E" w14:paraId="37E64B1B" w14:textId="77777777" w:rsidTr="00A86C86">
        <w:trPr>
          <w:trHeight w:val="557"/>
          <w:tblHeader/>
          <w:jc w:val="center"/>
        </w:trPr>
        <w:tc>
          <w:tcPr>
            <w:tcW w:w="190" w:type="pct"/>
            <w:vMerge w:val="restart"/>
            <w:textDirection w:val="tbRl"/>
            <w:vAlign w:val="center"/>
          </w:tcPr>
          <w:p w14:paraId="0BD0553E" w14:textId="77777777" w:rsidR="003D0383" w:rsidRPr="0068671E" w:rsidRDefault="003D0383" w:rsidP="00A86C86">
            <w:pPr>
              <w:ind w:left="113" w:right="113"/>
              <w:jc w:val="center"/>
              <w:rPr>
                <w:rFonts w:ascii="Arial" w:hAnsi="Arial" w:cs="Arial"/>
                <w:b/>
                <w:szCs w:val="20"/>
              </w:rPr>
            </w:pPr>
            <w:r w:rsidRPr="0068671E">
              <w:rPr>
                <w:rFonts w:ascii="Arial" w:hAnsi="Arial" w:cs="Arial"/>
                <w:b/>
                <w:szCs w:val="20"/>
              </w:rPr>
              <w:t>Ítems</w:t>
            </w:r>
          </w:p>
        </w:tc>
        <w:tc>
          <w:tcPr>
            <w:tcW w:w="507" w:type="pct"/>
            <w:gridSpan w:val="2"/>
            <w:vAlign w:val="center"/>
          </w:tcPr>
          <w:p w14:paraId="5262ED3C" w14:textId="77777777" w:rsidR="003D0383" w:rsidRPr="0068671E" w:rsidRDefault="003D0383" w:rsidP="00A86C86">
            <w:pPr>
              <w:jc w:val="center"/>
              <w:rPr>
                <w:rFonts w:ascii="Arial" w:hAnsi="Arial" w:cs="Arial"/>
                <w:b/>
                <w:szCs w:val="20"/>
              </w:rPr>
            </w:pPr>
            <w:r w:rsidRPr="0068671E">
              <w:rPr>
                <w:rFonts w:ascii="Arial" w:hAnsi="Arial" w:cs="Arial"/>
                <w:b/>
                <w:szCs w:val="20"/>
              </w:rPr>
              <w:t>Claridad en la redacción</w:t>
            </w:r>
          </w:p>
        </w:tc>
        <w:tc>
          <w:tcPr>
            <w:tcW w:w="572" w:type="pct"/>
            <w:gridSpan w:val="2"/>
            <w:vAlign w:val="center"/>
          </w:tcPr>
          <w:p w14:paraId="3833FC1A" w14:textId="77777777" w:rsidR="003D0383" w:rsidRPr="0068671E" w:rsidRDefault="003D0383" w:rsidP="00A86C86">
            <w:pPr>
              <w:jc w:val="center"/>
              <w:rPr>
                <w:rFonts w:ascii="Arial" w:hAnsi="Arial" w:cs="Arial"/>
                <w:b/>
                <w:szCs w:val="20"/>
              </w:rPr>
            </w:pPr>
            <w:r w:rsidRPr="0068671E">
              <w:rPr>
                <w:rFonts w:ascii="Arial" w:hAnsi="Arial" w:cs="Arial"/>
                <w:b/>
                <w:szCs w:val="20"/>
              </w:rPr>
              <w:t>Coherencia interna</w:t>
            </w:r>
          </w:p>
        </w:tc>
        <w:tc>
          <w:tcPr>
            <w:tcW w:w="507" w:type="pct"/>
            <w:gridSpan w:val="2"/>
            <w:vAlign w:val="center"/>
          </w:tcPr>
          <w:p w14:paraId="3D5B3B1A" w14:textId="77777777" w:rsidR="003D0383" w:rsidRPr="0068671E" w:rsidRDefault="003D0383" w:rsidP="00A86C86">
            <w:pPr>
              <w:jc w:val="center"/>
              <w:rPr>
                <w:rFonts w:ascii="Arial" w:hAnsi="Arial" w:cs="Arial"/>
                <w:b/>
                <w:szCs w:val="20"/>
              </w:rPr>
            </w:pPr>
            <w:r w:rsidRPr="0068671E">
              <w:rPr>
                <w:rFonts w:ascii="Arial" w:hAnsi="Arial" w:cs="Arial"/>
                <w:b/>
                <w:szCs w:val="20"/>
              </w:rPr>
              <w:t>Inducción a la respuesta</w:t>
            </w:r>
          </w:p>
          <w:p w14:paraId="6FF71D20" w14:textId="77777777" w:rsidR="003D0383" w:rsidRPr="0068671E" w:rsidRDefault="003D0383" w:rsidP="00A86C86">
            <w:pPr>
              <w:jc w:val="center"/>
              <w:rPr>
                <w:rFonts w:ascii="Arial" w:hAnsi="Arial" w:cs="Arial"/>
                <w:b/>
                <w:szCs w:val="20"/>
              </w:rPr>
            </w:pPr>
            <w:r w:rsidRPr="0068671E">
              <w:rPr>
                <w:rFonts w:ascii="Arial" w:hAnsi="Arial" w:cs="Arial"/>
                <w:b/>
                <w:szCs w:val="20"/>
              </w:rPr>
              <w:t>(Sesgo)</w:t>
            </w:r>
          </w:p>
        </w:tc>
        <w:tc>
          <w:tcPr>
            <w:tcW w:w="507" w:type="pct"/>
            <w:gridSpan w:val="2"/>
            <w:vAlign w:val="center"/>
          </w:tcPr>
          <w:p w14:paraId="762535CE"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Lenguaje adecuado a la población </w:t>
            </w:r>
          </w:p>
        </w:tc>
        <w:tc>
          <w:tcPr>
            <w:tcW w:w="462" w:type="pct"/>
            <w:gridSpan w:val="2"/>
            <w:vAlign w:val="center"/>
          </w:tcPr>
          <w:p w14:paraId="0C8E104F" w14:textId="77777777" w:rsidR="003D0383" w:rsidRPr="0068671E" w:rsidRDefault="003D0383" w:rsidP="00A86C86">
            <w:pPr>
              <w:jc w:val="center"/>
              <w:rPr>
                <w:rFonts w:ascii="Arial" w:hAnsi="Arial" w:cs="Arial"/>
                <w:b/>
                <w:szCs w:val="20"/>
              </w:rPr>
            </w:pPr>
            <w:r w:rsidRPr="0068671E">
              <w:rPr>
                <w:rFonts w:ascii="Arial" w:hAnsi="Arial" w:cs="Arial"/>
                <w:b/>
                <w:szCs w:val="20"/>
              </w:rPr>
              <w:t>Mide lo que pretende</w:t>
            </w:r>
          </w:p>
        </w:tc>
        <w:tc>
          <w:tcPr>
            <w:tcW w:w="1353" w:type="pct"/>
            <w:gridSpan w:val="3"/>
            <w:vAlign w:val="center"/>
          </w:tcPr>
          <w:p w14:paraId="41144C8A"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Valoración </w:t>
            </w:r>
          </w:p>
        </w:tc>
        <w:tc>
          <w:tcPr>
            <w:tcW w:w="902" w:type="pct"/>
            <w:vMerge w:val="restart"/>
            <w:vAlign w:val="center"/>
          </w:tcPr>
          <w:p w14:paraId="42C9198F" w14:textId="77777777" w:rsidR="003D0383" w:rsidRPr="0068671E" w:rsidRDefault="003D0383" w:rsidP="00A86C86">
            <w:pPr>
              <w:jc w:val="center"/>
              <w:rPr>
                <w:rFonts w:ascii="Arial" w:hAnsi="Arial" w:cs="Arial"/>
                <w:b/>
                <w:szCs w:val="20"/>
              </w:rPr>
            </w:pPr>
            <w:r w:rsidRPr="0068671E">
              <w:rPr>
                <w:rFonts w:ascii="Arial" w:hAnsi="Arial" w:cs="Arial"/>
                <w:b/>
                <w:szCs w:val="20"/>
              </w:rPr>
              <w:t>Observaciones</w:t>
            </w:r>
          </w:p>
        </w:tc>
      </w:tr>
      <w:tr w:rsidR="003D0383" w:rsidRPr="0068671E" w14:paraId="16C542E4" w14:textId="77777777" w:rsidTr="00A86C86">
        <w:trPr>
          <w:trHeight w:val="557"/>
          <w:jc w:val="center"/>
        </w:trPr>
        <w:tc>
          <w:tcPr>
            <w:tcW w:w="190" w:type="pct"/>
            <w:vMerge/>
            <w:vAlign w:val="center"/>
          </w:tcPr>
          <w:p w14:paraId="18DC2194" w14:textId="77777777" w:rsidR="003D0383" w:rsidRPr="0068671E" w:rsidRDefault="003D0383" w:rsidP="00A86C86">
            <w:pPr>
              <w:jc w:val="center"/>
              <w:rPr>
                <w:rFonts w:ascii="Arial" w:hAnsi="Arial" w:cs="Arial"/>
                <w:szCs w:val="20"/>
              </w:rPr>
            </w:pPr>
          </w:p>
        </w:tc>
        <w:tc>
          <w:tcPr>
            <w:tcW w:w="241" w:type="pct"/>
            <w:vAlign w:val="center"/>
          </w:tcPr>
          <w:p w14:paraId="5000EB47"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Si </w:t>
            </w:r>
          </w:p>
        </w:tc>
        <w:tc>
          <w:tcPr>
            <w:tcW w:w="266" w:type="pct"/>
            <w:vAlign w:val="center"/>
          </w:tcPr>
          <w:p w14:paraId="4E4EEBB1"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No </w:t>
            </w:r>
          </w:p>
        </w:tc>
        <w:tc>
          <w:tcPr>
            <w:tcW w:w="282" w:type="pct"/>
            <w:vAlign w:val="center"/>
          </w:tcPr>
          <w:p w14:paraId="44B4CA87"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Si </w:t>
            </w:r>
          </w:p>
        </w:tc>
        <w:tc>
          <w:tcPr>
            <w:tcW w:w="290" w:type="pct"/>
            <w:vAlign w:val="center"/>
          </w:tcPr>
          <w:p w14:paraId="66CA8617"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No </w:t>
            </w:r>
          </w:p>
        </w:tc>
        <w:tc>
          <w:tcPr>
            <w:tcW w:w="240" w:type="pct"/>
            <w:vAlign w:val="center"/>
          </w:tcPr>
          <w:p w14:paraId="02871386"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Si </w:t>
            </w:r>
          </w:p>
        </w:tc>
        <w:tc>
          <w:tcPr>
            <w:tcW w:w="267" w:type="pct"/>
            <w:vAlign w:val="center"/>
          </w:tcPr>
          <w:p w14:paraId="1304B620"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No </w:t>
            </w:r>
          </w:p>
        </w:tc>
        <w:tc>
          <w:tcPr>
            <w:tcW w:w="234" w:type="pct"/>
            <w:vAlign w:val="center"/>
          </w:tcPr>
          <w:p w14:paraId="36CBB72E"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Si </w:t>
            </w:r>
          </w:p>
        </w:tc>
        <w:tc>
          <w:tcPr>
            <w:tcW w:w="273" w:type="pct"/>
            <w:vAlign w:val="center"/>
          </w:tcPr>
          <w:p w14:paraId="403F2A1D"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No </w:t>
            </w:r>
          </w:p>
        </w:tc>
        <w:tc>
          <w:tcPr>
            <w:tcW w:w="231" w:type="pct"/>
            <w:vAlign w:val="center"/>
          </w:tcPr>
          <w:p w14:paraId="523F8289"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Si </w:t>
            </w:r>
          </w:p>
        </w:tc>
        <w:tc>
          <w:tcPr>
            <w:tcW w:w="231" w:type="pct"/>
            <w:vAlign w:val="center"/>
          </w:tcPr>
          <w:p w14:paraId="697FA01A" w14:textId="77777777" w:rsidR="003D0383" w:rsidRPr="0068671E" w:rsidRDefault="003D0383" w:rsidP="00A86C86">
            <w:pPr>
              <w:jc w:val="center"/>
              <w:rPr>
                <w:rFonts w:ascii="Arial" w:hAnsi="Arial" w:cs="Arial"/>
                <w:b/>
                <w:szCs w:val="20"/>
              </w:rPr>
            </w:pPr>
            <w:r w:rsidRPr="0068671E">
              <w:rPr>
                <w:rFonts w:ascii="Arial" w:hAnsi="Arial" w:cs="Arial"/>
                <w:b/>
                <w:szCs w:val="20"/>
              </w:rPr>
              <w:t xml:space="preserve">No </w:t>
            </w:r>
          </w:p>
        </w:tc>
        <w:tc>
          <w:tcPr>
            <w:tcW w:w="422" w:type="pct"/>
            <w:vAlign w:val="center"/>
          </w:tcPr>
          <w:p w14:paraId="602DF995" w14:textId="77777777" w:rsidR="003D0383" w:rsidRPr="0068671E" w:rsidRDefault="003D0383" w:rsidP="00A86C86">
            <w:pPr>
              <w:jc w:val="center"/>
              <w:rPr>
                <w:rFonts w:ascii="Arial" w:hAnsi="Arial" w:cs="Arial"/>
                <w:b/>
                <w:szCs w:val="20"/>
              </w:rPr>
            </w:pPr>
            <w:r w:rsidRPr="0068671E">
              <w:rPr>
                <w:rFonts w:ascii="Arial" w:hAnsi="Arial" w:cs="Arial"/>
                <w:b/>
                <w:szCs w:val="20"/>
              </w:rPr>
              <w:t>Esencial</w:t>
            </w:r>
          </w:p>
        </w:tc>
        <w:tc>
          <w:tcPr>
            <w:tcW w:w="424" w:type="pct"/>
            <w:vAlign w:val="center"/>
          </w:tcPr>
          <w:p w14:paraId="5ECCB7CC" w14:textId="77777777" w:rsidR="003D0383" w:rsidRPr="0068671E" w:rsidRDefault="003D0383" w:rsidP="00A86C86">
            <w:pPr>
              <w:jc w:val="center"/>
              <w:rPr>
                <w:rFonts w:ascii="Arial" w:hAnsi="Arial" w:cs="Arial"/>
                <w:b/>
                <w:szCs w:val="20"/>
              </w:rPr>
            </w:pPr>
            <w:r w:rsidRPr="0068671E">
              <w:rPr>
                <w:rFonts w:ascii="Arial" w:hAnsi="Arial" w:cs="Arial"/>
                <w:b/>
                <w:szCs w:val="20"/>
              </w:rPr>
              <w:t>Útil pero no esencial</w:t>
            </w:r>
          </w:p>
        </w:tc>
        <w:tc>
          <w:tcPr>
            <w:tcW w:w="507" w:type="pct"/>
            <w:vAlign w:val="center"/>
          </w:tcPr>
          <w:p w14:paraId="6EB3F1CF" w14:textId="77777777" w:rsidR="003D0383" w:rsidRPr="0068671E" w:rsidRDefault="003D0383" w:rsidP="00A86C86">
            <w:pPr>
              <w:jc w:val="center"/>
              <w:rPr>
                <w:rFonts w:ascii="Arial" w:hAnsi="Arial" w:cs="Arial"/>
                <w:b/>
                <w:szCs w:val="20"/>
              </w:rPr>
            </w:pPr>
            <w:r w:rsidRPr="0068671E">
              <w:rPr>
                <w:rFonts w:ascii="Arial" w:hAnsi="Arial" w:cs="Arial"/>
                <w:b/>
                <w:szCs w:val="20"/>
              </w:rPr>
              <w:t>No importante</w:t>
            </w:r>
          </w:p>
        </w:tc>
        <w:tc>
          <w:tcPr>
            <w:tcW w:w="902" w:type="pct"/>
            <w:vMerge/>
            <w:vAlign w:val="center"/>
          </w:tcPr>
          <w:p w14:paraId="08509733" w14:textId="77777777" w:rsidR="003D0383" w:rsidRPr="0068671E" w:rsidRDefault="003D0383" w:rsidP="00A86C86">
            <w:pPr>
              <w:jc w:val="center"/>
              <w:rPr>
                <w:rFonts w:ascii="Arial" w:hAnsi="Arial" w:cs="Arial"/>
                <w:szCs w:val="20"/>
              </w:rPr>
            </w:pPr>
          </w:p>
        </w:tc>
      </w:tr>
      <w:tr w:rsidR="003D0383" w:rsidRPr="0068671E" w14:paraId="7D71FD2B" w14:textId="77777777" w:rsidTr="00A86C86">
        <w:trPr>
          <w:trHeight w:val="443"/>
          <w:jc w:val="center"/>
        </w:trPr>
        <w:tc>
          <w:tcPr>
            <w:tcW w:w="190" w:type="pct"/>
            <w:vAlign w:val="center"/>
          </w:tcPr>
          <w:p w14:paraId="28A3E39F" w14:textId="77777777" w:rsidR="003D0383" w:rsidRPr="0068671E" w:rsidRDefault="003D0383" w:rsidP="00A86C86">
            <w:pPr>
              <w:jc w:val="center"/>
              <w:rPr>
                <w:rFonts w:ascii="Arial" w:hAnsi="Arial" w:cs="Arial"/>
                <w:b/>
                <w:szCs w:val="20"/>
              </w:rPr>
            </w:pPr>
            <w:r w:rsidRPr="0068671E">
              <w:rPr>
                <w:rFonts w:ascii="Arial" w:hAnsi="Arial" w:cs="Arial"/>
                <w:b/>
                <w:szCs w:val="20"/>
              </w:rPr>
              <w:t>1</w:t>
            </w:r>
          </w:p>
        </w:tc>
        <w:tc>
          <w:tcPr>
            <w:tcW w:w="241" w:type="pct"/>
            <w:vAlign w:val="center"/>
          </w:tcPr>
          <w:p w14:paraId="3260067B" w14:textId="77777777" w:rsidR="003D0383" w:rsidRPr="0068671E" w:rsidRDefault="003D0383" w:rsidP="00A86C86">
            <w:pPr>
              <w:jc w:val="center"/>
              <w:rPr>
                <w:rFonts w:ascii="Arial" w:hAnsi="Arial" w:cs="Arial"/>
                <w:szCs w:val="20"/>
              </w:rPr>
            </w:pPr>
          </w:p>
        </w:tc>
        <w:tc>
          <w:tcPr>
            <w:tcW w:w="266" w:type="pct"/>
            <w:vAlign w:val="center"/>
          </w:tcPr>
          <w:p w14:paraId="28E56D9C" w14:textId="77777777" w:rsidR="003D0383" w:rsidRPr="0068671E" w:rsidRDefault="003D0383" w:rsidP="00A86C86">
            <w:pPr>
              <w:jc w:val="center"/>
              <w:rPr>
                <w:rFonts w:ascii="Arial" w:hAnsi="Arial" w:cs="Arial"/>
                <w:szCs w:val="20"/>
              </w:rPr>
            </w:pPr>
          </w:p>
        </w:tc>
        <w:tc>
          <w:tcPr>
            <w:tcW w:w="282" w:type="pct"/>
            <w:vAlign w:val="center"/>
          </w:tcPr>
          <w:p w14:paraId="04AAB3BF" w14:textId="77777777" w:rsidR="003D0383" w:rsidRPr="0068671E" w:rsidRDefault="003D0383" w:rsidP="00A86C86">
            <w:pPr>
              <w:jc w:val="center"/>
              <w:rPr>
                <w:rFonts w:ascii="Arial" w:hAnsi="Arial" w:cs="Arial"/>
                <w:szCs w:val="20"/>
              </w:rPr>
            </w:pPr>
          </w:p>
        </w:tc>
        <w:tc>
          <w:tcPr>
            <w:tcW w:w="290" w:type="pct"/>
            <w:vAlign w:val="center"/>
          </w:tcPr>
          <w:p w14:paraId="23BE5119" w14:textId="77777777" w:rsidR="003D0383" w:rsidRPr="0068671E" w:rsidRDefault="003D0383" w:rsidP="00A86C86">
            <w:pPr>
              <w:jc w:val="center"/>
              <w:rPr>
                <w:rFonts w:ascii="Arial" w:hAnsi="Arial" w:cs="Arial"/>
                <w:szCs w:val="20"/>
              </w:rPr>
            </w:pPr>
          </w:p>
        </w:tc>
        <w:tc>
          <w:tcPr>
            <w:tcW w:w="240" w:type="pct"/>
            <w:vAlign w:val="center"/>
          </w:tcPr>
          <w:p w14:paraId="5739F416" w14:textId="77777777" w:rsidR="003D0383" w:rsidRPr="0068671E" w:rsidRDefault="003D0383" w:rsidP="00A86C86">
            <w:pPr>
              <w:jc w:val="center"/>
              <w:rPr>
                <w:rFonts w:ascii="Arial" w:hAnsi="Arial" w:cs="Arial"/>
                <w:szCs w:val="20"/>
              </w:rPr>
            </w:pPr>
          </w:p>
        </w:tc>
        <w:tc>
          <w:tcPr>
            <w:tcW w:w="267" w:type="pct"/>
            <w:vAlign w:val="center"/>
          </w:tcPr>
          <w:p w14:paraId="6555DF2F" w14:textId="77777777" w:rsidR="003D0383" w:rsidRPr="0068671E" w:rsidRDefault="003D0383" w:rsidP="00A86C86">
            <w:pPr>
              <w:jc w:val="center"/>
              <w:rPr>
                <w:rFonts w:ascii="Arial" w:hAnsi="Arial" w:cs="Arial"/>
                <w:szCs w:val="20"/>
              </w:rPr>
            </w:pPr>
          </w:p>
        </w:tc>
        <w:tc>
          <w:tcPr>
            <w:tcW w:w="234" w:type="pct"/>
            <w:vAlign w:val="center"/>
          </w:tcPr>
          <w:p w14:paraId="2A5FFD32" w14:textId="77777777" w:rsidR="003D0383" w:rsidRPr="0068671E" w:rsidRDefault="003D0383" w:rsidP="00A86C86">
            <w:pPr>
              <w:jc w:val="center"/>
              <w:rPr>
                <w:rFonts w:ascii="Arial" w:hAnsi="Arial" w:cs="Arial"/>
                <w:szCs w:val="20"/>
              </w:rPr>
            </w:pPr>
          </w:p>
        </w:tc>
        <w:tc>
          <w:tcPr>
            <w:tcW w:w="273" w:type="pct"/>
            <w:vAlign w:val="center"/>
          </w:tcPr>
          <w:p w14:paraId="3F8128F4" w14:textId="77777777" w:rsidR="003D0383" w:rsidRPr="0068671E" w:rsidRDefault="003D0383" w:rsidP="00A86C86">
            <w:pPr>
              <w:jc w:val="center"/>
              <w:rPr>
                <w:rFonts w:ascii="Arial" w:hAnsi="Arial" w:cs="Arial"/>
                <w:szCs w:val="20"/>
              </w:rPr>
            </w:pPr>
          </w:p>
        </w:tc>
        <w:tc>
          <w:tcPr>
            <w:tcW w:w="231" w:type="pct"/>
            <w:vAlign w:val="center"/>
          </w:tcPr>
          <w:p w14:paraId="590CDE8C" w14:textId="77777777" w:rsidR="003D0383" w:rsidRPr="0068671E" w:rsidRDefault="003D0383" w:rsidP="00A86C86">
            <w:pPr>
              <w:jc w:val="center"/>
              <w:rPr>
                <w:rFonts w:ascii="Arial" w:hAnsi="Arial" w:cs="Arial"/>
                <w:szCs w:val="20"/>
              </w:rPr>
            </w:pPr>
          </w:p>
        </w:tc>
        <w:tc>
          <w:tcPr>
            <w:tcW w:w="231" w:type="pct"/>
            <w:vAlign w:val="center"/>
          </w:tcPr>
          <w:p w14:paraId="5DC28CC1" w14:textId="77777777" w:rsidR="003D0383" w:rsidRPr="0068671E" w:rsidRDefault="003D0383" w:rsidP="00A86C86">
            <w:pPr>
              <w:jc w:val="center"/>
              <w:rPr>
                <w:rFonts w:ascii="Arial" w:hAnsi="Arial" w:cs="Arial"/>
                <w:szCs w:val="20"/>
              </w:rPr>
            </w:pPr>
          </w:p>
        </w:tc>
        <w:tc>
          <w:tcPr>
            <w:tcW w:w="422" w:type="pct"/>
            <w:vAlign w:val="center"/>
          </w:tcPr>
          <w:p w14:paraId="0B9EB789" w14:textId="77777777" w:rsidR="003D0383" w:rsidRPr="0068671E" w:rsidRDefault="003D0383" w:rsidP="00A86C86">
            <w:pPr>
              <w:jc w:val="center"/>
              <w:rPr>
                <w:rFonts w:ascii="Arial" w:hAnsi="Arial" w:cs="Arial"/>
                <w:szCs w:val="20"/>
              </w:rPr>
            </w:pPr>
          </w:p>
        </w:tc>
        <w:tc>
          <w:tcPr>
            <w:tcW w:w="424" w:type="pct"/>
            <w:vAlign w:val="center"/>
          </w:tcPr>
          <w:p w14:paraId="62F3BA11" w14:textId="77777777" w:rsidR="003D0383" w:rsidRPr="0068671E" w:rsidRDefault="003D0383" w:rsidP="00A86C86">
            <w:pPr>
              <w:jc w:val="center"/>
              <w:rPr>
                <w:rFonts w:ascii="Arial" w:hAnsi="Arial" w:cs="Arial"/>
                <w:szCs w:val="20"/>
              </w:rPr>
            </w:pPr>
          </w:p>
        </w:tc>
        <w:tc>
          <w:tcPr>
            <w:tcW w:w="507" w:type="pct"/>
            <w:vAlign w:val="center"/>
          </w:tcPr>
          <w:p w14:paraId="3B35F9F7" w14:textId="77777777" w:rsidR="003D0383" w:rsidRPr="0068671E" w:rsidRDefault="003D0383" w:rsidP="00A86C86">
            <w:pPr>
              <w:jc w:val="center"/>
              <w:rPr>
                <w:rFonts w:ascii="Arial" w:hAnsi="Arial" w:cs="Arial"/>
                <w:szCs w:val="20"/>
              </w:rPr>
            </w:pPr>
          </w:p>
        </w:tc>
        <w:tc>
          <w:tcPr>
            <w:tcW w:w="902" w:type="pct"/>
            <w:vAlign w:val="center"/>
          </w:tcPr>
          <w:p w14:paraId="20C33FC4" w14:textId="77777777" w:rsidR="003D0383" w:rsidRPr="0068671E" w:rsidRDefault="003D0383" w:rsidP="00A86C86">
            <w:pPr>
              <w:jc w:val="center"/>
              <w:rPr>
                <w:rFonts w:ascii="Arial" w:hAnsi="Arial" w:cs="Arial"/>
                <w:szCs w:val="20"/>
              </w:rPr>
            </w:pPr>
          </w:p>
        </w:tc>
      </w:tr>
      <w:tr w:rsidR="003D0383" w:rsidRPr="0068671E" w14:paraId="116193C3" w14:textId="77777777" w:rsidTr="00A86C86">
        <w:trPr>
          <w:trHeight w:val="407"/>
          <w:jc w:val="center"/>
        </w:trPr>
        <w:tc>
          <w:tcPr>
            <w:tcW w:w="190" w:type="pct"/>
            <w:vAlign w:val="center"/>
          </w:tcPr>
          <w:p w14:paraId="190A58F4" w14:textId="77777777" w:rsidR="003D0383" w:rsidRPr="0068671E" w:rsidRDefault="003D0383" w:rsidP="00A86C86">
            <w:pPr>
              <w:jc w:val="center"/>
              <w:rPr>
                <w:rFonts w:ascii="Arial" w:hAnsi="Arial" w:cs="Arial"/>
                <w:b/>
                <w:szCs w:val="20"/>
              </w:rPr>
            </w:pPr>
            <w:r w:rsidRPr="0068671E">
              <w:rPr>
                <w:rFonts w:ascii="Arial" w:hAnsi="Arial" w:cs="Arial"/>
                <w:b/>
                <w:szCs w:val="20"/>
              </w:rPr>
              <w:t>2</w:t>
            </w:r>
          </w:p>
        </w:tc>
        <w:tc>
          <w:tcPr>
            <w:tcW w:w="241" w:type="pct"/>
            <w:vAlign w:val="center"/>
          </w:tcPr>
          <w:p w14:paraId="3D0345B5" w14:textId="77777777" w:rsidR="003D0383" w:rsidRPr="0068671E" w:rsidRDefault="003D0383" w:rsidP="00A86C86">
            <w:pPr>
              <w:jc w:val="center"/>
              <w:rPr>
                <w:rFonts w:ascii="Arial" w:hAnsi="Arial" w:cs="Arial"/>
                <w:szCs w:val="20"/>
              </w:rPr>
            </w:pPr>
          </w:p>
        </w:tc>
        <w:tc>
          <w:tcPr>
            <w:tcW w:w="266" w:type="pct"/>
            <w:vAlign w:val="center"/>
          </w:tcPr>
          <w:p w14:paraId="41960C04" w14:textId="77777777" w:rsidR="003D0383" w:rsidRPr="0068671E" w:rsidRDefault="003D0383" w:rsidP="00A86C86">
            <w:pPr>
              <w:jc w:val="center"/>
              <w:rPr>
                <w:rFonts w:ascii="Arial" w:hAnsi="Arial" w:cs="Arial"/>
                <w:szCs w:val="20"/>
              </w:rPr>
            </w:pPr>
          </w:p>
        </w:tc>
        <w:tc>
          <w:tcPr>
            <w:tcW w:w="282" w:type="pct"/>
            <w:vAlign w:val="center"/>
          </w:tcPr>
          <w:p w14:paraId="3457D86F" w14:textId="77777777" w:rsidR="003D0383" w:rsidRPr="0068671E" w:rsidRDefault="003D0383" w:rsidP="00A86C86">
            <w:pPr>
              <w:jc w:val="center"/>
              <w:rPr>
                <w:rFonts w:ascii="Arial" w:hAnsi="Arial" w:cs="Arial"/>
                <w:szCs w:val="20"/>
              </w:rPr>
            </w:pPr>
          </w:p>
        </w:tc>
        <w:tc>
          <w:tcPr>
            <w:tcW w:w="290" w:type="pct"/>
            <w:vAlign w:val="center"/>
          </w:tcPr>
          <w:p w14:paraId="2916F224" w14:textId="77777777" w:rsidR="003D0383" w:rsidRPr="0068671E" w:rsidRDefault="003D0383" w:rsidP="00A86C86">
            <w:pPr>
              <w:jc w:val="center"/>
              <w:rPr>
                <w:rFonts w:ascii="Arial" w:hAnsi="Arial" w:cs="Arial"/>
                <w:szCs w:val="20"/>
              </w:rPr>
            </w:pPr>
          </w:p>
        </w:tc>
        <w:tc>
          <w:tcPr>
            <w:tcW w:w="240" w:type="pct"/>
            <w:vAlign w:val="center"/>
          </w:tcPr>
          <w:p w14:paraId="7054246B" w14:textId="77777777" w:rsidR="003D0383" w:rsidRPr="0068671E" w:rsidRDefault="003D0383" w:rsidP="00A86C86">
            <w:pPr>
              <w:jc w:val="center"/>
              <w:rPr>
                <w:rFonts w:ascii="Arial" w:hAnsi="Arial" w:cs="Arial"/>
                <w:szCs w:val="20"/>
              </w:rPr>
            </w:pPr>
          </w:p>
        </w:tc>
        <w:tc>
          <w:tcPr>
            <w:tcW w:w="267" w:type="pct"/>
            <w:vAlign w:val="center"/>
          </w:tcPr>
          <w:p w14:paraId="670618CD" w14:textId="77777777" w:rsidR="003D0383" w:rsidRPr="0068671E" w:rsidRDefault="003D0383" w:rsidP="00A86C86">
            <w:pPr>
              <w:jc w:val="center"/>
              <w:rPr>
                <w:rFonts w:ascii="Arial" w:hAnsi="Arial" w:cs="Arial"/>
                <w:szCs w:val="20"/>
              </w:rPr>
            </w:pPr>
          </w:p>
        </w:tc>
        <w:tc>
          <w:tcPr>
            <w:tcW w:w="234" w:type="pct"/>
            <w:vAlign w:val="center"/>
          </w:tcPr>
          <w:p w14:paraId="6FF25B18" w14:textId="77777777" w:rsidR="003D0383" w:rsidRPr="0068671E" w:rsidRDefault="003D0383" w:rsidP="00A86C86">
            <w:pPr>
              <w:jc w:val="center"/>
              <w:rPr>
                <w:rFonts w:ascii="Arial" w:hAnsi="Arial" w:cs="Arial"/>
                <w:szCs w:val="20"/>
              </w:rPr>
            </w:pPr>
          </w:p>
        </w:tc>
        <w:tc>
          <w:tcPr>
            <w:tcW w:w="273" w:type="pct"/>
            <w:vAlign w:val="center"/>
          </w:tcPr>
          <w:p w14:paraId="3F9D93C4" w14:textId="77777777" w:rsidR="003D0383" w:rsidRPr="0068671E" w:rsidRDefault="003D0383" w:rsidP="00A86C86">
            <w:pPr>
              <w:jc w:val="center"/>
              <w:rPr>
                <w:rFonts w:ascii="Arial" w:hAnsi="Arial" w:cs="Arial"/>
                <w:szCs w:val="20"/>
              </w:rPr>
            </w:pPr>
          </w:p>
        </w:tc>
        <w:tc>
          <w:tcPr>
            <w:tcW w:w="231" w:type="pct"/>
            <w:vAlign w:val="center"/>
          </w:tcPr>
          <w:p w14:paraId="1B3A9D59" w14:textId="77777777" w:rsidR="003D0383" w:rsidRPr="0068671E" w:rsidRDefault="003D0383" w:rsidP="00A86C86">
            <w:pPr>
              <w:jc w:val="center"/>
              <w:rPr>
                <w:rFonts w:ascii="Arial" w:hAnsi="Arial" w:cs="Arial"/>
                <w:szCs w:val="20"/>
              </w:rPr>
            </w:pPr>
          </w:p>
        </w:tc>
        <w:tc>
          <w:tcPr>
            <w:tcW w:w="231" w:type="pct"/>
            <w:vAlign w:val="center"/>
          </w:tcPr>
          <w:p w14:paraId="32B31C53" w14:textId="77777777" w:rsidR="003D0383" w:rsidRPr="0068671E" w:rsidRDefault="003D0383" w:rsidP="00A86C86">
            <w:pPr>
              <w:jc w:val="center"/>
              <w:rPr>
                <w:rFonts w:ascii="Arial" w:hAnsi="Arial" w:cs="Arial"/>
                <w:szCs w:val="20"/>
              </w:rPr>
            </w:pPr>
          </w:p>
        </w:tc>
        <w:tc>
          <w:tcPr>
            <w:tcW w:w="422" w:type="pct"/>
            <w:vAlign w:val="center"/>
          </w:tcPr>
          <w:p w14:paraId="1C527073" w14:textId="77777777" w:rsidR="003D0383" w:rsidRPr="0068671E" w:rsidRDefault="003D0383" w:rsidP="00A86C86">
            <w:pPr>
              <w:jc w:val="center"/>
              <w:rPr>
                <w:rFonts w:ascii="Arial" w:hAnsi="Arial" w:cs="Arial"/>
                <w:szCs w:val="20"/>
              </w:rPr>
            </w:pPr>
          </w:p>
        </w:tc>
        <w:tc>
          <w:tcPr>
            <w:tcW w:w="424" w:type="pct"/>
            <w:vAlign w:val="center"/>
          </w:tcPr>
          <w:p w14:paraId="21B0AC84" w14:textId="77777777" w:rsidR="003D0383" w:rsidRPr="0068671E" w:rsidRDefault="003D0383" w:rsidP="00A86C86">
            <w:pPr>
              <w:jc w:val="center"/>
              <w:rPr>
                <w:rFonts w:ascii="Arial" w:hAnsi="Arial" w:cs="Arial"/>
                <w:szCs w:val="20"/>
              </w:rPr>
            </w:pPr>
          </w:p>
        </w:tc>
        <w:tc>
          <w:tcPr>
            <w:tcW w:w="507" w:type="pct"/>
            <w:vAlign w:val="center"/>
          </w:tcPr>
          <w:p w14:paraId="11D71B66" w14:textId="77777777" w:rsidR="003D0383" w:rsidRPr="0068671E" w:rsidRDefault="003D0383" w:rsidP="00A86C86">
            <w:pPr>
              <w:jc w:val="center"/>
              <w:rPr>
                <w:rFonts w:ascii="Arial" w:hAnsi="Arial" w:cs="Arial"/>
                <w:szCs w:val="20"/>
              </w:rPr>
            </w:pPr>
          </w:p>
        </w:tc>
        <w:tc>
          <w:tcPr>
            <w:tcW w:w="902" w:type="pct"/>
            <w:vAlign w:val="center"/>
          </w:tcPr>
          <w:p w14:paraId="0442CA8F" w14:textId="77777777" w:rsidR="003D0383" w:rsidRPr="0068671E" w:rsidRDefault="003D0383" w:rsidP="00A86C86">
            <w:pPr>
              <w:jc w:val="center"/>
              <w:rPr>
                <w:rFonts w:ascii="Arial" w:hAnsi="Arial" w:cs="Arial"/>
                <w:szCs w:val="20"/>
              </w:rPr>
            </w:pPr>
          </w:p>
        </w:tc>
      </w:tr>
      <w:tr w:rsidR="003D0383" w:rsidRPr="0068671E" w14:paraId="7ADA77EB" w14:textId="77777777" w:rsidTr="00A86C86">
        <w:trPr>
          <w:trHeight w:val="427"/>
          <w:jc w:val="center"/>
        </w:trPr>
        <w:tc>
          <w:tcPr>
            <w:tcW w:w="190" w:type="pct"/>
            <w:vAlign w:val="center"/>
          </w:tcPr>
          <w:p w14:paraId="676E6213" w14:textId="77777777" w:rsidR="003D0383" w:rsidRPr="0068671E" w:rsidRDefault="003D0383" w:rsidP="00A86C86">
            <w:pPr>
              <w:jc w:val="center"/>
              <w:rPr>
                <w:rFonts w:ascii="Arial" w:hAnsi="Arial" w:cs="Arial"/>
                <w:b/>
                <w:szCs w:val="20"/>
              </w:rPr>
            </w:pPr>
            <w:r w:rsidRPr="0068671E">
              <w:rPr>
                <w:rFonts w:ascii="Arial" w:hAnsi="Arial" w:cs="Arial"/>
                <w:b/>
                <w:szCs w:val="20"/>
              </w:rPr>
              <w:t>3</w:t>
            </w:r>
          </w:p>
        </w:tc>
        <w:tc>
          <w:tcPr>
            <w:tcW w:w="241" w:type="pct"/>
            <w:vAlign w:val="center"/>
          </w:tcPr>
          <w:p w14:paraId="10B562A0" w14:textId="77777777" w:rsidR="003D0383" w:rsidRPr="0068671E" w:rsidRDefault="003D0383" w:rsidP="00A86C86">
            <w:pPr>
              <w:jc w:val="center"/>
              <w:rPr>
                <w:rFonts w:ascii="Arial" w:hAnsi="Arial" w:cs="Arial"/>
                <w:szCs w:val="20"/>
              </w:rPr>
            </w:pPr>
          </w:p>
        </w:tc>
        <w:tc>
          <w:tcPr>
            <w:tcW w:w="266" w:type="pct"/>
            <w:vAlign w:val="center"/>
          </w:tcPr>
          <w:p w14:paraId="199540EF" w14:textId="77777777" w:rsidR="003D0383" w:rsidRPr="0068671E" w:rsidRDefault="003D0383" w:rsidP="00A86C86">
            <w:pPr>
              <w:jc w:val="center"/>
              <w:rPr>
                <w:rFonts w:ascii="Arial" w:hAnsi="Arial" w:cs="Arial"/>
                <w:szCs w:val="20"/>
              </w:rPr>
            </w:pPr>
          </w:p>
        </w:tc>
        <w:tc>
          <w:tcPr>
            <w:tcW w:w="282" w:type="pct"/>
            <w:vAlign w:val="center"/>
          </w:tcPr>
          <w:p w14:paraId="0DE8DC21" w14:textId="77777777" w:rsidR="003D0383" w:rsidRPr="0068671E" w:rsidRDefault="003D0383" w:rsidP="00A86C86">
            <w:pPr>
              <w:jc w:val="center"/>
              <w:rPr>
                <w:rFonts w:ascii="Arial" w:hAnsi="Arial" w:cs="Arial"/>
                <w:szCs w:val="20"/>
              </w:rPr>
            </w:pPr>
          </w:p>
        </w:tc>
        <w:tc>
          <w:tcPr>
            <w:tcW w:w="290" w:type="pct"/>
            <w:vAlign w:val="center"/>
          </w:tcPr>
          <w:p w14:paraId="3951A685" w14:textId="77777777" w:rsidR="003D0383" w:rsidRPr="0068671E" w:rsidRDefault="003D0383" w:rsidP="00A86C86">
            <w:pPr>
              <w:jc w:val="center"/>
              <w:rPr>
                <w:rFonts w:ascii="Arial" w:hAnsi="Arial" w:cs="Arial"/>
                <w:szCs w:val="20"/>
              </w:rPr>
            </w:pPr>
          </w:p>
        </w:tc>
        <w:tc>
          <w:tcPr>
            <w:tcW w:w="240" w:type="pct"/>
            <w:vAlign w:val="center"/>
          </w:tcPr>
          <w:p w14:paraId="0C6E0F91" w14:textId="77777777" w:rsidR="003D0383" w:rsidRPr="0068671E" w:rsidRDefault="003D0383" w:rsidP="00A86C86">
            <w:pPr>
              <w:jc w:val="center"/>
              <w:rPr>
                <w:rFonts w:ascii="Arial" w:hAnsi="Arial" w:cs="Arial"/>
                <w:szCs w:val="20"/>
              </w:rPr>
            </w:pPr>
          </w:p>
        </w:tc>
        <w:tc>
          <w:tcPr>
            <w:tcW w:w="267" w:type="pct"/>
            <w:vAlign w:val="center"/>
          </w:tcPr>
          <w:p w14:paraId="7557D995" w14:textId="77777777" w:rsidR="003D0383" w:rsidRPr="0068671E" w:rsidRDefault="003D0383" w:rsidP="00A86C86">
            <w:pPr>
              <w:jc w:val="center"/>
              <w:rPr>
                <w:rFonts w:ascii="Arial" w:hAnsi="Arial" w:cs="Arial"/>
                <w:szCs w:val="20"/>
              </w:rPr>
            </w:pPr>
          </w:p>
        </w:tc>
        <w:tc>
          <w:tcPr>
            <w:tcW w:w="234" w:type="pct"/>
            <w:vAlign w:val="center"/>
          </w:tcPr>
          <w:p w14:paraId="464313E7" w14:textId="77777777" w:rsidR="003D0383" w:rsidRPr="0068671E" w:rsidRDefault="003D0383" w:rsidP="00A86C86">
            <w:pPr>
              <w:jc w:val="center"/>
              <w:rPr>
                <w:rFonts w:ascii="Arial" w:hAnsi="Arial" w:cs="Arial"/>
                <w:szCs w:val="20"/>
              </w:rPr>
            </w:pPr>
          </w:p>
        </w:tc>
        <w:tc>
          <w:tcPr>
            <w:tcW w:w="273" w:type="pct"/>
            <w:vAlign w:val="center"/>
          </w:tcPr>
          <w:p w14:paraId="165F589E" w14:textId="77777777" w:rsidR="003D0383" w:rsidRPr="0068671E" w:rsidRDefault="003D0383" w:rsidP="00A86C86">
            <w:pPr>
              <w:jc w:val="center"/>
              <w:rPr>
                <w:rFonts w:ascii="Arial" w:hAnsi="Arial" w:cs="Arial"/>
                <w:szCs w:val="20"/>
              </w:rPr>
            </w:pPr>
          </w:p>
        </w:tc>
        <w:tc>
          <w:tcPr>
            <w:tcW w:w="231" w:type="pct"/>
            <w:vAlign w:val="center"/>
          </w:tcPr>
          <w:p w14:paraId="62D754C0" w14:textId="77777777" w:rsidR="003D0383" w:rsidRPr="0068671E" w:rsidRDefault="003D0383" w:rsidP="00A86C86">
            <w:pPr>
              <w:jc w:val="center"/>
              <w:rPr>
                <w:rFonts w:ascii="Arial" w:hAnsi="Arial" w:cs="Arial"/>
                <w:szCs w:val="20"/>
              </w:rPr>
            </w:pPr>
          </w:p>
        </w:tc>
        <w:tc>
          <w:tcPr>
            <w:tcW w:w="231" w:type="pct"/>
            <w:vAlign w:val="center"/>
          </w:tcPr>
          <w:p w14:paraId="79DB4228" w14:textId="77777777" w:rsidR="003D0383" w:rsidRPr="0068671E" w:rsidRDefault="003D0383" w:rsidP="00A86C86">
            <w:pPr>
              <w:jc w:val="center"/>
              <w:rPr>
                <w:rFonts w:ascii="Arial" w:hAnsi="Arial" w:cs="Arial"/>
                <w:szCs w:val="20"/>
              </w:rPr>
            </w:pPr>
          </w:p>
        </w:tc>
        <w:tc>
          <w:tcPr>
            <w:tcW w:w="422" w:type="pct"/>
            <w:vAlign w:val="center"/>
          </w:tcPr>
          <w:p w14:paraId="6B85F4C3" w14:textId="77777777" w:rsidR="003D0383" w:rsidRPr="0068671E" w:rsidRDefault="003D0383" w:rsidP="00A86C86">
            <w:pPr>
              <w:jc w:val="center"/>
              <w:rPr>
                <w:rFonts w:ascii="Arial" w:hAnsi="Arial" w:cs="Arial"/>
                <w:szCs w:val="20"/>
              </w:rPr>
            </w:pPr>
          </w:p>
        </w:tc>
        <w:tc>
          <w:tcPr>
            <w:tcW w:w="424" w:type="pct"/>
            <w:vAlign w:val="center"/>
          </w:tcPr>
          <w:p w14:paraId="0D0BBCFA" w14:textId="77777777" w:rsidR="003D0383" w:rsidRPr="0068671E" w:rsidRDefault="003D0383" w:rsidP="00A86C86">
            <w:pPr>
              <w:jc w:val="center"/>
              <w:rPr>
                <w:rFonts w:ascii="Arial" w:hAnsi="Arial" w:cs="Arial"/>
                <w:szCs w:val="20"/>
              </w:rPr>
            </w:pPr>
          </w:p>
        </w:tc>
        <w:tc>
          <w:tcPr>
            <w:tcW w:w="507" w:type="pct"/>
            <w:vAlign w:val="center"/>
          </w:tcPr>
          <w:p w14:paraId="165D7819" w14:textId="77777777" w:rsidR="003D0383" w:rsidRPr="0068671E" w:rsidRDefault="003D0383" w:rsidP="00A86C86">
            <w:pPr>
              <w:jc w:val="center"/>
              <w:rPr>
                <w:rFonts w:ascii="Arial" w:hAnsi="Arial" w:cs="Arial"/>
                <w:szCs w:val="20"/>
              </w:rPr>
            </w:pPr>
          </w:p>
        </w:tc>
        <w:tc>
          <w:tcPr>
            <w:tcW w:w="902" w:type="pct"/>
            <w:vAlign w:val="center"/>
          </w:tcPr>
          <w:p w14:paraId="1AD5102E" w14:textId="77777777" w:rsidR="003D0383" w:rsidRPr="0068671E" w:rsidRDefault="003D0383" w:rsidP="00A86C86">
            <w:pPr>
              <w:jc w:val="center"/>
              <w:rPr>
                <w:rFonts w:ascii="Arial" w:hAnsi="Arial" w:cs="Arial"/>
                <w:szCs w:val="20"/>
              </w:rPr>
            </w:pPr>
          </w:p>
        </w:tc>
      </w:tr>
      <w:tr w:rsidR="003D0383" w:rsidRPr="0068671E" w14:paraId="366A7BA4" w14:textId="77777777" w:rsidTr="00A86C86">
        <w:trPr>
          <w:trHeight w:val="419"/>
          <w:jc w:val="center"/>
        </w:trPr>
        <w:tc>
          <w:tcPr>
            <w:tcW w:w="190" w:type="pct"/>
            <w:vAlign w:val="center"/>
          </w:tcPr>
          <w:p w14:paraId="2A376FF4" w14:textId="77777777" w:rsidR="003D0383" w:rsidRPr="0068671E" w:rsidRDefault="003D0383" w:rsidP="00A86C86">
            <w:pPr>
              <w:jc w:val="center"/>
              <w:rPr>
                <w:rFonts w:ascii="Arial" w:hAnsi="Arial" w:cs="Arial"/>
                <w:b/>
                <w:szCs w:val="20"/>
              </w:rPr>
            </w:pPr>
            <w:r w:rsidRPr="0068671E">
              <w:rPr>
                <w:rFonts w:ascii="Arial" w:hAnsi="Arial" w:cs="Arial"/>
                <w:b/>
                <w:szCs w:val="20"/>
              </w:rPr>
              <w:t>4</w:t>
            </w:r>
          </w:p>
        </w:tc>
        <w:tc>
          <w:tcPr>
            <w:tcW w:w="241" w:type="pct"/>
            <w:vAlign w:val="center"/>
          </w:tcPr>
          <w:p w14:paraId="2BCEA79A" w14:textId="77777777" w:rsidR="003D0383" w:rsidRPr="0068671E" w:rsidRDefault="003D0383" w:rsidP="00A86C86">
            <w:pPr>
              <w:jc w:val="center"/>
              <w:rPr>
                <w:rFonts w:ascii="Arial" w:hAnsi="Arial" w:cs="Arial"/>
                <w:szCs w:val="20"/>
              </w:rPr>
            </w:pPr>
          </w:p>
        </w:tc>
        <w:tc>
          <w:tcPr>
            <w:tcW w:w="266" w:type="pct"/>
            <w:vAlign w:val="center"/>
          </w:tcPr>
          <w:p w14:paraId="32008F1F" w14:textId="77777777" w:rsidR="003D0383" w:rsidRPr="0068671E" w:rsidRDefault="003D0383" w:rsidP="00A86C86">
            <w:pPr>
              <w:jc w:val="center"/>
              <w:rPr>
                <w:rFonts w:ascii="Arial" w:hAnsi="Arial" w:cs="Arial"/>
                <w:szCs w:val="20"/>
              </w:rPr>
            </w:pPr>
          </w:p>
        </w:tc>
        <w:tc>
          <w:tcPr>
            <w:tcW w:w="282" w:type="pct"/>
            <w:vAlign w:val="center"/>
          </w:tcPr>
          <w:p w14:paraId="5A7F5960" w14:textId="77777777" w:rsidR="003D0383" w:rsidRPr="0068671E" w:rsidRDefault="003D0383" w:rsidP="00A86C86">
            <w:pPr>
              <w:jc w:val="center"/>
              <w:rPr>
                <w:rFonts w:ascii="Arial" w:hAnsi="Arial" w:cs="Arial"/>
                <w:szCs w:val="20"/>
              </w:rPr>
            </w:pPr>
          </w:p>
        </w:tc>
        <w:tc>
          <w:tcPr>
            <w:tcW w:w="290" w:type="pct"/>
            <w:vAlign w:val="center"/>
          </w:tcPr>
          <w:p w14:paraId="62948BCB" w14:textId="77777777" w:rsidR="003D0383" w:rsidRPr="0068671E" w:rsidRDefault="003D0383" w:rsidP="00A86C86">
            <w:pPr>
              <w:jc w:val="center"/>
              <w:rPr>
                <w:rFonts w:ascii="Arial" w:hAnsi="Arial" w:cs="Arial"/>
                <w:szCs w:val="20"/>
              </w:rPr>
            </w:pPr>
          </w:p>
        </w:tc>
        <w:tc>
          <w:tcPr>
            <w:tcW w:w="240" w:type="pct"/>
            <w:vAlign w:val="center"/>
          </w:tcPr>
          <w:p w14:paraId="77C3D55E" w14:textId="77777777" w:rsidR="003D0383" w:rsidRPr="0068671E" w:rsidRDefault="003D0383" w:rsidP="00A86C86">
            <w:pPr>
              <w:jc w:val="center"/>
              <w:rPr>
                <w:rFonts w:ascii="Arial" w:hAnsi="Arial" w:cs="Arial"/>
                <w:szCs w:val="20"/>
              </w:rPr>
            </w:pPr>
          </w:p>
        </w:tc>
        <w:tc>
          <w:tcPr>
            <w:tcW w:w="267" w:type="pct"/>
            <w:vAlign w:val="center"/>
          </w:tcPr>
          <w:p w14:paraId="2EDD6332" w14:textId="77777777" w:rsidR="003D0383" w:rsidRPr="0068671E" w:rsidRDefault="003D0383" w:rsidP="00A86C86">
            <w:pPr>
              <w:jc w:val="center"/>
              <w:rPr>
                <w:rFonts w:ascii="Arial" w:hAnsi="Arial" w:cs="Arial"/>
                <w:szCs w:val="20"/>
              </w:rPr>
            </w:pPr>
          </w:p>
        </w:tc>
        <w:tc>
          <w:tcPr>
            <w:tcW w:w="234" w:type="pct"/>
            <w:vAlign w:val="center"/>
          </w:tcPr>
          <w:p w14:paraId="7E334C4D" w14:textId="77777777" w:rsidR="003D0383" w:rsidRPr="0068671E" w:rsidRDefault="003D0383" w:rsidP="00A86C86">
            <w:pPr>
              <w:jc w:val="center"/>
              <w:rPr>
                <w:rFonts w:ascii="Arial" w:hAnsi="Arial" w:cs="Arial"/>
                <w:szCs w:val="20"/>
              </w:rPr>
            </w:pPr>
          </w:p>
        </w:tc>
        <w:tc>
          <w:tcPr>
            <w:tcW w:w="273" w:type="pct"/>
            <w:vAlign w:val="center"/>
          </w:tcPr>
          <w:p w14:paraId="11032FB2" w14:textId="77777777" w:rsidR="003D0383" w:rsidRPr="0068671E" w:rsidRDefault="003D0383" w:rsidP="00A86C86">
            <w:pPr>
              <w:jc w:val="center"/>
              <w:rPr>
                <w:rFonts w:ascii="Arial" w:hAnsi="Arial" w:cs="Arial"/>
                <w:szCs w:val="20"/>
              </w:rPr>
            </w:pPr>
          </w:p>
        </w:tc>
        <w:tc>
          <w:tcPr>
            <w:tcW w:w="231" w:type="pct"/>
            <w:vAlign w:val="center"/>
          </w:tcPr>
          <w:p w14:paraId="42496DBF" w14:textId="77777777" w:rsidR="003D0383" w:rsidRPr="0068671E" w:rsidRDefault="003D0383" w:rsidP="00A86C86">
            <w:pPr>
              <w:jc w:val="center"/>
              <w:rPr>
                <w:rFonts w:ascii="Arial" w:hAnsi="Arial" w:cs="Arial"/>
                <w:szCs w:val="20"/>
              </w:rPr>
            </w:pPr>
          </w:p>
        </w:tc>
        <w:tc>
          <w:tcPr>
            <w:tcW w:w="231" w:type="pct"/>
            <w:vAlign w:val="center"/>
          </w:tcPr>
          <w:p w14:paraId="16040710" w14:textId="77777777" w:rsidR="003D0383" w:rsidRPr="0068671E" w:rsidRDefault="003D0383" w:rsidP="00A86C86">
            <w:pPr>
              <w:jc w:val="center"/>
              <w:rPr>
                <w:rFonts w:ascii="Arial" w:hAnsi="Arial" w:cs="Arial"/>
                <w:szCs w:val="20"/>
              </w:rPr>
            </w:pPr>
          </w:p>
        </w:tc>
        <w:tc>
          <w:tcPr>
            <w:tcW w:w="422" w:type="pct"/>
            <w:vAlign w:val="center"/>
          </w:tcPr>
          <w:p w14:paraId="338FC003" w14:textId="77777777" w:rsidR="003D0383" w:rsidRPr="0068671E" w:rsidRDefault="003D0383" w:rsidP="00A86C86">
            <w:pPr>
              <w:jc w:val="center"/>
              <w:rPr>
                <w:rFonts w:ascii="Arial" w:hAnsi="Arial" w:cs="Arial"/>
                <w:szCs w:val="20"/>
              </w:rPr>
            </w:pPr>
          </w:p>
        </w:tc>
        <w:tc>
          <w:tcPr>
            <w:tcW w:w="424" w:type="pct"/>
            <w:vAlign w:val="center"/>
          </w:tcPr>
          <w:p w14:paraId="2CC60CB5" w14:textId="77777777" w:rsidR="003D0383" w:rsidRPr="0068671E" w:rsidRDefault="003D0383" w:rsidP="00A86C86">
            <w:pPr>
              <w:jc w:val="center"/>
              <w:rPr>
                <w:rFonts w:ascii="Arial" w:hAnsi="Arial" w:cs="Arial"/>
                <w:szCs w:val="20"/>
              </w:rPr>
            </w:pPr>
          </w:p>
        </w:tc>
        <w:tc>
          <w:tcPr>
            <w:tcW w:w="507" w:type="pct"/>
            <w:vAlign w:val="center"/>
          </w:tcPr>
          <w:p w14:paraId="44E23885" w14:textId="77777777" w:rsidR="003D0383" w:rsidRPr="0068671E" w:rsidRDefault="003D0383" w:rsidP="00A86C86">
            <w:pPr>
              <w:jc w:val="center"/>
              <w:rPr>
                <w:rFonts w:ascii="Arial" w:hAnsi="Arial" w:cs="Arial"/>
                <w:szCs w:val="20"/>
              </w:rPr>
            </w:pPr>
          </w:p>
        </w:tc>
        <w:tc>
          <w:tcPr>
            <w:tcW w:w="902" w:type="pct"/>
            <w:vAlign w:val="center"/>
          </w:tcPr>
          <w:p w14:paraId="359F2C12" w14:textId="77777777" w:rsidR="003D0383" w:rsidRPr="0068671E" w:rsidRDefault="003D0383" w:rsidP="00A86C86">
            <w:pPr>
              <w:jc w:val="center"/>
              <w:rPr>
                <w:rFonts w:ascii="Arial" w:hAnsi="Arial" w:cs="Arial"/>
                <w:szCs w:val="20"/>
              </w:rPr>
            </w:pPr>
          </w:p>
        </w:tc>
      </w:tr>
      <w:tr w:rsidR="003D0383" w:rsidRPr="0068671E" w14:paraId="0BE3E309" w14:textId="77777777" w:rsidTr="00A86C86">
        <w:trPr>
          <w:trHeight w:val="426"/>
          <w:jc w:val="center"/>
        </w:trPr>
        <w:tc>
          <w:tcPr>
            <w:tcW w:w="190" w:type="pct"/>
            <w:vAlign w:val="center"/>
          </w:tcPr>
          <w:p w14:paraId="2E1618E6" w14:textId="77777777" w:rsidR="003D0383" w:rsidRPr="0068671E" w:rsidRDefault="003D0383" w:rsidP="00A86C86">
            <w:pPr>
              <w:jc w:val="center"/>
              <w:rPr>
                <w:rFonts w:ascii="Arial" w:hAnsi="Arial" w:cs="Arial"/>
                <w:b/>
                <w:szCs w:val="20"/>
              </w:rPr>
            </w:pPr>
            <w:r w:rsidRPr="0068671E">
              <w:rPr>
                <w:rFonts w:ascii="Arial" w:hAnsi="Arial" w:cs="Arial"/>
                <w:b/>
                <w:szCs w:val="20"/>
              </w:rPr>
              <w:t>5</w:t>
            </w:r>
          </w:p>
        </w:tc>
        <w:tc>
          <w:tcPr>
            <w:tcW w:w="241" w:type="pct"/>
            <w:vAlign w:val="center"/>
          </w:tcPr>
          <w:p w14:paraId="20C5ECA0" w14:textId="77777777" w:rsidR="003D0383" w:rsidRPr="0068671E" w:rsidRDefault="003D0383" w:rsidP="00A86C86">
            <w:pPr>
              <w:jc w:val="center"/>
              <w:rPr>
                <w:rFonts w:ascii="Arial" w:hAnsi="Arial" w:cs="Arial"/>
                <w:szCs w:val="20"/>
              </w:rPr>
            </w:pPr>
          </w:p>
        </w:tc>
        <w:tc>
          <w:tcPr>
            <w:tcW w:w="266" w:type="pct"/>
            <w:vAlign w:val="center"/>
          </w:tcPr>
          <w:p w14:paraId="64136B06" w14:textId="77777777" w:rsidR="003D0383" w:rsidRPr="0068671E" w:rsidRDefault="003D0383" w:rsidP="00A86C86">
            <w:pPr>
              <w:jc w:val="center"/>
              <w:rPr>
                <w:rFonts w:ascii="Arial" w:hAnsi="Arial" w:cs="Arial"/>
                <w:szCs w:val="20"/>
              </w:rPr>
            </w:pPr>
          </w:p>
        </w:tc>
        <w:tc>
          <w:tcPr>
            <w:tcW w:w="282" w:type="pct"/>
            <w:vAlign w:val="center"/>
          </w:tcPr>
          <w:p w14:paraId="57FDA829" w14:textId="77777777" w:rsidR="003D0383" w:rsidRPr="0068671E" w:rsidRDefault="003D0383" w:rsidP="00A86C86">
            <w:pPr>
              <w:jc w:val="center"/>
              <w:rPr>
                <w:rFonts w:ascii="Arial" w:hAnsi="Arial" w:cs="Arial"/>
                <w:szCs w:val="20"/>
              </w:rPr>
            </w:pPr>
          </w:p>
        </w:tc>
        <w:tc>
          <w:tcPr>
            <w:tcW w:w="290" w:type="pct"/>
            <w:vAlign w:val="center"/>
          </w:tcPr>
          <w:p w14:paraId="392904B6" w14:textId="77777777" w:rsidR="003D0383" w:rsidRPr="0068671E" w:rsidRDefault="003D0383" w:rsidP="00A86C86">
            <w:pPr>
              <w:jc w:val="center"/>
              <w:rPr>
                <w:rFonts w:ascii="Arial" w:hAnsi="Arial" w:cs="Arial"/>
                <w:szCs w:val="20"/>
              </w:rPr>
            </w:pPr>
          </w:p>
        </w:tc>
        <w:tc>
          <w:tcPr>
            <w:tcW w:w="240" w:type="pct"/>
            <w:vAlign w:val="center"/>
          </w:tcPr>
          <w:p w14:paraId="75A68F75" w14:textId="77777777" w:rsidR="003D0383" w:rsidRPr="0068671E" w:rsidRDefault="003D0383" w:rsidP="00A86C86">
            <w:pPr>
              <w:jc w:val="center"/>
              <w:rPr>
                <w:rFonts w:ascii="Arial" w:hAnsi="Arial" w:cs="Arial"/>
                <w:szCs w:val="20"/>
              </w:rPr>
            </w:pPr>
          </w:p>
        </w:tc>
        <w:tc>
          <w:tcPr>
            <w:tcW w:w="267" w:type="pct"/>
            <w:vAlign w:val="center"/>
          </w:tcPr>
          <w:p w14:paraId="11DA7770" w14:textId="77777777" w:rsidR="003D0383" w:rsidRPr="0068671E" w:rsidRDefault="003D0383" w:rsidP="00A86C86">
            <w:pPr>
              <w:jc w:val="center"/>
              <w:rPr>
                <w:rFonts w:ascii="Arial" w:hAnsi="Arial" w:cs="Arial"/>
                <w:szCs w:val="20"/>
              </w:rPr>
            </w:pPr>
          </w:p>
        </w:tc>
        <w:tc>
          <w:tcPr>
            <w:tcW w:w="234" w:type="pct"/>
            <w:vAlign w:val="center"/>
          </w:tcPr>
          <w:p w14:paraId="0524C7F3" w14:textId="77777777" w:rsidR="003D0383" w:rsidRPr="0068671E" w:rsidRDefault="003D0383" w:rsidP="00A86C86">
            <w:pPr>
              <w:jc w:val="center"/>
              <w:rPr>
                <w:rFonts w:ascii="Arial" w:hAnsi="Arial" w:cs="Arial"/>
                <w:szCs w:val="20"/>
              </w:rPr>
            </w:pPr>
          </w:p>
        </w:tc>
        <w:tc>
          <w:tcPr>
            <w:tcW w:w="273" w:type="pct"/>
            <w:vAlign w:val="center"/>
          </w:tcPr>
          <w:p w14:paraId="6F177AF5" w14:textId="77777777" w:rsidR="003D0383" w:rsidRPr="0068671E" w:rsidRDefault="003D0383" w:rsidP="00A86C86">
            <w:pPr>
              <w:jc w:val="center"/>
              <w:rPr>
                <w:rFonts w:ascii="Arial" w:hAnsi="Arial" w:cs="Arial"/>
                <w:szCs w:val="20"/>
              </w:rPr>
            </w:pPr>
          </w:p>
        </w:tc>
        <w:tc>
          <w:tcPr>
            <w:tcW w:w="231" w:type="pct"/>
            <w:vAlign w:val="center"/>
          </w:tcPr>
          <w:p w14:paraId="72D5065B" w14:textId="77777777" w:rsidR="003D0383" w:rsidRPr="0068671E" w:rsidRDefault="003D0383" w:rsidP="00A86C86">
            <w:pPr>
              <w:jc w:val="center"/>
              <w:rPr>
                <w:rFonts w:ascii="Arial" w:hAnsi="Arial" w:cs="Arial"/>
                <w:szCs w:val="20"/>
              </w:rPr>
            </w:pPr>
          </w:p>
        </w:tc>
        <w:tc>
          <w:tcPr>
            <w:tcW w:w="231" w:type="pct"/>
            <w:vAlign w:val="center"/>
          </w:tcPr>
          <w:p w14:paraId="7161CCEA" w14:textId="77777777" w:rsidR="003D0383" w:rsidRPr="0068671E" w:rsidRDefault="003D0383" w:rsidP="00A86C86">
            <w:pPr>
              <w:jc w:val="center"/>
              <w:rPr>
                <w:rFonts w:ascii="Arial" w:hAnsi="Arial" w:cs="Arial"/>
                <w:szCs w:val="20"/>
              </w:rPr>
            </w:pPr>
          </w:p>
        </w:tc>
        <w:tc>
          <w:tcPr>
            <w:tcW w:w="422" w:type="pct"/>
            <w:vAlign w:val="center"/>
          </w:tcPr>
          <w:p w14:paraId="4FFF1096" w14:textId="77777777" w:rsidR="003D0383" w:rsidRPr="0068671E" w:rsidRDefault="003D0383" w:rsidP="00A86C86">
            <w:pPr>
              <w:jc w:val="center"/>
              <w:rPr>
                <w:rFonts w:ascii="Arial" w:hAnsi="Arial" w:cs="Arial"/>
                <w:szCs w:val="20"/>
              </w:rPr>
            </w:pPr>
          </w:p>
        </w:tc>
        <w:tc>
          <w:tcPr>
            <w:tcW w:w="424" w:type="pct"/>
            <w:vAlign w:val="center"/>
          </w:tcPr>
          <w:p w14:paraId="072C33C5" w14:textId="77777777" w:rsidR="003D0383" w:rsidRPr="0068671E" w:rsidRDefault="003D0383" w:rsidP="00A86C86">
            <w:pPr>
              <w:jc w:val="center"/>
              <w:rPr>
                <w:rFonts w:ascii="Arial" w:hAnsi="Arial" w:cs="Arial"/>
                <w:szCs w:val="20"/>
              </w:rPr>
            </w:pPr>
          </w:p>
        </w:tc>
        <w:tc>
          <w:tcPr>
            <w:tcW w:w="507" w:type="pct"/>
            <w:vAlign w:val="center"/>
          </w:tcPr>
          <w:p w14:paraId="45CAC7E9" w14:textId="77777777" w:rsidR="003D0383" w:rsidRPr="0068671E" w:rsidRDefault="003D0383" w:rsidP="00A86C86">
            <w:pPr>
              <w:jc w:val="center"/>
              <w:rPr>
                <w:rFonts w:ascii="Arial" w:hAnsi="Arial" w:cs="Arial"/>
                <w:szCs w:val="20"/>
              </w:rPr>
            </w:pPr>
          </w:p>
        </w:tc>
        <w:tc>
          <w:tcPr>
            <w:tcW w:w="902" w:type="pct"/>
            <w:vAlign w:val="center"/>
          </w:tcPr>
          <w:p w14:paraId="0F640A18" w14:textId="77777777" w:rsidR="003D0383" w:rsidRPr="0068671E" w:rsidRDefault="003D0383" w:rsidP="00A86C86">
            <w:pPr>
              <w:jc w:val="center"/>
              <w:rPr>
                <w:rFonts w:ascii="Arial" w:hAnsi="Arial" w:cs="Arial"/>
                <w:szCs w:val="20"/>
              </w:rPr>
            </w:pPr>
          </w:p>
        </w:tc>
      </w:tr>
      <w:tr w:rsidR="003D0383" w:rsidRPr="0068671E" w14:paraId="67166657" w14:textId="77777777" w:rsidTr="00A86C86">
        <w:trPr>
          <w:trHeight w:val="412"/>
          <w:jc w:val="center"/>
        </w:trPr>
        <w:tc>
          <w:tcPr>
            <w:tcW w:w="190" w:type="pct"/>
            <w:vAlign w:val="center"/>
          </w:tcPr>
          <w:p w14:paraId="4089791B" w14:textId="77777777" w:rsidR="003D0383" w:rsidRPr="0068671E" w:rsidRDefault="003D0383" w:rsidP="00A86C86">
            <w:pPr>
              <w:jc w:val="center"/>
              <w:rPr>
                <w:rFonts w:ascii="Arial" w:hAnsi="Arial" w:cs="Arial"/>
                <w:b/>
                <w:szCs w:val="20"/>
              </w:rPr>
            </w:pPr>
            <w:r w:rsidRPr="0068671E">
              <w:rPr>
                <w:rFonts w:ascii="Arial" w:hAnsi="Arial" w:cs="Arial"/>
                <w:b/>
                <w:szCs w:val="20"/>
              </w:rPr>
              <w:t>6</w:t>
            </w:r>
          </w:p>
        </w:tc>
        <w:tc>
          <w:tcPr>
            <w:tcW w:w="241" w:type="pct"/>
            <w:vAlign w:val="center"/>
          </w:tcPr>
          <w:p w14:paraId="74F7DA6C" w14:textId="77777777" w:rsidR="003D0383" w:rsidRPr="0068671E" w:rsidRDefault="003D0383" w:rsidP="00A86C86">
            <w:pPr>
              <w:rPr>
                <w:rFonts w:ascii="Arial" w:hAnsi="Arial" w:cs="Arial"/>
                <w:szCs w:val="20"/>
              </w:rPr>
            </w:pPr>
          </w:p>
        </w:tc>
        <w:tc>
          <w:tcPr>
            <w:tcW w:w="266" w:type="pct"/>
            <w:vAlign w:val="center"/>
          </w:tcPr>
          <w:p w14:paraId="6383445D" w14:textId="77777777" w:rsidR="003D0383" w:rsidRPr="0068671E" w:rsidRDefault="003D0383" w:rsidP="00A86C86">
            <w:pPr>
              <w:jc w:val="center"/>
              <w:rPr>
                <w:rFonts w:ascii="Arial" w:hAnsi="Arial" w:cs="Arial"/>
                <w:szCs w:val="20"/>
              </w:rPr>
            </w:pPr>
          </w:p>
        </w:tc>
        <w:tc>
          <w:tcPr>
            <w:tcW w:w="282" w:type="pct"/>
            <w:vAlign w:val="center"/>
          </w:tcPr>
          <w:p w14:paraId="3DE2899D" w14:textId="77777777" w:rsidR="003D0383" w:rsidRPr="0068671E" w:rsidRDefault="003D0383" w:rsidP="00A86C86">
            <w:pPr>
              <w:jc w:val="center"/>
              <w:rPr>
                <w:rFonts w:ascii="Arial" w:hAnsi="Arial" w:cs="Arial"/>
                <w:szCs w:val="20"/>
              </w:rPr>
            </w:pPr>
          </w:p>
        </w:tc>
        <w:tc>
          <w:tcPr>
            <w:tcW w:w="290" w:type="pct"/>
            <w:vAlign w:val="center"/>
          </w:tcPr>
          <w:p w14:paraId="36C6201B" w14:textId="77777777" w:rsidR="003D0383" w:rsidRPr="0068671E" w:rsidRDefault="003D0383" w:rsidP="00A86C86">
            <w:pPr>
              <w:jc w:val="center"/>
              <w:rPr>
                <w:rFonts w:ascii="Arial" w:hAnsi="Arial" w:cs="Arial"/>
                <w:szCs w:val="20"/>
              </w:rPr>
            </w:pPr>
          </w:p>
        </w:tc>
        <w:tc>
          <w:tcPr>
            <w:tcW w:w="240" w:type="pct"/>
            <w:vAlign w:val="center"/>
          </w:tcPr>
          <w:p w14:paraId="69CA7E01" w14:textId="77777777" w:rsidR="003D0383" w:rsidRPr="0068671E" w:rsidRDefault="003D0383" w:rsidP="00A86C86">
            <w:pPr>
              <w:jc w:val="center"/>
              <w:rPr>
                <w:rFonts w:ascii="Arial" w:hAnsi="Arial" w:cs="Arial"/>
                <w:szCs w:val="20"/>
              </w:rPr>
            </w:pPr>
          </w:p>
        </w:tc>
        <w:tc>
          <w:tcPr>
            <w:tcW w:w="267" w:type="pct"/>
            <w:vAlign w:val="center"/>
          </w:tcPr>
          <w:p w14:paraId="1850D02C" w14:textId="77777777" w:rsidR="003D0383" w:rsidRPr="0068671E" w:rsidRDefault="003D0383" w:rsidP="00A86C86">
            <w:pPr>
              <w:jc w:val="center"/>
              <w:rPr>
                <w:rFonts w:ascii="Arial" w:hAnsi="Arial" w:cs="Arial"/>
                <w:szCs w:val="20"/>
              </w:rPr>
            </w:pPr>
          </w:p>
        </w:tc>
        <w:tc>
          <w:tcPr>
            <w:tcW w:w="234" w:type="pct"/>
            <w:vAlign w:val="center"/>
          </w:tcPr>
          <w:p w14:paraId="6F4ED95C" w14:textId="77777777" w:rsidR="003D0383" w:rsidRPr="0068671E" w:rsidRDefault="003D0383" w:rsidP="00A86C86">
            <w:pPr>
              <w:jc w:val="center"/>
              <w:rPr>
                <w:rFonts w:ascii="Arial" w:hAnsi="Arial" w:cs="Arial"/>
                <w:szCs w:val="20"/>
              </w:rPr>
            </w:pPr>
          </w:p>
        </w:tc>
        <w:tc>
          <w:tcPr>
            <w:tcW w:w="273" w:type="pct"/>
            <w:vAlign w:val="center"/>
          </w:tcPr>
          <w:p w14:paraId="3EF59329" w14:textId="77777777" w:rsidR="003D0383" w:rsidRPr="0068671E" w:rsidRDefault="003D0383" w:rsidP="00A86C86">
            <w:pPr>
              <w:jc w:val="center"/>
              <w:rPr>
                <w:rFonts w:ascii="Arial" w:hAnsi="Arial" w:cs="Arial"/>
                <w:szCs w:val="20"/>
              </w:rPr>
            </w:pPr>
          </w:p>
        </w:tc>
        <w:tc>
          <w:tcPr>
            <w:tcW w:w="231" w:type="pct"/>
            <w:vAlign w:val="center"/>
          </w:tcPr>
          <w:p w14:paraId="6E1B65BB" w14:textId="77777777" w:rsidR="003D0383" w:rsidRPr="0068671E" w:rsidRDefault="003D0383" w:rsidP="00A86C86">
            <w:pPr>
              <w:jc w:val="center"/>
              <w:rPr>
                <w:rFonts w:ascii="Arial" w:hAnsi="Arial" w:cs="Arial"/>
                <w:szCs w:val="20"/>
              </w:rPr>
            </w:pPr>
          </w:p>
        </w:tc>
        <w:tc>
          <w:tcPr>
            <w:tcW w:w="231" w:type="pct"/>
            <w:vAlign w:val="center"/>
          </w:tcPr>
          <w:p w14:paraId="2C1AAEF8" w14:textId="77777777" w:rsidR="003D0383" w:rsidRPr="0068671E" w:rsidRDefault="003D0383" w:rsidP="00A86C86">
            <w:pPr>
              <w:jc w:val="center"/>
              <w:rPr>
                <w:rFonts w:ascii="Arial" w:hAnsi="Arial" w:cs="Arial"/>
                <w:szCs w:val="20"/>
              </w:rPr>
            </w:pPr>
          </w:p>
        </w:tc>
        <w:tc>
          <w:tcPr>
            <w:tcW w:w="422" w:type="pct"/>
            <w:vAlign w:val="center"/>
          </w:tcPr>
          <w:p w14:paraId="16B739A3" w14:textId="77777777" w:rsidR="003D0383" w:rsidRPr="0068671E" w:rsidRDefault="003D0383" w:rsidP="00A86C86">
            <w:pPr>
              <w:jc w:val="center"/>
              <w:rPr>
                <w:rFonts w:ascii="Arial" w:hAnsi="Arial" w:cs="Arial"/>
                <w:szCs w:val="20"/>
              </w:rPr>
            </w:pPr>
          </w:p>
        </w:tc>
        <w:tc>
          <w:tcPr>
            <w:tcW w:w="424" w:type="pct"/>
            <w:vAlign w:val="center"/>
          </w:tcPr>
          <w:p w14:paraId="0E2AD804" w14:textId="77777777" w:rsidR="003D0383" w:rsidRPr="0068671E" w:rsidRDefault="003D0383" w:rsidP="00A86C86">
            <w:pPr>
              <w:jc w:val="center"/>
              <w:rPr>
                <w:rFonts w:ascii="Arial" w:hAnsi="Arial" w:cs="Arial"/>
                <w:szCs w:val="20"/>
              </w:rPr>
            </w:pPr>
          </w:p>
        </w:tc>
        <w:tc>
          <w:tcPr>
            <w:tcW w:w="507" w:type="pct"/>
            <w:vAlign w:val="center"/>
          </w:tcPr>
          <w:p w14:paraId="1CADD4F7" w14:textId="77777777" w:rsidR="003D0383" w:rsidRPr="0068671E" w:rsidRDefault="003D0383" w:rsidP="00A86C86">
            <w:pPr>
              <w:jc w:val="center"/>
              <w:rPr>
                <w:rFonts w:ascii="Arial" w:hAnsi="Arial" w:cs="Arial"/>
                <w:szCs w:val="20"/>
              </w:rPr>
            </w:pPr>
          </w:p>
        </w:tc>
        <w:tc>
          <w:tcPr>
            <w:tcW w:w="902" w:type="pct"/>
            <w:vAlign w:val="center"/>
          </w:tcPr>
          <w:p w14:paraId="53CFD475" w14:textId="77777777" w:rsidR="003D0383" w:rsidRPr="0068671E" w:rsidRDefault="003D0383" w:rsidP="00A86C86">
            <w:pPr>
              <w:jc w:val="center"/>
              <w:rPr>
                <w:rFonts w:ascii="Arial" w:hAnsi="Arial" w:cs="Arial"/>
                <w:szCs w:val="20"/>
              </w:rPr>
            </w:pPr>
          </w:p>
        </w:tc>
      </w:tr>
      <w:tr w:rsidR="003D0383" w:rsidRPr="0068671E" w14:paraId="50E2B502" w14:textId="77777777" w:rsidTr="00A86C86">
        <w:trPr>
          <w:trHeight w:val="557"/>
          <w:jc w:val="center"/>
        </w:trPr>
        <w:tc>
          <w:tcPr>
            <w:tcW w:w="190" w:type="pct"/>
            <w:vAlign w:val="center"/>
          </w:tcPr>
          <w:p w14:paraId="61610FA4" w14:textId="77777777" w:rsidR="003D0383" w:rsidRPr="0068671E" w:rsidRDefault="003D0383" w:rsidP="00A86C86">
            <w:pPr>
              <w:jc w:val="center"/>
              <w:rPr>
                <w:rFonts w:ascii="Arial" w:hAnsi="Arial" w:cs="Arial"/>
                <w:b/>
                <w:szCs w:val="20"/>
              </w:rPr>
            </w:pPr>
            <w:r w:rsidRPr="0068671E">
              <w:rPr>
                <w:rFonts w:ascii="Arial" w:hAnsi="Arial" w:cs="Arial"/>
                <w:b/>
                <w:szCs w:val="20"/>
              </w:rPr>
              <w:t>7</w:t>
            </w:r>
          </w:p>
        </w:tc>
        <w:tc>
          <w:tcPr>
            <w:tcW w:w="241" w:type="pct"/>
            <w:vAlign w:val="center"/>
          </w:tcPr>
          <w:p w14:paraId="63A1DFF7" w14:textId="77777777" w:rsidR="003D0383" w:rsidRPr="0068671E" w:rsidRDefault="003D0383" w:rsidP="00A86C86">
            <w:pPr>
              <w:rPr>
                <w:rFonts w:ascii="Arial" w:hAnsi="Arial" w:cs="Arial"/>
                <w:szCs w:val="20"/>
              </w:rPr>
            </w:pPr>
          </w:p>
        </w:tc>
        <w:tc>
          <w:tcPr>
            <w:tcW w:w="266" w:type="pct"/>
            <w:vAlign w:val="center"/>
          </w:tcPr>
          <w:p w14:paraId="5419FB51" w14:textId="77777777" w:rsidR="003D0383" w:rsidRPr="0068671E" w:rsidRDefault="003D0383" w:rsidP="00A86C86">
            <w:pPr>
              <w:jc w:val="center"/>
              <w:rPr>
                <w:rFonts w:ascii="Arial" w:hAnsi="Arial" w:cs="Arial"/>
                <w:szCs w:val="20"/>
              </w:rPr>
            </w:pPr>
          </w:p>
        </w:tc>
        <w:tc>
          <w:tcPr>
            <w:tcW w:w="282" w:type="pct"/>
            <w:vAlign w:val="center"/>
          </w:tcPr>
          <w:p w14:paraId="03CB448C" w14:textId="77777777" w:rsidR="003D0383" w:rsidRPr="0068671E" w:rsidRDefault="003D0383" w:rsidP="00A86C86">
            <w:pPr>
              <w:jc w:val="center"/>
              <w:rPr>
                <w:rFonts w:ascii="Arial" w:hAnsi="Arial" w:cs="Arial"/>
                <w:szCs w:val="20"/>
              </w:rPr>
            </w:pPr>
          </w:p>
        </w:tc>
        <w:tc>
          <w:tcPr>
            <w:tcW w:w="290" w:type="pct"/>
            <w:vAlign w:val="center"/>
          </w:tcPr>
          <w:p w14:paraId="2811547A" w14:textId="77777777" w:rsidR="003D0383" w:rsidRPr="0068671E" w:rsidRDefault="003D0383" w:rsidP="00A86C86">
            <w:pPr>
              <w:jc w:val="center"/>
              <w:rPr>
                <w:rFonts w:ascii="Arial" w:hAnsi="Arial" w:cs="Arial"/>
                <w:szCs w:val="20"/>
              </w:rPr>
            </w:pPr>
          </w:p>
        </w:tc>
        <w:tc>
          <w:tcPr>
            <w:tcW w:w="240" w:type="pct"/>
            <w:vAlign w:val="center"/>
          </w:tcPr>
          <w:p w14:paraId="3BE286D7" w14:textId="77777777" w:rsidR="003D0383" w:rsidRPr="0068671E" w:rsidRDefault="003D0383" w:rsidP="00A86C86">
            <w:pPr>
              <w:jc w:val="center"/>
              <w:rPr>
                <w:rFonts w:ascii="Arial" w:hAnsi="Arial" w:cs="Arial"/>
                <w:szCs w:val="20"/>
              </w:rPr>
            </w:pPr>
          </w:p>
        </w:tc>
        <w:tc>
          <w:tcPr>
            <w:tcW w:w="267" w:type="pct"/>
            <w:vAlign w:val="center"/>
          </w:tcPr>
          <w:p w14:paraId="7C5BBA9F" w14:textId="77777777" w:rsidR="003D0383" w:rsidRPr="0068671E" w:rsidRDefault="003D0383" w:rsidP="00A86C86">
            <w:pPr>
              <w:jc w:val="center"/>
              <w:rPr>
                <w:rFonts w:ascii="Arial" w:hAnsi="Arial" w:cs="Arial"/>
                <w:szCs w:val="20"/>
              </w:rPr>
            </w:pPr>
          </w:p>
        </w:tc>
        <w:tc>
          <w:tcPr>
            <w:tcW w:w="234" w:type="pct"/>
            <w:vAlign w:val="center"/>
          </w:tcPr>
          <w:p w14:paraId="661361C4" w14:textId="77777777" w:rsidR="003D0383" w:rsidRPr="0068671E" w:rsidRDefault="003D0383" w:rsidP="00A86C86">
            <w:pPr>
              <w:jc w:val="center"/>
              <w:rPr>
                <w:rFonts w:ascii="Arial" w:hAnsi="Arial" w:cs="Arial"/>
                <w:szCs w:val="20"/>
              </w:rPr>
            </w:pPr>
          </w:p>
        </w:tc>
        <w:tc>
          <w:tcPr>
            <w:tcW w:w="273" w:type="pct"/>
            <w:vAlign w:val="center"/>
          </w:tcPr>
          <w:p w14:paraId="109A8DB9" w14:textId="77777777" w:rsidR="003D0383" w:rsidRPr="0068671E" w:rsidRDefault="003D0383" w:rsidP="00A86C86">
            <w:pPr>
              <w:jc w:val="center"/>
              <w:rPr>
                <w:rFonts w:ascii="Arial" w:hAnsi="Arial" w:cs="Arial"/>
                <w:szCs w:val="20"/>
              </w:rPr>
            </w:pPr>
          </w:p>
        </w:tc>
        <w:tc>
          <w:tcPr>
            <w:tcW w:w="231" w:type="pct"/>
            <w:vAlign w:val="center"/>
          </w:tcPr>
          <w:p w14:paraId="143BACCE" w14:textId="77777777" w:rsidR="003D0383" w:rsidRPr="0068671E" w:rsidRDefault="003D0383" w:rsidP="00A86C86">
            <w:pPr>
              <w:jc w:val="center"/>
              <w:rPr>
                <w:rFonts w:ascii="Arial" w:hAnsi="Arial" w:cs="Arial"/>
                <w:szCs w:val="20"/>
              </w:rPr>
            </w:pPr>
          </w:p>
        </w:tc>
        <w:tc>
          <w:tcPr>
            <w:tcW w:w="231" w:type="pct"/>
            <w:vAlign w:val="center"/>
          </w:tcPr>
          <w:p w14:paraId="50610FF6" w14:textId="77777777" w:rsidR="003D0383" w:rsidRPr="0068671E" w:rsidRDefault="003D0383" w:rsidP="00A86C86">
            <w:pPr>
              <w:jc w:val="center"/>
              <w:rPr>
                <w:rFonts w:ascii="Arial" w:hAnsi="Arial" w:cs="Arial"/>
                <w:szCs w:val="20"/>
              </w:rPr>
            </w:pPr>
          </w:p>
        </w:tc>
        <w:tc>
          <w:tcPr>
            <w:tcW w:w="422" w:type="pct"/>
            <w:vAlign w:val="center"/>
          </w:tcPr>
          <w:p w14:paraId="36AE21E4" w14:textId="77777777" w:rsidR="003D0383" w:rsidRPr="0068671E" w:rsidRDefault="003D0383" w:rsidP="00A86C86">
            <w:pPr>
              <w:jc w:val="center"/>
              <w:rPr>
                <w:rFonts w:ascii="Arial" w:hAnsi="Arial" w:cs="Arial"/>
                <w:szCs w:val="20"/>
              </w:rPr>
            </w:pPr>
          </w:p>
        </w:tc>
        <w:tc>
          <w:tcPr>
            <w:tcW w:w="424" w:type="pct"/>
            <w:vAlign w:val="center"/>
          </w:tcPr>
          <w:p w14:paraId="5156F348" w14:textId="77777777" w:rsidR="003D0383" w:rsidRPr="0068671E" w:rsidRDefault="003D0383" w:rsidP="00A86C86">
            <w:pPr>
              <w:jc w:val="center"/>
              <w:rPr>
                <w:rFonts w:ascii="Arial" w:hAnsi="Arial" w:cs="Arial"/>
                <w:szCs w:val="20"/>
              </w:rPr>
            </w:pPr>
          </w:p>
        </w:tc>
        <w:tc>
          <w:tcPr>
            <w:tcW w:w="507" w:type="pct"/>
            <w:vAlign w:val="center"/>
          </w:tcPr>
          <w:p w14:paraId="0FBFE7A0" w14:textId="77777777" w:rsidR="003D0383" w:rsidRPr="0068671E" w:rsidRDefault="003D0383" w:rsidP="00A86C86">
            <w:pPr>
              <w:jc w:val="center"/>
              <w:rPr>
                <w:rFonts w:ascii="Arial" w:hAnsi="Arial" w:cs="Arial"/>
                <w:szCs w:val="20"/>
              </w:rPr>
            </w:pPr>
          </w:p>
        </w:tc>
        <w:tc>
          <w:tcPr>
            <w:tcW w:w="902" w:type="pct"/>
            <w:vAlign w:val="center"/>
          </w:tcPr>
          <w:p w14:paraId="5025B021" w14:textId="77777777" w:rsidR="003D0383" w:rsidRPr="0068671E" w:rsidRDefault="003D0383" w:rsidP="00A86C86">
            <w:pPr>
              <w:jc w:val="center"/>
              <w:rPr>
                <w:rFonts w:ascii="Arial" w:hAnsi="Arial" w:cs="Arial"/>
                <w:szCs w:val="20"/>
              </w:rPr>
            </w:pPr>
          </w:p>
        </w:tc>
      </w:tr>
      <w:tr w:rsidR="003D0383" w:rsidRPr="0068671E" w14:paraId="322DA27F" w14:textId="77777777" w:rsidTr="00A86C86">
        <w:trPr>
          <w:trHeight w:val="557"/>
          <w:jc w:val="center"/>
        </w:trPr>
        <w:tc>
          <w:tcPr>
            <w:tcW w:w="190" w:type="pct"/>
            <w:vAlign w:val="center"/>
          </w:tcPr>
          <w:p w14:paraId="2446F175" w14:textId="77777777" w:rsidR="003D0383" w:rsidRPr="0068671E" w:rsidRDefault="003D0383" w:rsidP="00A86C86">
            <w:pPr>
              <w:jc w:val="center"/>
              <w:rPr>
                <w:rFonts w:ascii="Arial" w:hAnsi="Arial" w:cs="Arial"/>
                <w:b/>
                <w:szCs w:val="20"/>
              </w:rPr>
            </w:pPr>
            <w:r w:rsidRPr="0068671E">
              <w:rPr>
                <w:rFonts w:ascii="Arial" w:hAnsi="Arial" w:cs="Arial"/>
                <w:b/>
                <w:szCs w:val="20"/>
              </w:rPr>
              <w:t>8</w:t>
            </w:r>
          </w:p>
        </w:tc>
        <w:tc>
          <w:tcPr>
            <w:tcW w:w="241" w:type="pct"/>
            <w:vAlign w:val="center"/>
          </w:tcPr>
          <w:p w14:paraId="50A9E647" w14:textId="77777777" w:rsidR="003D0383" w:rsidRPr="0068671E" w:rsidRDefault="003D0383" w:rsidP="00A86C86">
            <w:pPr>
              <w:rPr>
                <w:rFonts w:ascii="Arial" w:hAnsi="Arial" w:cs="Arial"/>
                <w:szCs w:val="20"/>
              </w:rPr>
            </w:pPr>
          </w:p>
        </w:tc>
        <w:tc>
          <w:tcPr>
            <w:tcW w:w="266" w:type="pct"/>
            <w:vAlign w:val="center"/>
          </w:tcPr>
          <w:p w14:paraId="20F4044B" w14:textId="77777777" w:rsidR="003D0383" w:rsidRPr="0068671E" w:rsidRDefault="003D0383" w:rsidP="00A86C86">
            <w:pPr>
              <w:jc w:val="center"/>
              <w:rPr>
                <w:rFonts w:ascii="Arial" w:hAnsi="Arial" w:cs="Arial"/>
                <w:szCs w:val="20"/>
              </w:rPr>
            </w:pPr>
          </w:p>
        </w:tc>
        <w:tc>
          <w:tcPr>
            <w:tcW w:w="282" w:type="pct"/>
            <w:vAlign w:val="center"/>
          </w:tcPr>
          <w:p w14:paraId="4C556432" w14:textId="77777777" w:rsidR="003D0383" w:rsidRPr="0068671E" w:rsidRDefault="003D0383" w:rsidP="00A86C86">
            <w:pPr>
              <w:jc w:val="center"/>
              <w:rPr>
                <w:rFonts w:ascii="Arial" w:hAnsi="Arial" w:cs="Arial"/>
                <w:szCs w:val="20"/>
              </w:rPr>
            </w:pPr>
          </w:p>
        </w:tc>
        <w:tc>
          <w:tcPr>
            <w:tcW w:w="290" w:type="pct"/>
            <w:vAlign w:val="center"/>
          </w:tcPr>
          <w:p w14:paraId="02F1BFCA" w14:textId="77777777" w:rsidR="003D0383" w:rsidRPr="0068671E" w:rsidRDefault="003D0383" w:rsidP="00A86C86">
            <w:pPr>
              <w:jc w:val="center"/>
              <w:rPr>
                <w:rFonts w:ascii="Arial" w:hAnsi="Arial" w:cs="Arial"/>
                <w:szCs w:val="20"/>
              </w:rPr>
            </w:pPr>
          </w:p>
        </w:tc>
        <w:tc>
          <w:tcPr>
            <w:tcW w:w="240" w:type="pct"/>
            <w:vAlign w:val="center"/>
          </w:tcPr>
          <w:p w14:paraId="0F5751E5" w14:textId="77777777" w:rsidR="003D0383" w:rsidRPr="0068671E" w:rsidRDefault="003D0383" w:rsidP="00A86C86">
            <w:pPr>
              <w:jc w:val="center"/>
              <w:rPr>
                <w:rFonts w:ascii="Arial" w:hAnsi="Arial" w:cs="Arial"/>
                <w:szCs w:val="20"/>
              </w:rPr>
            </w:pPr>
          </w:p>
        </w:tc>
        <w:tc>
          <w:tcPr>
            <w:tcW w:w="267" w:type="pct"/>
            <w:vAlign w:val="center"/>
          </w:tcPr>
          <w:p w14:paraId="23ED89CC" w14:textId="77777777" w:rsidR="003D0383" w:rsidRPr="0068671E" w:rsidRDefault="003D0383" w:rsidP="00A86C86">
            <w:pPr>
              <w:jc w:val="center"/>
              <w:rPr>
                <w:rFonts w:ascii="Arial" w:hAnsi="Arial" w:cs="Arial"/>
                <w:szCs w:val="20"/>
              </w:rPr>
            </w:pPr>
          </w:p>
        </w:tc>
        <w:tc>
          <w:tcPr>
            <w:tcW w:w="234" w:type="pct"/>
            <w:vAlign w:val="center"/>
          </w:tcPr>
          <w:p w14:paraId="6ACC2C27" w14:textId="77777777" w:rsidR="003D0383" w:rsidRPr="0068671E" w:rsidRDefault="003D0383" w:rsidP="00A86C86">
            <w:pPr>
              <w:jc w:val="center"/>
              <w:rPr>
                <w:rFonts w:ascii="Arial" w:hAnsi="Arial" w:cs="Arial"/>
                <w:szCs w:val="20"/>
              </w:rPr>
            </w:pPr>
          </w:p>
        </w:tc>
        <w:tc>
          <w:tcPr>
            <w:tcW w:w="273" w:type="pct"/>
            <w:vAlign w:val="center"/>
          </w:tcPr>
          <w:p w14:paraId="35C6B43A" w14:textId="77777777" w:rsidR="003D0383" w:rsidRPr="0068671E" w:rsidRDefault="003D0383" w:rsidP="00A86C86">
            <w:pPr>
              <w:jc w:val="center"/>
              <w:rPr>
                <w:rFonts w:ascii="Arial" w:hAnsi="Arial" w:cs="Arial"/>
                <w:szCs w:val="20"/>
              </w:rPr>
            </w:pPr>
          </w:p>
        </w:tc>
        <w:tc>
          <w:tcPr>
            <w:tcW w:w="231" w:type="pct"/>
            <w:vAlign w:val="center"/>
          </w:tcPr>
          <w:p w14:paraId="22FCE9D1" w14:textId="77777777" w:rsidR="003D0383" w:rsidRPr="0068671E" w:rsidRDefault="003D0383" w:rsidP="00A86C86">
            <w:pPr>
              <w:jc w:val="center"/>
              <w:rPr>
                <w:rFonts w:ascii="Arial" w:hAnsi="Arial" w:cs="Arial"/>
                <w:szCs w:val="20"/>
              </w:rPr>
            </w:pPr>
          </w:p>
        </w:tc>
        <w:tc>
          <w:tcPr>
            <w:tcW w:w="231" w:type="pct"/>
            <w:vAlign w:val="center"/>
          </w:tcPr>
          <w:p w14:paraId="5BA2BB1C" w14:textId="77777777" w:rsidR="003D0383" w:rsidRPr="0068671E" w:rsidRDefault="003D0383" w:rsidP="00A86C86">
            <w:pPr>
              <w:jc w:val="center"/>
              <w:rPr>
                <w:rFonts w:ascii="Arial" w:hAnsi="Arial" w:cs="Arial"/>
                <w:szCs w:val="20"/>
              </w:rPr>
            </w:pPr>
          </w:p>
        </w:tc>
        <w:tc>
          <w:tcPr>
            <w:tcW w:w="422" w:type="pct"/>
            <w:vAlign w:val="center"/>
          </w:tcPr>
          <w:p w14:paraId="0CF10641" w14:textId="77777777" w:rsidR="003D0383" w:rsidRPr="0068671E" w:rsidRDefault="003D0383" w:rsidP="00A86C86">
            <w:pPr>
              <w:jc w:val="center"/>
              <w:rPr>
                <w:rFonts w:ascii="Arial" w:hAnsi="Arial" w:cs="Arial"/>
                <w:szCs w:val="20"/>
              </w:rPr>
            </w:pPr>
          </w:p>
        </w:tc>
        <w:tc>
          <w:tcPr>
            <w:tcW w:w="424" w:type="pct"/>
            <w:vAlign w:val="center"/>
          </w:tcPr>
          <w:p w14:paraId="1589A05E" w14:textId="77777777" w:rsidR="003D0383" w:rsidRPr="0068671E" w:rsidRDefault="003D0383" w:rsidP="00A86C86">
            <w:pPr>
              <w:jc w:val="center"/>
              <w:rPr>
                <w:rFonts w:ascii="Arial" w:hAnsi="Arial" w:cs="Arial"/>
                <w:szCs w:val="20"/>
              </w:rPr>
            </w:pPr>
          </w:p>
        </w:tc>
        <w:tc>
          <w:tcPr>
            <w:tcW w:w="507" w:type="pct"/>
            <w:vAlign w:val="center"/>
          </w:tcPr>
          <w:p w14:paraId="5BD9E4D4" w14:textId="77777777" w:rsidR="003D0383" w:rsidRPr="0068671E" w:rsidRDefault="003D0383" w:rsidP="00A86C86">
            <w:pPr>
              <w:jc w:val="center"/>
              <w:rPr>
                <w:rFonts w:ascii="Arial" w:hAnsi="Arial" w:cs="Arial"/>
                <w:szCs w:val="20"/>
              </w:rPr>
            </w:pPr>
          </w:p>
        </w:tc>
        <w:tc>
          <w:tcPr>
            <w:tcW w:w="902" w:type="pct"/>
            <w:vAlign w:val="center"/>
          </w:tcPr>
          <w:p w14:paraId="512C7913" w14:textId="77777777" w:rsidR="003D0383" w:rsidRPr="0068671E" w:rsidRDefault="003D0383" w:rsidP="00A86C86">
            <w:pPr>
              <w:jc w:val="center"/>
              <w:rPr>
                <w:rFonts w:ascii="Arial" w:hAnsi="Arial" w:cs="Arial"/>
                <w:szCs w:val="20"/>
              </w:rPr>
            </w:pPr>
          </w:p>
        </w:tc>
      </w:tr>
      <w:tr w:rsidR="003D0383" w:rsidRPr="0068671E" w14:paraId="38D7BB71" w14:textId="77777777" w:rsidTr="00A86C86">
        <w:trPr>
          <w:trHeight w:val="451"/>
          <w:jc w:val="center"/>
        </w:trPr>
        <w:tc>
          <w:tcPr>
            <w:tcW w:w="190" w:type="pct"/>
            <w:vAlign w:val="center"/>
          </w:tcPr>
          <w:p w14:paraId="1BBFBEC0" w14:textId="77777777" w:rsidR="003D0383" w:rsidRPr="0068671E" w:rsidRDefault="003D0383" w:rsidP="00A86C86">
            <w:pPr>
              <w:jc w:val="center"/>
              <w:rPr>
                <w:rFonts w:ascii="Arial" w:hAnsi="Arial" w:cs="Arial"/>
                <w:b/>
                <w:szCs w:val="20"/>
              </w:rPr>
            </w:pPr>
            <w:r w:rsidRPr="0068671E">
              <w:rPr>
                <w:rFonts w:ascii="Arial" w:hAnsi="Arial" w:cs="Arial"/>
                <w:b/>
                <w:szCs w:val="20"/>
              </w:rPr>
              <w:t>9</w:t>
            </w:r>
          </w:p>
        </w:tc>
        <w:tc>
          <w:tcPr>
            <w:tcW w:w="241" w:type="pct"/>
            <w:vAlign w:val="center"/>
          </w:tcPr>
          <w:p w14:paraId="260592B6" w14:textId="77777777" w:rsidR="003D0383" w:rsidRPr="0068671E" w:rsidRDefault="003D0383" w:rsidP="00A86C86">
            <w:pPr>
              <w:jc w:val="center"/>
              <w:rPr>
                <w:rFonts w:ascii="Arial" w:hAnsi="Arial" w:cs="Arial"/>
                <w:szCs w:val="20"/>
              </w:rPr>
            </w:pPr>
          </w:p>
        </w:tc>
        <w:tc>
          <w:tcPr>
            <w:tcW w:w="266" w:type="pct"/>
            <w:vAlign w:val="center"/>
          </w:tcPr>
          <w:p w14:paraId="3EDA041E" w14:textId="77777777" w:rsidR="003D0383" w:rsidRPr="0068671E" w:rsidRDefault="003D0383" w:rsidP="00A86C86">
            <w:pPr>
              <w:jc w:val="center"/>
              <w:rPr>
                <w:rFonts w:ascii="Arial" w:hAnsi="Arial" w:cs="Arial"/>
                <w:szCs w:val="20"/>
              </w:rPr>
            </w:pPr>
          </w:p>
        </w:tc>
        <w:tc>
          <w:tcPr>
            <w:tcW w:w="282" w:type="pct"/>
            <w:vAlign w:val="center"/>
          </w:tcPr>
          <w:p w14:paraId="4CDCCEFC" w14:textId="77777777" w:rsidR="003D0383" w:rsidRPr="0068671E" w:rsidRDefault="003D0383" w:rsidP="00A86C86">
            <w:pPr>
              <w:jc w:val="center"/>
              <w:rPr>
                <w:rFonts w:ascii="Arial" w:hAnsi="Arial" w:cs="Arial"/>
                <w:szCs w:val="20"/>
              </w:rPr>
            </w:pPr>
          </w:p>
        </w:tc>
        <w:tc>
          <w:tcPr>
            <w:tcW w:w="290" w:type="pct"/>
            <w:vAlign w:val="center"/>
          </w:tcPr>
          <w:p w14:paraId="4DFD7C74" w14:textId="77777777" w:rsidR="003D0383" w:rsidRPr="0068671E" w:rsidRDefault="003D0383" w:rsidP="00A86C86">
            <w:pPr>
              <w:jc w:val="center"/>
              <w:rPr>
                <w:rFonts w:ascii="Arial" w:hAnsi="Arial" w:cs="Arial"/>
                <w:szCs w:val="20"/>
              </w:rPr>
            </w:pPr>
          </w:p>
        </w:tc>
        <w:tc>
          <w:tcPr>
            <w:tcW w:w="240" w:type="pct"/>
            <w:vAlign w:val="center"/>
          </w:tcPr>
          <w:p w14:paraId="109C3EFE" w14:textId="77777777" w:rsidR="003D0383" w:rsidRPr="0068671E" w:rsidRDefault="003D0383" w:rsidP="00A86C86">
            <w:pPr>
              <w:jc w:val="center"/>
              <w:rPr>
                <w:rFonts w:ascii="Arial" w:hAnsi="Arial" w:cs="Arial"/>
                <w:szCs w:val="20"/>
              </w:rPr>
            </w:pPr>
          </w:p>
        </w:tc>
        <w:tc>
          <w:tcPr>
            <w:tcW w:w="267" w:type="pct"/>
            <w:vAlign w:val="center"/>
          </w:tcPr>
          <w:p w14:paraId="55294960" w14:textId="77777777" w:rsidR="003D0383" w:rsidRPr="0068671E" w:rsidRDefault="003D0383" w:rsidP="00A86C86">
            <w:pPr>
              <w:jc w:val="center"/>
              <w:rPr>
                <w:rFonts w:ascii="Arial" w:hAnsi="Arial" w:cs="Arial"/>
                <w:szCs w:val="20"/>
              </w:rPr>
            </w:pPr>
          </w:p>
        </w:tc>
        <w:tc>
          <w:tcPr>
            <w:tcW w:w="234" w:type="pct"/>
            <w:vAlign w:val="center"/>
          </w:tcPr>
          <w:p w14:paraId="2BF0BD12" w14:textId="77777777" w:rsidR="003D0383" w:rsidRPr="0068671E" w:rsidRDefault="003D0383" w:rsidP="00A86C86">
            <w:pPr>
              <w:jc w:val="center"/>
              <w:rPr>
                <w:rFonts w:ascii="Arial" w:hAnsi="Arial" w:cs="Arial"/>
                <w:szCs w:val="20"/>
              </w:rPr>
            </w:pPr>
          </w:p>
        </w:tc>
        <w:tc>
          <w:tcPr>
            <w:tcW w:w="273" w:type="pct"/>
            <w:vAlign w:val="center"/>
          </w:tcPr>
          <w:p w14:paraId="4D92232C" w14:textId="77777777" w:rsidR="003D0383" w:rsidRPr="0068671E" w:rsidRDefault="003D0383" w:rsidP="00A86C86">
            <w:pPr>
              <w:jc w:val="center"/>
              <w:rPr>
                <w:rFonts w:ascii="Arial" w:hAnsi="Arial" w:cs="Arial"/>
                <w:szCs w:val="20"/>
              </w:rPr>
            </w:pPr>
          </w:p>
        </w:tc>
        <w:tc>
          <w:tcPr>
            <w:tcW w:w="231" w:type="pct"/>
            <w:vAlign w:val="center"/>
          </w:tcPr>
          <w:p w14:paraId="7A5C1B55" w14:textId="77777777" w:rsidR="003D0383" w:rsidRPr="0068671E" w:rsidRDefault="003D0383" w:rsidP="00A86C86">
            <w:pPr>
              <w:jc w:val="center"/>
              <w:rPr>
                <w:rFonts w:ascii="Arial" w:hAnsi="Arial" w:cs="Arial"/>
                <w:szCs w:val="20"/>
              </w:rPr>
            </w:pPr>
          </w:p>
        </w:tc>
        <w:tc>
          <w:tcPr>
            <w:tcW w:w="231" w:type="pct"/>
            <w:vAlign w:val="center"/>
          </w:tcPr>
          <w:p w14:paraId="3A918F9A" w14:textId="77777777" w:rsidR="003D0383" w:rsidRPr="0068671E" w:rsidRDefault="003D0383" w:rsidP="00A86C86">
            <w:pPr>
              <w:jc w:val="center"/>
              <w:rPr>
                <w:rFonts w:ascii="Arial" w:hAnsi="Arial" w:cs="Arial"/>
                <w:szCs w:val="20"/>
              </w:rPr>
            </w:pPr>
          </w:p>
        </w:tc>
        <w:tc>
          <w:tcPr>
            <w:tcW w:w="422" w:type="pct"/>
            <w:vAlign w:val="center"/>
          </w:tcPr>
          <w:p w14:paraId="7D3EED5E" w14:textId="77777777" w:rsidR="003D0383" w:rsidRPr="0068671E" w:rsidRDefault="003D0383" w:rsidP="00A86C86">
            <w:pPr>
              <w:jc w:val="center"/>
              <w:rPr>
                <w:rFonts w:ascii="Arial" w:hAnsi="Arial" w:cs="Arial"/>
                <w:szCs w:val="20"/>
              </w:rPr>
            </w:pPr>
          </w:p>
        </w:tc>
        <w:tc>
          <w:tcPr>
            <w:tcW w:w="424" w:type="pct"/>
            <w:vAlign w:val="center"/>
          </w:tcPr>
          <w:p w14:paraId="72253AF6" w14:textId="77777777" w:rsidR="003D0383" w:rsidRPr="0068671E" w:rsidRDefault="003D0383" w:rsidP="00A86C86">
            <w:pPr>
              <w:jc w:val="center"/>
              <w:rPr>
                <w:rFonts w:ascii="Arial" w:hAnsi="Arial" w:cs="Arial"/>
                <w:szCs w:val="20"/>
              </w:rPr>
            </w:pPr>
          </w:p>
        </w:tc>
        <w:tc>
          <w:tcPr>
            <w:tcW w:w="507" w:type="pct"/>
            <w:vAlign w:val="center"/>
          </w:tcPr>
          <w:p w14:paraId="1953ED79" w14:textId="77777777" w:rsidR="003D0383" w:rsidRPr="0068671E" w:rsidRDefault="003D0383" w:rsidP="00A86C86">
            <w:pPr>
              <w:jc w:val="center"/>
              <w:rPr>
                <w:rFonts w:ascii="Arial" w:hAnsi="Arial" w:cs="Arial"/>
                <w:szCs w:val="20"/>
              </w:rPr>
            </w:pPr>
          </w:p>
        </w:tc>
        <w:tc>
          <w:tcPr>
            <w:tcW w:w="902" w:type="pct"/>
            <w:vAlign w:val="center"/>
          </w:tcPr>
          <w:p w14:paraId="43CA0968" w14:textId="77777777" w:rsidR="003D0383" w:rsidRPr="0068671E" w:rsidRDefault="003D0383" w:rsidP="00A86C86">
            <w:pPr>
              <w:jc w:val="center"/>
              <w:rPr>
                <w:rFonts w:ascii="Arial" w:hAnsi="Arial" w:cs="Arial"/>
                <w:szCs w:val="20"/>
              </w:rPr>
            </w:pPr>
          </w:p>
        </w:tc>
      </w:tr>
      <w:tr w:rsidR="003D0383" w:rsidRPr="0068671E" w14:paraId="6BA27461" w14:textId="77777777" w:rsidTr="00A86C86">
        <w:trPr>
          <w:trHeight w:val="557"/>
          <w:jc w:val="center"/>
        </w:trPr>
        <w:tc>
          <w:tcPr>
            <w:tcW w:w="190" w:type="pct"/>
            <w:vAlign w:val="center"/>
          </w:tcPr>
          <w:p w14:paraId="473E9DAA" w14:textId="77777777" w:rsidR="003D0383" w:rsidRPr="0068671E" w:rsidRDefault="003D0383" w:rsidP="00A86C86">
            <w:pPr>
              <w:jc w:val="center"/>
              <w:rPr>
                <w:rFonts w:ascii="Arial" w:hAnsi="Arial" w:cs="Arial"/>
                <w:b/>
                <w:szCs w:val="20"/>
              </w:rPr>
            </w:pPr>
            <w:r w:rsidRPr="0068671E">
              <w:rPr>
                <w:rFonts w:ascii="Arial" w:hAnsi="Arial" w:cs="Arial"/>
                <w:b/>
                <w:szCs w:val="20"/>
              </w:rPr>
              <w:t>10</w:t>
            </w:r>
          </w:p>
        </w:tc>
        <w:tc>
          <w:tcPr>
            <w:tcW w:w="241" w:type="pct"/>
            <w:vAlign w:val="center"/>
          </w:tcPr>
          <w:p w14:paraId="483364C4" w14:textId="77777777" w:rsidR="003D0383" w:rsidRPr="0068671E" w:rsidRDefault="003D0383" w:rsidP="00A86C86">
            <w:pPr>
              <w:jc w:val="center"/>
              <w:rPr>
                <w:rFonts w:ascii="Arial" w:hAnsi="Arial" w:cs="Arial"/>
                <w:szCs w:val="20"/>
              </w:rPr>
            </w:pPr>
          </w:p>
        </w:tc>
        <w:tc>
          <w:tcPr>
            <w:tcW w:w="266" w:type="pct"/>
            <w:vAlign w:val="center"/>
          </w:tcPr>
          <w:p w14:paraId="76AD7D28" w14:textId="77777777" w:rsidR="003D0383" w:rsidRPr="0068671E" w:rsidRDefault="003D0383" w:rsidP="00A86C86">
            <w:pPr>
              <w:jc w:val="center"/>
              <w:rPr>
                <w:rFonts w:ascii="Arial" w:hAnsi="Arial" w:cs="Arial"/>
                <w:szCs w:val="20"/>
              </w:rPr>
            </w:pPr>
          </w:p>
        </w:tc>
        <w:tc>
          <w:tcPr>
            <w:tcW w:w="282" w:type="pct"/>
            <w:vAlign w:val="center"/>
          </w:tcPr>
          <w:p w14:paraId="78A74C15" w14:textId="77777777" w:rsidR="003D0383" w:rsidRPr="0068671E" w:rsidRDefault="003D0383" w:rsidP="00A86C86">
            <w:pPr>
              <w:jc w:val="center"/>
              <w:rPr>
                <w:rFonts w:ascii="Arial" w:hAnsi="Arial" w:cs="Arial"/>
                <w:szCs w:val="20"/>
              </w:rPr>
            </w:pPr>
          </w:p>
        </w:tc>
        <w:tc>
          <w:tcPr>
            <w:tcW w:w="290" w:type="pct"/>
            <w:vAlign w:val="center"/>
          </w:tcPr>
          <w:p w14:paraId="451EB8D7" w14:textId="77777777" w:rsidR="003D0383" w:rsidRPr="0068671E" w:rsidRDefault="003D0383" w:rsidP="00A86C86">
            <w:pPr>
              <w:jc w:val="center"/>
              <w:rPr>
                <w:rFonts w:ascii="Arial" w:hAnsi="Arial" w:cs="Arial"/>
                <w:szCs w:val="20"/>
              </w:rPr>
            </w:pPr>
          </w:p>
        </w:tc>
        <w:tc>
          <w:tcPr>
            <w:tcW w:w="240" w:type="pct"/>
            <w:vAlign w:val="center"/>
          </w:tcPr>
          <w:p w14:paraId="46A5E9A5" w14:textId="77777777" w:rsidR="003D0383" w:rsidRPr="0068671E" w:rsidRDefault="003D0383" w:rsidP="00A86C86">
            <w:pPr>
              <w:jc w:val="center"/>
              <w:rPr>
                <w:rFonts w:ascii="Arial" w:hAnsi="Arial" w:cs="Arial"/>
                <w:szCs w:val="20"/>
              </w:rPr>
            </w:pPr>
          </w:p>
        </w:tc>
        <w:tc>
          <w:tcPr>
            <w:tcW w:w="267" w:type="pct"/>
            <w:vAlign w:val="center"/>
          </w:tcPr>
          <w:p w14:paraId="66013B1A" w14:textId="77777777" w:rsidR="003D0383" w:rsidRPr="0068671E" w:rsidRDefault="003D0383" w:rsidP="00A86C86">
            <w:pPr>
              <w:jc w:val="center"/>
              <w:rPr>
                <w:rFonts w:ascii="Arial" w:hAnsi="Arial" w:cs="Arial"/>
                <w:szCs w:val="20"/>
              </w:rPr>
            </w:pPr>
          </w:p>
        </w:tc>
        <w:tc>
          <w:tcPr>
            <w:tcW w:w="234" w:type="pct"/>
            <w:vAlign w:val="center"/>
          </w:tcPr>
          <w:p w14:paraId="58453E51" w14:textId="77777777" w:rsidR="003D0383" w:rsidRPr="0068671E" w:rsidRDefault="003D0383" w:rsidP="00A86C86">
            <w:pPr>
              <w:jc w:val="center"/>
              <w:rPr>
                <w:rFonts w:ascii="Arial" w:hAnsi="Arial" w:cs="Arial"/>
                <w:szCs w:val="20"/>
              </w:rPr>
            </w:pPr>
          </w:p>
        </w:tc>
        <w:tc>
          <w:tcPr>
            <w:tcW w:w="273" w:type="pct"/>
            <w:vAlign w:val="center"/>
          </w:tcPr>
          <w:p w14:paraId="73749C83" w14:textId="77777777" w:rsidR="003D0383" w:rsidRPr="0068671E" w:rsidRDefault="003D0383" w:rsidP="00A86C86">
            <w:pPr>
              <w:jc w:val="center"/>
              <w:rPr>
                <w:rFonts w:ascii="Arial" w:hAnsi="Arial" w:cs="Arial"/>
                <w:szCs w:val="20"/>
              </w:rPr>
            </w:pPr>
          </w:p>
        </w:tc>
        <w:tc>
          <w:tcPr>
            <w:tcW w:w="231" w:type="pct"/>
            <w:vAlign w:val="center"/>
          </w:tcPr>
          <w:p w14:paraId="5BA54DCA" w14:textId="77777777" w:rsidR="003D0383" w:rsidRPr="0068671E" w:rsidRDefault="003D0383" w:rsidP="00A86C86">
            <w:pPr>
              <w:jc w:val="center"/>
              <w:rPr>
                <w:rFonts w:ascii="Arial" w:hAnsi="Arial" w:cs="Arial"/>
                <w:szCs w:val="20"/>
              </w:rPr>
            </w:pPr>
          </w:p>
        </w:tc>
        <w:tc>
          <w:tcPr>
            <w:tcW w:w="231" w:type="pct"/>
            <w:vAlign w:val="center"/>
          </w:tcPr>
          <w:p w14:paraId="6FA6367E" w14:textId="77777777" w:rsidR="003D0383" w:rsidRPr="0068671E" w:rsidRDefault="003D0383" w:rsidP="00A86C86">
            <w:pPr>
              <w:jc w:val="center"/>
              <w:rPr>
                <w:rFonts w:ascii="Arial" w:hAnsi="Arial" w:cs="Arial"/>
                <w:szCs w:val="20"/>
              </w:rPr>
            </w:pPr>
          </w:p>
        </w:tc>
        <w:tc>
          <w:tcPr>
            <w:tcW w:w="422" w:type="pct"/>
            <w:vAlign w:val="center"/>
          </w:tcPr>
          <w:p w14:paraId="56856021" w14:textId="77777777" w:rsidR="003D0383" w:rsidRPr="0068671E" w:rsidRDefault="003D0383" w:rsidP="00A86C86">
            <w:pPr>
              <w:jc w:val="center"/>
              <w:rPr>
                <w:rFonts w:ascii="Arial" w:hAnsi="Arial" w:cs="Arial"/>
                <w:szCs w:val="20"/>
              </w:rPr>
            </w:pPr>
          </w:p>
        </w:tc>
        <w:tc>
          <w:tcPr>
            <w:tcW w:w="424" w:type="pct"/>
            <w:vAlign w:val="center"/>
          </w:tcPr>
          <w:p w14:paraId="55C5C29B" w14:textId="77777777" w:rsidR="003D0383" w:rsidRPr="0068671E" w:rsidRDefault="003D0383" w:rsidP="00A86C86">
            <w:pPr>
              <w:jc w:val="center"/>
              <w:rPr>
                <w:rFonts w:ascii="Arial" w:hAnsi="Arial" w:cs="Arial"/>
                <w:szCs w:val="20"/>
              </w:rPr>
            </w:pPr>
          </w:p>
        </w:tc>
        <w:tc>
          <w:tcPr>
            <w:tcW w:w="507" w:type="pct"/>
            <w:vAlign w:val="center"/>
          </w:tcPr>
          <w:p w14:paraId="1EC78E60" w14:textId="77777777" w:rsidR="003D0383" w:rsidRPr="0068671E" w:rsidRDefault="003D0383" w:rsidP="00A86C86">
            <w:pPr>
              <w:jc w:val="center"/>
              <w:rPr>
                <w:rFonts w:ascii="Arial" w:hAnsi="Arial" w:cs="Arial"/>
                <w:szCs w:val="20"/>
              </w:rPr>
            </w:pPr>
          </w:p>
        </w:tc>
        <w:tc>
          <w:tcPr>
            <w:tcW w:w="902" w:type="pct"/>
            <w:vAlign w:val="center"/>
          </w:tcPr>
          <w:p w14:paraId="68ADB916" w14:textId="77777777" w:rsidR="003D0383" w:rsidRPr="0068671E" w:rsidRDefault="003D0383" w:rsidP="00A86C86">
            <w:pPr>
              <w:jc w:val="center"/>
              <w:rPr>
                <w:rFonts w:ascii="Arial" w:hAnsi="Arial" w:cs="Arial"/>
                <w:szCs w:val="20"/>
              </w:rPr>
            </w:pPr>
          </w:p>
        </w:tc>
      </w:tr>
      <w:tr w:rsidR="003D0383" w:rsidRPr="0068671E" w14:paraId="33EE202B" w14:textId="77777777" w:rsidTr="00A86C86">
        <w:trPr>
          <w:trHeight w:val="557"/>
          <w:jc w:val="center"/>
        </w:trPr>
        <w:tc>
          <w:tcPr>
            <w:tcW w:w="190" w:type="pct"/>
            <w:vAlign w:val="center"/>
          </w:tcPr>
          <w:p w14:paraId="5257A2F3" w14:textId="77777777" w:rsidR="003D0383" w:rsidRPr="0068671E" w:rsidRDefault="003D0383" w:rsidP="00A86C86">
            <w:pPr>
              <w:jc w:val="center"/>
              <w:rPr>
                <w:rFonts w:ascii="Arial" w:hAnsi="Arial" w:cs="Arial"/>
                <w:b/>
                <w:szCs w:val="20"/>
              </w:rPr>
            </w:pPr>
            <w:r w:rsidRPr="0068671E">
              <w:rPr>
                <w:rFonts w:ascii="Arial" w:hAnsi="Arial" w:cs="Arial"/>
                <w:b/>
                <w:szCs w:val="20"/>
              </w:rPr>
              <w:lastRenderedPageBreak/>
              <w:t>11</w:t>
            </w:r>
          </w:p>
        </w:tc>
        <w:tc>
          <w:tcPr>
            <w:tcW w:w="241" w:type="pct"/>
            <w:vAlign w:val="center"/>
          </w:tcPr>
          <w:p w14:paraId="07132BE8" w14:textId="77777777" w:rsidR="003D0383" w:rsidRPr="0068671E" w:rsidRDefault="003D0383" w:rsidP="00A86C86">
            <w:pPr>
              <w:jc w:val="center"/>
              <w:rPr>
                <w:rFonts w:ascii="Arial" w:hAnsi="Arial" w:cs="Arial"/>
                <w:szCs w:val="20"/>
              </w:rPr>
            </w:pPr>
          </w:p>
        </w:tc>
        <w:tc>
          <w:tcPr>
            <w:tcW w:w="266" w:type="pct"/>
            <w:vAlign w:val="center"/>
          </w:tcPr>
          <w:p w14:paraId="05881EC7" w14:textId="77777777" w:rsidR="003D0383" w:rsidRPr="0068671E" w:rsidRDefault="003D0383" w:rsidP="00A86C86">
            <w:pPr>
              <w:jc w:val="center"/>
              <w:rPr>
                <w:rFonts w:ascii="Arial" w:hAnsi="Arial" w:cs="Arial"/>
                <w:szCs w:val="20"/>
              </w:rPr>
            </w:pPr>
          </w:p>
        </w:tc>
        <w:tc>
          <w:tcPr>
            <w:tcW w:w="282" w:type="pct"/>
            <w:vAlign w:val="center"/>
          </w:tcPr>
          <w:p w14:paraId="5211744F" w14:textId="77777777" w:rsidR="003D0383" w:rsidRPr="0068671E" w:rsidRDefault="003D0383" w:rsidP="00A86C86">
            <w:pPr>
              <w:jc w:val="center"/>
              <w:rPr>
                <w:rFonts w:ascii="Arial" w:hAnsi="Arial" w:cs="Arial"/>
                <w:szCs w:val="20"/>
              </w:rPr>
            </w:pPr>
          </w:p>
        </w:tc>
        <w:tc>
          <w:tcPr>
            <w:tcW w:w="290" w:type="pct"/>
            <w:vAlign w:val="center"/>
          </w:tcPr>
          <w:p w14:paraId="02A7E780" w14:textId="77777777" w:rsidR="003D0383" w:rsidRPr="0068671E" w:rsidRDefault="003D0383" w:rsidP="00A86C86">
            <w:pPr>
              <w:jc w:val="center"/>
              <w:rPr>
                <w:rFonts w:ascii="Arial" w:hAnsi="Arial" w:cs="Arial"/>
                <w:szCs w:val="20"/>
              </w:rPr>
            </w:pPr>
          </w:p>
        </w:tc>
        <w:tc>
          <w:tcPr>
            <w:tcW w:w="240" w:type="pct"/>
            <w:vAlign w:val="center"/>
          </w:tcPr>
          <w:p w14:paraId="7E68C315" w14:textId="77777777" w:rsidR="003D0383" w:rsidRPr="0068671E" w:rsidRDefault="003D0383" w:rsidP="00A86C86">
            <w:pPr>
              <w:jc w:val="center"/>
              <w:rPr>
                <w:rFonts w:ascii="Arial" w:hAnsi="Arial" w:cs="Arial"/>
                <w:szCs w:val="20"/>
              </w:rPr>
            </w:pPr>
          </w:p>
        </w:tc>
        <w:tc>
          <w:tcPr>
            <w:tcW w:w="267" w:type="pct"/>
            <w:vAlign w:val="center"/>
          </w:tcPr>
          <w:p w14:paraId="1410F592" w14:textId="77777777" w:rsidR="003D0383" w:rsidRPr="0068671E" w:rsidRDefault="003D0383" w:rsidP="00A86C86">
            <w:pPr>
              <w:jc w:val="center"/>
              <w:rPr>
                <w:rFonts w:ascii="Arial" w:hAnsi="Arial" w:cs="Arial"/>
                <w:szCs w:val="20"/>
              </w:rPr>
            </w:pPr>
          </w:p>
        </w:tc>
        <w:tc>
          <w:tcPr>
            <w:tcW w:w="234" w:type="pct"/>
            <w:vAlign w:val="center"/>
          </w:tcPr>
          <w:p w14:paraId="69A98CAC" w14:textId="77777777" w:rsidR="003D0383" w:rsidRPr="0068671E" w:rsidRDefault="003D0383" w:rsidP="00A86C86">
            <w:pPr>
              <w:jc w:val="center"/>
              <w:rPr>
                <w:rFonts w:ascii="Arial" w:hAnsi="Arial" w:cs="Arial"/>
                <w:szCs w:val="20"/>
              </w:rPr>
            </w:pPr>
          </w:p>
        </w:tc>
        <w:tc>
          <w:tcPr>
            <w:tcW w:w="273" w:type="pct"/>
            <w:vAlign w:val="center"/>
          </w:tcPr>
          <w:p w14:paraId="288689E3" w14:textId="77777777" w:rsidR="003D0383" w:rsidRPr="0068671E" w:rsidRDefault="003D0383" w:rsidP="00A86C86">
            <w:pPr>
              <w:jc w:val="center"/>
              <w:rPr>
                <w:rFonts w:ascii="Arial" w:hAnsi="Arial" w:cs="Arial"/>
                <w:szCs w:val="20"/>
              </w:rPr>
            </w:pPr>
          </w:p>
        </w:tc>
        <w:tc>
          <w:tcPr>
            <w:tcW w:w="231" w:type="pct"/>
            <w:vAlign w:val="center"/>
          </w:tcPr>
          <w:p w14:paraId="4C64966A" w14:textId="77777777" w:rsidR="003D0383" w:rsidRPr="0068671E" w:rsidRDefault="003D0383" w:rsidP="00A86C86">
            <w:pPr>
              <w:jc w:val="center"/>
              <w:rPr>
                <w:rFonts w:ascii="Arial" w:hAnsi="Arial" w:cs="Arial"/>
                <w:szCs w:val="20"/>
              </w:rPr>
            </w:pPr>
          </w:p>
        </w:tc>
        <w:tc>
          <w:tcPr>
            <w:tcW w:w="231" w:type="pct"/>
            <w:vAlign w:val="center"/>
          </w:tcPr>
          <w:p w14:paraId="49EB4F40" w14:textId="77777777" w:rsidR="003D0383" w:rsidRPr="0068671E" w:rsidRDefault="003D0383" w:rsidP="00A86C86">
            <w:pPr>
              <w:jc w:val="center"/>
              <w:rPr>
                <w:rFonts w:ascii="Arial" w:hAnsi="Arial" w:cs="Arial"/>
                <w:szCs w:val="20"/>
              </w:rPr>
            </w:pPr>
          </w:p>
        </w:tc>
        <w:tc>
          <w:tcPr>
            <w:tcW w:w="422" w:type="pct"/>
            <w:vAlign w:val="center"/>
          </w:tcPr>
          <w:p w14:paraId="634C35EC" w14:textId="77777777" w:rsidR="003D0383" w:rsidRPr="0068671E" w:rsidRDefault="003D0383" w:rsidP="00A86C86">
            <w:pPr>
              <w:jc w:val="center"/>
              <w:rPr>
                <w:rFonts w:ascii="Arial" w:hAnsi="Arial" w:cs="Arial"/>
                <w:szCs w:val="20"/>
              </w:rPr>
            </w:pPr>
          </w:p>
        </w:tc>
        <w:tc>
          <w:tcPr>
            <w:tcW w:w="424" w:type="pct"/>
            <w:vAlign w:val="center"/>
          </w:tcPr>
          <w:p w14:paraId="7DBD793F" w14:textId="77777777" w:rsidR="003D0383" w:rsidRPr="0068671E" w:rsidRDefault="003D0383" w:rsidP="00A86C86">
            <w:pPr>
              <w:jc w:val="center"/>
              <w:rPr>
                <w:rFonts w:ascii="Arial" w:hAnsi="Arial" w:cs="Arial"/>
                <w:szCs w:val="20"/>
              </w:rPr>
            </w:pPr>
          </w:p>
        </w:tc>
        <w:tc>
          <w:tcPr>
            <w:tcW w:w="507" w:type="pct"/>
            <w:vAlign w:val="center"/>
          </w:tcPr>
          <w:p w14:paraId="68E14FE8" w14:textId="77777777" w:rsidR="003D0383" w:rsidRPr="0068671E" w:rsidRDefault="003D0383" w:rsidP="00A86C86">
            <w:pPr>
              <w:jc w:val="center"/>
              <w:rPr>
                <w:rFonts w:ascii="Arial" w:hAnsi="Arial" w:cs="Arial"/>
                <w:szCs w:val="20"/>
              </w:rPr>
            </w:pPr>
          </w:p>
        </w:tc>
        <w:tc>
          <w:tcPr>
            <w:tcW w:w="902" w:type="pct"/>
            <w:vAlign w:val="center"/>
          </w:tcPr>
          <w:p w14:paraId="26C37862" w14:textId="77777777" w:rsidR="003D0383" w:rsidRPr="0068671E" w:rsidRDefault="003D0383" w:rsidP="00A86C86">
            <w:pPr>
              <w:jc w:val="center"/>
              <w:rPr>
                <w:rFonts w:ascii="Arial" w:hAnsi="Arial" w:cs="Arial"/>
                <w:szCs w:val="20"/>
              </w:rPr>
            </w:pPr>
          </w:p>
        </w:tc>
      </w:tr>
      <w:tr w:rsidR="003D0383" w:rsidRPr="0068671E" w14:paraId="06ABC984" w14:textId="77777777" w:rsidTr="00A86C86">
        <w:trPr>
          <w:trHeight w:val="557"/>
          <w:jc w:val="center"/>
        </w:trPr>
        <w:tc>
          <w:tcPr>
            <w:tcW w:w="190" w:type="pct"/>
            <w:vAlign w:val="center"/>
          </w:tcPr>
          <w:p w14:paraId="5154DFEC" w14:textId="77777777" w:rsidR="003D0383" w:rsidRPr="0068671E" w:rsidRDefault="003D0383" w:rsidP="00A86C86">
            <w:pPr>
              <w:jc w:val="center"/>
              <w:rPr>
                <w:rFonts w:ascii="Arial" w:hAnsi="Arial" w:cs="Arial"/>
                <w:b/>
                <w:szCs w:val="20"/>
              </w:rPr>
            </w:pPr>
            <w:r w:rsidRPr="0068671E">
              <w:rPr>
                <w:rFonts w:ascii="Arial" w:hAnsi="Arial" w:cs="Arial"/>
                <w:b/>
                <w:szCs w:val="20"/>
              </w:rPr>
              <w:t>n#</w:t>
            </w:r>
          </w:p>
        </w:tc>
        <w:tc>
          <w:tcPr>
            <w:tcW w:w="241" w:type="pct"/>
            <w:vAlign w:val="center"/>
          </w:tcPr>
          <w:p w14:paraId="401F3375" w14:textId="77777777" w:rsidR="003D0383" w:rsidRPr="0068671E" w:rsidRDefault="003D0383" w:rsidP="00A86C86">
            <w:pPr>
              <w:jc w:val="center"/>
              <w:rPr>
                <w:rFonts w:ascii="Arial" w:hAnsi="Arial" w:cs="Arial"/>
                <w:szCs w:val="20"/>
              </w:rPr>
            </w:pPr>
          </w:p>
        </w:tc>
        <w:tc>
          <w:tcPr>
            <w:tcW w:w="266" w:type="pct"/>
            <w:vAlign w:val="center"/>
          </w:tcPr>
          <w:p w14:paraId="0805D75D" w14:textId="77777777" w:rsidR="003D0383" w:rsidRPr="0068671E" w:rsidRDefault="003D0383" w:rsidP="00A86C86">
            <w:pPr>
              <w:jc w:val="center"/>
              <w:rPr>
                <w:rFonts w:ascii="Arial" w:hAnsi="Arial" w:cs="Arial"/>
                <w:szCs w:val="20"/>
              </w:rPr>
            </w:pPr>
          </w:p>
        </w:tc>
        <w:tc>
          <w:tcPr>
            <w:tcW w:w="282" w:type="pct"/>
            <w:vAlign w:val="center"/>
          </w:tcPr>
          <w:p w14:paraId="6323C5AD" w14:textId="77777777" w:rsidR="003D0383" w:rsidRPr="0068671E" w:rsidRDefault="003D0383" w:rsidP="00A86C86">
            <w:pPr>
              <w:jc w:val="center"/>
              <w:rPr>
                <w:rFonts w:ascii="Arial" w:hAnsi="Arial" w:cs="Arial"/>
                <w:szCs w:val="20"/>
              </w:rPr>
            </w:pPr>
          </w:p>
        </w:tc>
        <w:tc>
          <w:tcPr>
            <w:tcW w:w="290" w:type="pct"/>
            <w:vAlign w:val="center"/>
          </w:tcPr>
          <w:p w14:paraId="6E637535" w14:textId="77777777" w:rsidR="003D0383" w:rsidRPr="0068671E" w:rsidRDefault="003D0383" w:rsidP="00A86C86">
            <w:pPr>
              <w:jc w:val="center"/>
              <w:rPr>
                <w:rFonts w:ascii="Arial" w:hAnsi="Arial" w:cs="Arial"/>
                <w:szCs w:val="20"/>
              </w:rPr>
            </w:pPr>
          </w:p>
        </w:tc>
        <w:tc>
          <w:tcPr>
            <w:tcW w:w="240" w:type="pct"/>
            <w:vAlign w:val="center"/>
          </w:tcPr>
          <w:p w14:paraId="789459A7" w14:textId="77777777" w:rsidR="003D0383" w:rsidRPr="0068671E" w:rsidRDefault="003D0383" w:rsidP="00A86C86">
            <w:pPr>
              <w:jc w:val="center"/>
              <w:rPr>
                <w:rFonts w:ascii="Arial" w:hAnsi="Arial" w:cs="Arial"/>
                <w:szCs w:val="20"/>
              </w:rPr>
            </w:pPr>
          </w:p>
        </w:tc>
        <w:tc>
          <w:tcPr>
            <w:tcW w:w="267" w:type="pct"/>
            <w:vAlign w:val="center"/>
          </w:tcPr>
          <w:p w14:paraId="6E404EFB" w14:textId="77777777" w:rsidR="003D0383" w:rsidRPr="0068671E" w:rsidRDefault="003D0383" w:rsidP="00A86C86">
            <w:pPr>
              <w:jc w:val="center"/>
              <w:rPr>
                <w:rFonts w:ascii="Arial" w:hAnsi="Arial" w:cs="Arial"/>
                <w:szCs w:val="20"/>
              </w:rPr>
            </w:pPr>
          </w:p>
        </w:tc>
        <w:tc>
          <w:tcPr>
            <w:tcW w:w="234" w:type="pct"/>
            <w:vAlign w:val="center"/>
          </w:tcPr>
          <w:p w14:paraId="3422E201" w14:textId="77777777" w:rsidR="003D0383" w:rsidRPr="0068671E" w:rsidRDefault="003D0383" w:rsidP="00A86C86">
            <w:pPr>
              <w:jc w:val="center"/>
              <w:rPr>
                <w:rFonts w:ascii="Arial" w:hAnsi="Arial" w:cs="Arial"/>
                <w:szCs w:val="20"/>
              </w:rPr>
            </w:pPr>
          </w:p>
        </w:tc>
        <w:tc>
          <w:tcPr>
            <w:tcW w:w="273" w:type="pct"/>
            <w:vAlign w:val="center"/>
          </w:tcPr>
          <w:p w14:paraId="39450CB7" w14:textId="77777777" w:rsidR="003D0383" w:rsidRPr="0068671E" w:rsidRDefault="003D0383" w:rsidP="00A86C86">
            <w:pPr>
              <w:jc w:val="center"/>
              <w:rPr>
                <w:rFonts w:ascii="Arial" w:hAnsi="Arial" w:cs="Arial"/>
                <w:szCs w:val="20"/>
              </w:rPr>
            </w:pPr>
          </w:p>
        </w:tc>
        <w:tc>
          <w:tcPr>
            <w:tcW w:w="231" w:type="pct"/>
            <w:vAlign w:val="center"/>
          </w:tcPr>
          <w:p w14:paraId="2905A5D8" w14:textId="77777777" w:rsidR="003D0383" w:rsidRPr="0068671E" w:rsidRDefault="003D0383" w:rsidP="00A86C86">
            <w:pPr>
              <w:jc w:val="center"/>
              <w:rPr>
                <w:rFonts w:ascii="Arial" w:hAnsi="Arial" w:cs="Arial"/>
                <w:szCs w:val="20"/>
              </w:rPr>
            </w:pPr>
          </w:p>
        </w:tc>
        <w:tc>
          <w:tcPr>
            <w:tcW w:w="231" w:type="pct"/>
            <w:vAlign w:val="center"/>
          </w:tcPr>
          <w:p w14:paraId="58B80F62" w14:textId="77777777" w:rsidR="003D0383" w:rsidRPr="0068671E" w:rsidRDefault="003D0383" w:rsidP="00A86C86">
            <w:pPr>
              <w:jc w:val="center"/>
              <w:rPr>
                <w:rFonts w:ascii="Arial" w:hAnsi="Arial" w:cs="Arial"/>
                <w:szCs w:val="20"/>
              </w:rPr>
            </w:pPr>
          </w:p>
        </w:tc>
        <w:tc>
          <w:tcPr>
            <w:tcW w:w="422" w:type="pct"/>
            <w:vAlign w:val="center"/>
          </w:tcPr>
          <w:p w14:paraId="2832FA1F" w14:textId="77777777" w:rsidR="003D0383" w:rsidRPr="0068671E" w:rsidRDefault="003D0383" w:rsidP="00A86C86">
            <w:pPr>
              <w:jc w:val="center"/>
              <w:rPr>
                <w:rFonts w:ascii="Arial" w:hAnsi="Arial" w:cs="Arial"/>
                <w:szCs w:val="20"/>
              </w:rPr>
            </w:pPr>
          </w:p>
        </w:tc>
        <w:tc>
          <w:tcPr>
            <w:tcW w:w="424" w:type="pct"/>
            <w:vAlign w:val="center"/>
          </w:tcPr>
          <w:p w14:paraId="46B230BB" w14:textId="77777777" w:rsidR="003D0383" w:rsidRPr="0068671E" w:rsidRDefault="003D0383" w:rsidP="00A86C86">
            <w:pPr>
              <w:jc w:val="center"/>
              <w:rPr>
                <w:rFonts w:ascii="Arial" w:hAnsi="Arial" w:cs="Arial"/>
                <w:szCs w:val="20"/>
              </w:rPr>
            </w:pPr>
          </w:p>
        </w:tc>
        <w:tc>
          <w:tcPr>
            <w:tcW w:w="507" w:type="pct"/>
            <w:vAlign w:val="center"/>
          </w:tcPr>
          <w:p w14:paraId="3D045BFD" w14:textId="77777777" w:rsidR="003D0383" w:rsidRPr="0068671E" w:rsidRDefault="003D0383" w:rsidP="00A86C86">
            <w:pPr>
              <w:jc w:val="center"/>
              <w:rPr>
                <w:rFonts w:ascii="Arial" w:hAnsi="Arial" w:cs="Arial"/>
                <w:szCs w:val="20"/>
              </w:rPr>
            </w:pPr>
          </w:p>
        </w:tc>
        <w:tc>
          <w:tcPr>
            <w:tcW w:w="902" w:type="pct"/>
            <w:vAlign w:val="center"/>
          </w:tcPr>
          <w:p w14:paraId="6B49BB85" w14:textId="77777777" w:rsidR="003D0383" w:rsidRPr="0068671E" w:rsidRDefault="003D0383" w:rsidP="00A86C86">
            <w:pPr>
              <w:jc w:val="center"/>
              <w:rPr>
                <w:rFonts w:ascii="Arial" w:hAnsi="Arial" w:cs="Arial"/>
                <w:szCs w:val="20"/>
              </w:rPr>
            </w:pPr>
          </w:p>
        </w:tc>
      </w:tr>
    </w:tbl>
    <w:p w14:paraId="075E8B86" w14:textId="77777777" w:rsidR="003D0383" w:rsidRDefault="003D0383" w:rsidP="003D0383">
      <w:pPr>
        <w:rPr>
          <w:rFonts w:ascii="Arial" w:hAnsi="Arial" w:cs="Arial"/>
          <w:sz w:val="24"/>
        </w:rPr>
      </w:pPr>
    </w:p>
    <w:p w14:paraId="511B3A7E" w14:textId="77777777" w:rsidR="003D0383" w:rsidRDefault="003D0383" w:rsidP="003D0383">
      <w:pPr>
        <w:rPr>
          <w:rFonts w:ascii="Arial" w:hAnsi="Arial" w:cs="Arial"/>
          <w:sz w:val="24"/>
        </w:rPr>
      </w:pPr>
      <w:r>
        <w:rPr>
          <w:rFonts w:ascii="Arial" w:hAnsi="Arial" w:cs="Arial"/>
          <w:b/>
          <w:sz w:val="24"/>
        </w:rPr>
        <w:t xml:space="preserve">Apreciación cualitativa: </w:t>
      </w:r>
      <w:r>
        <w:rPr>
          <w:rFonts w:ascii="Arial" w:hAnsi="Arial" w:cs="Arial"/>
          <w:sz w:val="24"/>
        </w:rPr>
        <w:t>_______________________________________________________________________________</w:t>
      </w:r>
    </w:p>
    <w:p w14:paraId="1C9FD110" w14:textId="77777777" w:rsidR="003D0383" w:rsidRDefault="003D0383" w:rsidP="003D0383">
      <w:pPr>
        <w:rPr>
          <w:rFonts w:ascii="Arial" w:hAnsi="Arial" w:cs="Arial"/>
          <w:sz w:val="24"/>
        </w:rPr>
      </w:pPr>
      <w:r>
        <w:rPr>
          <w:rFonts w:ascii="Arial" w:hAnsi="Arial" w:cs="Arial"/>
          <w:sz w:val="24"/>
        </w:rPr>
        <w:t>___________________________________________________________________________________________________</w:t>
      </w:r>
    </w:p>
    <w:p w14:paraId="3A240BC2" w14:textId="77777777" w:rsidR="003D0383" w:rsidRPr="00C7029F" w:rsidRDefault="003D0383" w:rsidP="003D0383">
      <w:pPr>
        <w:rPr>
          <w:rFonts w:ascii="Arial" w:hAnsi="Arial" w:cs="Arial"/>
          <w:b/>
          <w:sz w:val="24"/>
        </w:rPr>
      </w:pPr>
      <w:r>
        <w:rPr>
          <w:rFonts w:ascii="Arial" w:hAnsi="Arial" w:cs="Arial"/>
          <w:b/>
          <w:sz w:val="24"/>
        </w:rPr>
        <w:t>Observaciones:</w:t>
      </w:r>
      <w:r w:rsidRPr="00C7029F">
        <w:rPr>
          <w:rFonts w:ascii="Arial" w:hAnsi="Arial" w:cs="Arial"/>
          <w:sz w:val="24"/>
        </w:rPr>
        <w:t xml:space="preserve"> _______________________________________________________________</w:t>
      </w:r>
      <w:r>
        <w:rPr>
          <w:rFonts w:ascii="Arial" w:hAnsi="Arial" w:cs="Arial"/>
          <w:sz w:val="24"/>
        </w:rPr>
        <w:t>__________________________________________________________________________________________________________________________</w:t>
      </w:r>
    </w:p>
    <w:p w14:paraId="13E3ED1E" w14:textId="77777777" w:rsidR="003D0383" w:rsidRDefault="003D0383" w:rsidP="003D0383">
      <w:pPr>
        <w:spacing w:after="0"/>
        <w:rPr>
          <w:rFonts w:ascii="Arial" w:hAnsi="Arial" w:cs="Arial"/>
          <w:sz w:val="24"/>
        </w:rPr>
      </w:pPr>
      <w:r w:rsidRPr="00C7029F">
        <w:rPr>
          <w:rFonts w:ascii="Arial" w:hAnsi="Arial" w:cs="Arial"/>
          <w:b/>
          <w:sz w:val="24"/>
        </w:rPr>
        <w:t>Validado por:</w:t>
      </w:r>
      <w:r>
        <w:rPr>
          <w:rFonts w:ascii="Arial" w:hAnsi="Arial" w:cs="Arial"/>
          <w:sz w:val="24"/>
        </w:rPr>
        <w:t xml:space="preserve"> ___________________________</w:t>
      </w:r>
    </w:p>
    <w:p w14:paraId="2A0C50FF" w14:textId="77777777" w:rsidR="003D0383" w:rsidRDefault="003D0383" w:rsidP="003D0383">
      <w:pPr>
        <w:spacing w:after="0"/>
        <w:rPr>
          <w:rFonts w:ascii="Arial" w:hAnsi="Arial" w:cs="Arial"/>
          <w:sz w:val="24"/>
        </w:rPr>
      </w:pPr>
      <w:r w:rsidRPr="00C7029F">
        <w:rPr>
          <w:rFonts w:ascii="Arial" w:hAnsi="Arial" w:cs="Arial"/>
          <w:b/>
          <w:sz w:val="24"/>
        </w:rPr>
        <w:t>Profesión:</w:t>
      </w:r>
      <w:r>
        <w:rPr>
          <w:rFonts w:ascii="Arial" w:hAnsi="Arial" w:cs="Arial"/>
          <w:sz w:val="24"/>
        </w:rPr>
        <w:t xml:space="preserve"> ______________________________</w:t>
      </w:r>
    </w:p>
    <w:p w14:paraId="358C09D9" w14:textId="77777777" w:rsidR="003D0383" w:rsidRDefault="003D0383" w:rsidP="003D0383">
      <w:pPr>
        <w:spacing w:after="0"/>
        <w:rPr>
          <w:rFonts w:ascii="Arial" w:hAnsi="Arial" w:cs="Arial"/>
          <w:sz w:val="24"/>
        </w:rPr>
      </w:pPr>
      <w:r w:rsidRPr="00C7029F">
        <w:rPr>
          <w:rFonts w:ascii="Arial" w:hAnsi="Arial" w:cs="Arial"/>
          <w:b/>
          <w:sz w:val="24"/>
        </w:rPr>
        <w:t>Cargo que desempeña:</w:t>
      </w:r>
      <w:r>
        <w:rPr>
          <w:rFonts w:ascii="Arial" w:hAnsi="Arial" w:cs="Arial"/>
          <w:sz w:val="24"/>
        </w:rPr>
        <w:t xml:space="preserve"> _______________________________</w:t>
      </w:r>
    </w:p>
    <w:p w14:paraId="5862A10C" w14:textId="77777777" w:rsidR="003D0383" w:rsidRDefault="003D0383" w:rsidP="003D0383">
      <w:pPr>
        <w:spacing w:after="0"/>
        <w:rPr>
          <w:rFonts w:ascii="Arial" w:hAnsi="Arial" w:cs="Arial"/>
          <w:sz w:val="24"/>
        </w:rPr>
      </w:pPr>
      <w:r w:rsidRPr="00C7029F">
        <w:rPr>
          <w:rFonts w:ascii="Arial" w:hAnsi="Arial" w:cs="Arial"/>
          <w:b/>
          <w:sz w:val="24"/>
        </w:rPr>
        <w:t>Firma:</w:t>
      </w:r>
      <w:r>
        <w:rPr>
          <w:rFonts w:ascii="Arial" w:hAnsi="Arial" w:cs="Arial"/>
          <w:sz w:val="24"/>
        </w:rPr>
        <w:t xml:space="preserve"> _____________________________</w:t>
      </w:r>
    </w:p>
    <w:p w14:paraId="5AC933AE" w14:textId="77777777" w:rsidR="003D0383" w:rsidRPr="00DC4ED0" w:rsidRDefault="003D0383" w:rsidP="003D0383">
      <w:pPr>
        <w:spacing w:after="0"/>
        <w:rPr>
          <w:rFonts w:ascii="Arial" w:hAnsi="Arial" w:cs="Arial"/>
          <w:sz w:val="24"/>
          <w:szCs w:val="24"/>
        </w:rPr>
      </w:pPr>
      <w:r w:rsidRPr="00C7029F">
        <w:rPr>
          <w:rFonts w:ascii="Arial" w:hAnsi="Arial" w:cs="Arial"/>
          <w:b/>
          <w:sz w:val="24"/>
        </w:rPr>
        <w:t>Fecha:</w:t>
      </w:r>
      <w:r>
        <w:rPr>
          <w:rFonts w:ascii="Arial" w:hAnsi="Arial" w:cs="Arial"/>
          <w:sz w:val="24"/>
        </w:rPr>
        <w:t xml:space="preserve"> _________________________</w:t>
      </w:r>
    </w:p>
    <w:p w14:paraId="2022EC56" w14:textId="77777777" w:rsidR="003D0383" w:rsidRDefault="003D0383" w:rsidP="003D0383">
      <w:pPr>
        <w:spacing w:line="360" w:lineRule="auto"/>
        <w:jc w:val="both"/>
        <w:rPr>
          <w:rFonts w:ascii="Arial" w:hAnsi="Arial" w:cs="Arial"/>
          <w:bCs/>
          <w:sz w:val="24"/>
        </w:rPr>
      </w:pPr>
    </w:p>
    <w:p w14:paraId="3791A9C1" w14:textId="7AB4B3FF" w:rsidR="00872DED" w:rsidRDefault="00872DED">
      <w:pPr>
        <w:rPr>
          <w:rFonts w:ascii="Arial" w:hAnsi="Arial" w:cs="Arial"/>
          <w:color w:val="000000"/>
          <w:sz w:val="24"/>
          <w:szCs w:val="24"/>
        </w:rPr>
      </w:pPr>
      <w:r>
        <w:rPr>
          <w:rFonts w:ascii="Arial" w:hAnsi="Arial" w:cs="Arial"/>
        </w:rPr>
        <w:br w:type="page"/>
      </w:r>
    </w:p>
    <w:p w14:paraId="2D4E6543" w14:textId="77777777" w:rsidR="003D0383" w:rsidRDefault="003D0383" w:rsidP="00F03EE3">
      <w:pPr>
        <w:sectPr w:rsidR="003D0383" w:rsidSect="003D0383">
          <w:pgSz w:w="16838" w:h="11906" w:orient="landscape" w:code="9"/>
          <w:pgMar w:top="1440" w:right="1440" w:bottom="1440" w:left="1440" w:header="709" w:footer="709" w:gutter="0"/>
          <w:pgNumType w:start="1"/>
          <w:cols w:space="708"/>
          <w:docGrid w:linePitch="360"/>
        </w:sectPr>
      </w:pPr>
    </w:p>
    <w:p w14:paraId="22028200" w14:textId="77777777" w:rsidR="003F0010" w:rsidRDefault="003F0010" w:rsidP="003F0010">
      <w:pPr>
        <w:tabs>
          <w:tab w:val="left" w:pos="8070"/>
        </w:tabs>
        <w:spacing w:after="0" w:line="240" w:lineRule="auto"/>
        <w:jc w:val="center"/>
        <w:rPr>
          <w:ins w:id="114" w:author="Unibe" w:date="2022-08-08T13:01:00Z"/>
          <w:rFonts w:ascii="Arial" w:hAnsi="Arial" w:cs="Arial"/>
        </w:rPr>
      </w:pPr>
      <w:ins w:id="115" w:author="Unibe" w:date="2022-08-08T13:01:00Z">
        <w:r>
          <w:rPr>
            <w:rFonts w:ascii="Arial" w:hAnsi="Arial" w:cs="Arial"/>
            <w:b/>
            <w:sz w:val="20"/>
            <w:szCs w:val="20"/>
          </w:rPr>
          <w:lastRenderedPageBreak/>
          <w:t xml:space="preserve">Aporte 3 </w:t>
        </w:r>
      </w:ins>
    </w:p>
    <w:p w14:paraId="554208AC" w14:textId="77777777" w:rsidR="003F0010" w:rsidRDefault="003F0010" w:rsidP="003F0010">
      <w:pPr>
        <w:spacing w:after="0" w:line="240" w:lineRule="auto"/>
        <w:jc w:val="both"/>
        <w:rPr>
          <w:ins w:id="116" w:author="Unibe" w:date="2022-08-08T13:01:00Z"/>
          <w:rFonts w:ascii="Arial" w:hAnsi="Arial" w:cs="Arial"/>
          <w:sz w:val="20"/>
          <w:szCs w:val="20"/>
        </w:rPr>
      </w:pPr>
    </w:p>
    <w:p w14:paraId="6153A40C" w14:textId="77777777" w:rsidR="003F0010" w:rsidRDefault="003F0010" w:rsidP="003F0010">
      <w:pPr>
        <w:spacing w:after="0" w:line="240" w:lineRule="auto"/>
        <w:jc w:val="both"/>
        <w:rPr>
          <w:ins w:id="117" w:author="Unibe" w:date="2022-08-08T13:01:00Z"/>
          <w:rFonts w:ascii="Arial" w:hAnsi="Arial" w:cs="Arial"/>
          <w:sz w:val="20"/>
          <w:szCs w:val="20"/>
        </w:rPr>
      </w:pPr>
      <w:ins w:id="118" w:author="Unibe" w:date="2022-08-08T13:01:00Z">
        <w:r>
          <w:rPr>
            <w:rFonts w:ascii="Arial" w:hAnsi="Arial" w:cs="Arial"/>
            <w:sz w:val="20"/>
            <w:szCs w:val="20"/>
          </w:rPr>
          <w:t xml:space="preserve">Asignatura: Diseño de Proyecto de Investigación         Profesor/a: </w:t>
        </w:r>
        <w:proofErr w:type="spellStart"/>
        <w:r>
          <w:rPr>
            <w:rFonts w:ascii="Arial" w:hAnsi="Arial" w:cs="Arial"/>
            <w:sz w:val="20"/>
            <w:szCs w:val="20"/>
          </w:rPr>
          <w:t>Mgst</w:t>
        </w:r>
        <w:proofErr w:type="spellEnd"/>
        <w:r>
          <w:rPr>
            <w:rFonts w:ascii="Arial" w:hAnsi="Arial" w:cs="Arial"/>
            <w:sz w:val="20"/>
            <w:szCs w:val="20"/>
          </w:rPr>
          <w:t xml:space="preserve">. Alirio </w:t>
        </w:r>
        <w:proofErr w:type="spellStart"/>
        <w:r>
          <w:rPr>
            <w:rFonts w:ascii="Arial" w:hAnsi="Arial" w:cs="Arial"/>
            <w:sz w:val="20"/>
            <w:szCs w:val="20"/>
          </w:rPr>
          <w:t>Mejia</w:t>
        </w:r>
        <w:proofErr w:type="spellEnd"/>
        <w:r>
          <w:rPr>
            <w:rFonts w:ascii="Arial" w:hAnsi="Arial" w:cs="Arial"/>
            <w:sz w:val="20"/>
            <w:szCs w:val="20"/>
          </w:rPr>
          <w:tab/>
        </w:r>
        <w:r>
          <w:rPr>
            <w:rFonts w:ascii="Arial" w:hAnsi="Arial" w:cs="Arial"/>
            <w:b/>
            <w:sz w:val="20"/>
            <w:szCs w:val="20"/>
          </w:rPr>
          <w:t xml:space="preserve">              </w:t>
        </w:r>
        <w:r>
          <w:rPr>
            <w:rFonts w:ascii="Arial" w:hAnsi="Arial" w:cs="Arial"/>
            <w:sz w:val="20"/>
            <w:szCs w:val="20"/>
          </w:rPr>
          <w:t xml:space="preserve">       </w:t>
        </w:r>
      </w:ins>
    </w:p>
    <w:p w14:paraId="60C939F9" w14:textId="77777777" w:rsidR="003F0010" w:rsidRDefault="003F0010" w:rsidP="003F0010">
      <w:pPr>
        <w:spacing w:after="0" w:line="240" w:lineRule="auto"/>
        <w:jc w:val="both"/>
        <w:rPr>
          <w:ins w:id="119" w:author="Unibe" w:date="2022-08-08T13:01:00Z"/>
          <w:rFonts w:ascii="Arial" w:hAnsi="Arial" w:cs="Arial"/>
          <w:sz w:val="20"/>
          <w:szCs w:val="20"/>
        </w:rPr>
      </w:pPr>
    </w:p>
    <w:p w14:paraId="22C1E897" w14:textId="77777777" w:rsidR="003F0010" w:rsidRDefault="003F0010" w:rsidP="003F0010">
      <w:pPr>
        <w:rPr>
          <w:ins w:id="120" w:author="Unibe" w:date="2022-08-08T13:01:00Z"/>
          <w:rFonts w:cs="Arial"/>
          <w:sz w:val="32"/>
          <w:szCs w:val="32"/>
        </w:rPr>
      </w:pPr>
      <w:ins w:id="121" w:author="Unibe" w:date="2022-08-08T13:01:00Z">
        <w:r>
          <w:rPr>
            <w:rFonts w:ascii="Arial" w:hAnsi="Arial" w:cs="Arial"/>
            <w:sz w:val="20"/>
            <w:szCs w:val="20"/>
          </w:rPr>
          <w:t xml:space="preserve">Nombres y apellidos del /la estudiante: </w:t>
        </w:r>
        <w:r>
          <w:rPr>
            <w:rFonts w:ascii="Arial" w:hAnsi="Arial" w:cs="Arial"/>
            <w:b/>
            <w:color w:val="FF0000"/>
            <w:sz w:val="20"/>
            <w:szCs w:val="20"/>
            <w:highlight w:val="yellow"/>
          </w:rPr>
          <w:t xml:space="preserve">ORTIZ </w:t>
        </w:r>
        <w:proofErr w:type="spellStart"/>
        <w:r>
          <w:rPr>
            <w:rFonts w:ascii="Arial" w:hAnsi="Arial" w:cs="Arial"/>
            <w:b/>
            <w:color w:val="FF0000"/>
            <w:sz w:val="20"/>
            <w:szCs w:val="20"/>
            <w:highlight w:val="yellow"/>
          </w:rPr>
          <w:t>AARON</w:t>
        </w:r>
        <w:proofErr w:type="spellEnd"/>
        <w:r>
          <w:rPr>
            <w:rFonts w:ascii="Arial" w:hAnsi="Arial" w:cs="Arial"/>
            <w:color w:val="FF0000"/>
            <w:sz w:val="20"/>
            <w:szCs w:val="20"/>
          </w:rPr>
          <w:t xml:space="preserve"> </w:t>
        </w:r>
      </w:ins>
    </w:p>
    <w:p w14:paraId="0404A840" w14:textId="77777777" w:rsidR="003F0010" w:rsidRDefault="003F0010" w:rsidP="003F0010">
      <w:pPr>
        <w:jc w:val="center"/>
        <w:rPr>
          <w:ins w:id="122" w:author="Unibe" w:date="2022-08-08T13:01:00Z"/>
          <w:rFonts w:ascii="Times New Roman" w:hAnsi="Times New Roman" w:cs="Times New Roman"/>
          <w:b/>
          <w:sz w:val="24"/>
          <w:szCs w:val="24"/>
        </w:rPr>
      </w:pPr>
      <w:ins w:id="123" w:author="Unibe" w:date="2022-08-08T13:01:00Z">
        <w:r>
          <w:rPr>
            <w:rFonts w:ascii="Times New Roman" w:hAnsi="Times New Roman" w:cs="Times New Roman"/>
            <w:b/>
            <w:sz w:val="24"/>
            <w:szCs w:val="24"/>
          </w:rPr>
          <w:t>EXAMEN FINAL</w:t>
        </w:r>
      </w:ins>
    </w:p>
    <w:p w14:paraId="41B745FD" w14:textId="77777777" w:rsidR="003F0010" w:rsidRDefault="003F0010" w:rsidP="003F0010">
      <w:pPr>
        <w:rPr>
          <w:ins w:id="124" w:author="Unibe" w:date="2022-08-08T13:01:00Z"/>
          <w:rFonts w:ascii="Times New Roman" w:hAnsi="Times New Roman" w:cs="Times New Roman"/>
          <w:b/>
          <w:sz w:val="24"/>
          <w:szCs w:val="24"/>
        </w:rPr>
      </w:pPr>
      <w:ins w:id="125" w:author="Unibe" w:date="2022-08-08T13:01:00Z">
        <w:r>
          <w:rPr>
            <w:rFonts w:ascii="Times New Roman" w:hAnsi="Times New Roman" w:cs="Times New Roman"/>
            <w:b/>
            <w:sz w:val="24"/>
            <w:szCs w:val="24"/>
          </w:rPr>
          <w:t>Evaluación 7. Capítulo 1, 2 y 3                                                       Fecha: XX/08//2020</w:t>
        </w:r>
      </w:ins>
    </w:p>
    <w:tbl>
      <w:tblPr>
        <w:tblStyle w:val="Tablaconcuadrcula"/>
        <w:tblW w:w="5000" w:type="pct"/>
        <w:tblLook w:val="04A0" w:firstRow="1" w:lastRow="0" w:firstColumn="1" w:lastColumn="0" w:noHBand="0" w:noVBand="1"/>
      </w:tblPr>
      <w:tblGrid>
        <w:gridCol w:w="427"/>
        <w:gridCol w:w="1605"/>
        <w:gridCol w:w="4760"/>
        <w:gridCol w:w="801"/>
        <w:gridCol w:w="1423"/>
      </w:tblGrid>
      <w:tr w:rsidR="003F0010" w14:paraId="00CBA228" w14:textId="77777777" w:rsidTr="003F0010">
        <w:trPr>
          <w:ins w:id="126" w:author="Unibe" w:date="2022-08-08T13:01:00Z"/>
        </w:trPr>
        <w:tc>
          <w:tcPr>
            <w:tcW w:w="237" w:type="pct"/>
            <w:tcBorders>
              <w:top w:val="single" w:sz="4" w:space="0" w:color="auto"/>
              <w:left w:val="single" w:sz="4" w:space="0" w:color="auto"/>
              <w:bottom w:val="single" w:sz="4" w:space="0" w:color="auto"/>
              <w:right w:val="single" w:sz="4" w:space="0" w:color="auto"/>
            </w:tcBorders>
            <w:hideMark/>
          </w:tcPr>
          <w:p w14:paraId="2F04D13B" w14:textId="77777777" w:rsidR="003F0010" w:rsidRDefault="003F0010">
            <w:pPr>
              <w:jc w:val="center"/>
              <w:rPr>
                <w:ins w:id="127" w:author="Unibe" w:date="2022-08-08T13:01:00Z"/>
                <w:rFonts w:ascii="Times New Roman" w:hAnsi="Times New Roman" w:cs="Times New Roman"/>
                <w:b/>
              </w:rPr>
            </w:pPr>
            <w:ins w:id="128" w:author="Unibe" w:date="2022-08-08T13:01:00Z">
              <w:r>
                <w:rPr>
                  <w:rFonts w:ascii="Times New Roman" w:hAnsi="Times New Roman" w:cs="Times New Roman"/>
                  <w:b/>
                </w:rPr>
                <w:t>#</w:t>
              </w:r>
            </w:ins>
          </w:p>
        </w:tc>
        <w:tc>
          <w:tcPr>
            <w:tcW w:w="890" w:type="pct"/>
            <w:tcBorders>
              <w:top w:val="single" w:sz="4" w:space="0" w:color="auto"/>
              <w:left w:val="single" w:sz="4" w:space="0" w:color="auto"/>
              <w:bottom w:val="single" w:sz="4" w:space="0" w:color="auto"/>
              <w:right w:val="single" w:sz="4" w:space="0" w:color="auto"/>
            </w:tcBorders>
            <w:hideMark/>
          </w:tcPr>
          <w:p w14:paraId="66DB8180" w14:textId="77777777" w:rsidR="003F0010" w:rsidRDefault="003F0010">
            <w:pPr>
              <w:jc w:val="center"/>
              <w:rPr>
                <w:ins w:id="129" w:author="Unibe" w:date="2022-08-08T13:01:00Z"/>
                <w:rFonts w:ascii="Times New Roman" w:hAnsi="Times New Roman" w:cs="Times New Roman"/>
                <w:b/>
              </w:rPr>
            </w:pPr>
            <w:ins w:id="130" w:author="Unibe" w:date="2022-08-08T13:01:00Z">
              <w:r>
                <w:rPr>
                  <w:rFonts w:ascii="Times New Roman" w:hAnsi="Times New Roman" w:cs="Times New Roman"/>
                  <w:b/>
                </w:rPr>
                <w:t xml:space="preserve">Criterios de Evaluación </w:t>
              </w:r>
            </w:ins>
          </w:p>
        </w:tc>
        <w:tc>
          <w:tcPr>
            <w:tcW w:w="2640" w:type="pct"/>
            <w:tcBorders>
              <w:top w:val="single" w:sz="4" w:space="0" w:color="auto"/>
              <w:left w:val="single" w:sz="4" w:space="0" w:color="auto"/>
              <w:bottom w:val="single" w:sz="4" w:space="0" w:color="auto"/>
              <w:right w:val="single" w:sz="4" w:space="0" w:color="auto"/>
            </w:tcBorders>
            <w:hideMark/>
          </w:tcPr>
          <w:p w14:paraId="0E03E6C4" w14:textId="77777777" w:rsidR="003F0010" w:rsidRDefault="003F0010">
            <w:pPr>
              <w:jc w:val="center"/>
              <w:rPr>
                <w:ins w:id="131" w:author="Unibe" w:date="2022-08-08T13:01:00Z"/>
                <w:rFonts w:ascii="Times New Roman" w:hAnsi="Times New Roman" w:cs="Times New Roman"/>
                <w:b/>
              </w:rPr>
            </w:pPr>
            <w:ins w:id="132" w:author="Unibe" w:date="2022-08-08T13:01:00Z">
              <w:r>
                <w:rPr>
                  <w:rFonts w:ascii="Times New Roman" w:hAnsi="Times New Roman" w:cs="Times New Roman"/>
                  <w:b/>
                </w:rPr>
                <w:t xml:space="preserve">Indicadores </w:t>
              </w:r>
            </w:ins>
          </w:p>
        </w:tc>
        <w:tc>
          <w:tcPr>
            <w:tcW w:w="444" w:type="pct"/>
            <w:tcBorders>
              <w:top w:val="single" w:sz="4" w:space="0" w:color="auto"/>
              <w:left w:val="single" w:sz="4" w:space="0" w:color="auto"/>
              <w:bottom w:val="single" w:sz="4" w:space="0" w:color="auto"/>
              <w:right w:val="single" w:sz="4" w:space="0" w:color="auto"/>
            </w:tcBorders>
            <w:hideMark/>
          </w:tcPr>
          <w:p w14:paraId="46B8A9D2" w14:textId="77777777" w:rsidR="003F0010" w:rsidRDefault="003F0010">
            <w:pPr>
              <w:jc w:val="center"/>
              <w:rPr>
                <w:ins w:id="133" w:author="Unibe" w:date="2022-08-08T13:01:00Z"/>
                <w:rFonts w:ascii="Times New Roman" w:hAnsi="Times New Roman" w:cs="Times New Roman"/>
                <w:b/>
              </w:rPr>
            </w:pPr>
            <w:ins w:id="134" w:author="Unibe" w:date="2022-08-08T13:01:00Z">
              <w:r>
                <w:rPr>
                  <w:rFonts w:ascii="Times New Roman" w:hAnsi="Times New Roman" w:cs="Times New Roman"/>
                  <w:b/>
                </w:rPr>
                <w:t xml:space="preserve">Valor  </w:t>
              </w:r>
            </w:ins>
          </w:p>
        </w:tc>
        <w:tc>
          <w:tcPr>
            <w:tcW w:w="789" w:type="pct"/>
            <w:tcBorders>
              <w:top w:val="single" w:sz="4" w:space="0" w:color="auto"/>
              <w:left w:val="single" w:sz="4" w:space="0" w:color="auto"/>
              <w:bottom w:val="single" w:sz="4" w:space="0" w:color="auto"/>
              <w:right w:val="single" w:sz="4" w:space="0" w:color="auto"/>
            </w:tcBorders>
            <w:hideMark/>
          </w:tcPr>
          <w:p w14:paraId="3557B51B" w14:textId="77777777" w:rsidR="003F0010" w:rsidRDefault="003F0010">
            <w:pPr>
              <w:jc w:val="center"/>
              <w:rPr>
                <w:ins w:id="135" w:author="Unibe" w:date="2022-08-08T13:01:00Z"/>
                <w:rFonts w:ascii="Times New Roman" w:hAnsi="Times New Roman" w:cs="Times New Roman"/>
                <w:b/>
              </w:rPr>
            </w:pPr>
            <w:ins w:id="136" w:author="Unibe" w:date="2022-08-08T13:01:00Z">
              <w:r>
                <w:rPr>
                  <w:rFonts w:ascii="Times New Roman" w:hAnsi="Times New Roman" w:cs="Times New Roman"/>
                  <w:b/>
                </w:rPr>
                <w:t xml:space="preserve">Calificación del estudiante </w:t>
              </w:r>
            </w:ins>
          </w:p>
        </w:tc>
      </w:tr>
      <w:tr w:rsidR="003F0010" w14:paraId="41A20D58" w14:textId="77777777" w:rsidTr="003F0010">
        <w:trPr>
          <w:trHeight w:val="314"/>
          <w:ins w:id="137" w:author="Unibe" w:date="2022-08-08T13:01:00Z"/>
        </w:trPr>
        <w:tc>
          <w:tcPr>
            <w:tcW w:w="237" w:type="pct"/>
            <w:vMerge w:val="restart"/>
            <w:tcBorders>
              <w:top w:val="single" w:sz="4" w:space="0" w:color="auto"/>
              <w:left w:val="single" w:sz="4" w:space="0" w:color="auto"/>
              <w:bottom w:val="single" w:sz="4" w:space="0" w:color="auto"/>
              <w:right w:val="single" w:sz="4" w:space="0" w:color="auto"/>
            </w:tcBorders>
          </w:tcPr>
          <w:p w14:paraId="1F1887BD" w14:textId="77777777" w:rsidR="003F0010" w:rsidRDefault="003F0010">
            <w:pPr>
              <w:jc w:val="center"/>
              <w:rPr>
                <w:ins w:id="138" w:author="Unibe" w:date="2022-08-08T13:01:00Z"/>
                <w:rFonts w:ascii="Times New Roman" w:hAnsi="Times New Roman" w:cs="Times New Roman"/>
                <w:b/>
              </w:rPr>
            </w:pPr>
            <w:ins w:id="139" w:author="Unibe" w:date="2022-08-08T13:01:00Z">
              <w:r>
                <w:rPr>
                  <w:rFonts w:ascii="Times New Roman" w:hAnsi="Times New Roman" w:cs="Times New Roman"/>
                  <w:b/>
                </w:rPr>
                <w:t>1</w:t>
              </w:r>
            </w:ins>
          </w:p>
          <w:p w14:paraId="0B1C21C6" w14:textId="77777777" w:rsidR="003F0010" w:rsidRDefault="003F0010">
            <w:pPr>
              <w:jc w:val="center"/>
              <w:rPr>
                <w:ins w:id="140" w:author="Unibe" w:date="2022-08-08T13:01:00Z"/>
                <w:rFonts w:ascii="Times New Roman" w:hAnsi="Times New Roman" w:cs="Times New Roman"/>
                <w:b/>
              </w:rPr>
            </w:pPr>
          </w:p>
        </w:tc>
        <w:tc>
          <w:tcPr>
            <w:tcW w:w="890" w:type="pct"/>
            <w:vMerge w:val="restart"/>
            <w:tcBorders>
              <w:top w:val="single" w:sz="4" w:space="0" w:color="auto"/>
              <w:left w:val="single" w:sz="4" w:space="0" w:color="auto"/>
              <w:bottom w:val="single" w:sz="4" w:space="0" w:color="auto"/>
              <w:right w:val="single" w:sz="4" w:space="0" w:color="auto"/>
            </w:tcBorders>
            <w:hideMark/>
          </w:tcPr>
          <w:p w14:paraId="51486C2D" w14:textId="77777777" w:rsidR="003F0010" w:rsidRDefault="003F0010">
            <w:pPr>
              <w:rPr>
                <w:ins w:id="141" w:author="Unibe" w:date="2022-08-08T13:01:00Z"/>
                <w:rFonts w:ascii="Times New Roman" w:hAnsi="Times New Roman" w:cs="Times New Roman"/>
                <w:b/>
              </w:rPr>
            </w:pPr>
            <w:ins w:id="142" w:author="Unibe" w:date="2022-08-08T13:01:00Z">
              <w:r>
                <w:rPr>
                  <w:rFonts w:ascii="Times New Roman" w:hAnsi="Times New Roman" w:cs="Times New Roman"/>
                  <w:b/>
                </w:rPr>
                <w:t xml:space="preserve">Portada y </w:t>
              </w:r>
            </w:ins>
          </w:p>
          <w:p w14:paraId="626AE83A" w14:textId="77777777" w:rsidR="003F0010" w:rsidRDefault="003F0010">
            <w:pPr>
              <w:rPr>
                <w:ins w:id="143" w:author="Unibe" w:date="2022-08-08T13:01:00Z"/>
                <w:rFonts w:ascii="Times New Roman" w:hAnsi="Times New Roman" w:cs="Times New Roman"/>
                <w:b/>
              </w:rPr>
            </w:pPr>
            <w:ins w:id="144" w:author="Unibe" w:date="2022-08-08T13:01:00Z">
              <w:r>
                <w:rPr>
                  <w:rFonts w:ascii="Times New Roman" w:hAnsi="Times New Roman" w:cs="Times New Roman"/>
                  <w:b/>
                </w:rPr>
                <w:t>Páginas Preliminares</w:t>
              </w:r>
            </w:ins>
          </w:p>
        </w:tc>
        <w:tc>
          <w:tcPr>
            <w:tcW w:w="2640" w:type="pct"/>
            <w:tcBorders>
              <w:top w:val="single" w:sz="4" w:space="0" w:color="auto"/>
              <w:left w:val="single" w:sz="4" w:space="0" w:color="auto"/>
              <w:bottom w:val="single" w:sz="4" w:space="0" w:color="auto"/>
              <w:right w:val="single" w:sz="4" w:space="0" w:color="auto"/>
            </w:tcBorders>
            <w:hideMark/>
          </w:tcPr>
          <w:p w14:paraId="3A5BF48E" w14:textId="77777777" w:rsidR="003F0010" w:rsidRDefault="003F0010">
            <w:pPr>
              <w:rPr>
                <w:ins w:id="145" w:author="Unibe" w:date="2022-08-08T13:01:00Z"/>
                <w:rFonts w:ascii="Times New Roman" w:hAnsi="Times New Roman" w:cs="Times New Roman"/>
              </w:rPr>
            </w:pPr>
            <w:ins w:id="146" w:author="Unibe" w:date="2022-08-08T13:01:00Z">
              <w:r>
                <w:rPr>
                  <w:rFonts w:ascii="Times New Roman" w:hAnsi="Times New Roman" w:cs="Times New Roman"/>
                </w:rPr>
                <w:t>Membrete, Carrera, Título, Nombres, Lugar y Año</w:t>
              </w:r>
            </w:ins>
          </w:p>
        </w:tc>
        <w:tc>
          <w:tcPr>
            <w:tcW w:w="444" w:type="pct"/>
            <w:vMerge w:val="restart"/>
            <w:tcBorders>
              <w:top w:val="single" w:sz="4" w:space="0" w:color="auto"/>
              <w:left w:val="single" w:sz="4" w:space="0" w:color="auto"/>
              <w:bottom w:val="single" w:sz="4" w:space="0" w:color="auto"/>
              <w:right w:val="single" w:sz="4" w:space="0" w:color="auto"/>
            </w:tcBorders>
            <w:vAlign w:val="center"/>
            <w:hideMark/>
          </w:tcPr>
          <w:p w14:paraId="74C1AC3F" w14:textId="77777777" w:rsidR="003F0010" w:rsidRDefault="003F0010">
            <w:pPr>
              <w:jc w:val="center"/>
              <w:rPr>
                <w:ins w:id="147" w:author="Unibe" w:date="2022-08-08T13:01:00Z"/>
                <w:rFonts w:ascii="Times New Roman" w:hAnsi="Times New Roman" w:cs="Times New Roman"/>
                <w:b/>
              </w:rPr>
            </w:pPr>
            <w:ins w:id="148" w:author="Unibe" w:date="2022-08-08T13:01:00Z">
              <w:r>
                <w:rPr>
                  <w:rFonts w:ascii="Times New Roman" w:hAnsi="Times New Roman" w:cs="Times New Roman"/>
                  <w:b/>
                </w:rPr>
                <w:t>0,35</w:t>
              </w:r>
            </w:ins>
          </w:p>
        </w:tc>
        <w:tc>
          <w:tcPr>
            <w:tcW w:w="789" w:type="pct"/>
            <w:vMerge w:val="restart"/>
            <w:tcBorders>
              <w:top w:val="single" w:sz="4" w:space="0" w:color="auto"/>
              <w:left w:val="single" w:sz="4" w:space="0" w:color="auto"/>
              <w:bottom w:val="single" w:sz="4" w:space="0" w:color="auto"/>
              <w:right w:val="single" w:sz="4" w:space="0" w:color="auto"/>
            </w:tcBorders>
            <w:vAlign w:val="center"/>
            <w:hideMark/>
          </w:tcPr>
          <w:p w14:paraId="44F9E3B9" w14:textId="77777777" w:rsidR="003F0010" w:rsidRDefault="003F0010">
            <w:pPr>
              <w:jc w:val="center"/>
              <w:rPr>
                <w:ins w:id="149" w:author="Unibe" w:date="2022-08-08T13:01:00Z"/>
                <w:rFonts w:ascii="Times New Roman" w:hAnsi="Times New Roman" w:cs="Times New Roman"/>
                <w:b/>
              </w:rPr>
            </w:pPr>
            <w:ins w:id="150" w:author="Unibe" w:date="2022-08-08T13:01:00Z">
              <w:r>
                <w:rPr>
                  <w:rFonts w:ascii="Times New Roman" w:hAnsi="Times New Roman" w:cs="Times New Roman"/>
                  <w:b/>
                </w:rPr>
                <w:t>0,35</w:t>
              </w:r>
            </w:ins>
          </w:p>
        </w:tc>
      </w:tr>
      <w:tr w:rsidR="003F0010" w14:paraId="4BD54878" w14:textId="77777777" w:rsidTr="003F0010">
        <w:trPr>
          <w:trHeight w:val="314"/>
          <w:ins w:id="151"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E6BA58" w14:textId="77777777" w:rsidR="003F0010" w:rsidRDefault="003F0010">
            <w:pPr>
              <w:rPr>
                <w:ins w:id="152"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77F7C" w14:textId="77777777" w:rsidR="003F0010" w:rsidRDefault="003F0010">
            <w:pPr>
              <w:rPr>
                <w:ins w:id="153"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1F3296C2" w14:textId="77777777" w:rsidR="003F0010" w:rsidRDefault="003F0010">
            <w:pPr>
              <w:rPr>
                <w:ins w:id="154" w:author="Unibe" w:date="2022-08-08T13:01:00Z"/>
                <w:rFonts w:ascii="Times New Roman" w:hAnsi="Times New Roman" w:cs="Times New Roman"/>
              </w:rPr>
            </w:pPr>
            <w:ins w:id="155" w:author="Unibe" w:date="2022-08-08T13:01:00Z">
              <w:r>
                <w:rPr>
                  <w:rFonts w:ascii="Times New Roman" w:hAnsi="Times New Roman" w:cs="Times New Roman"/>
                </w:rPr>
                <w:t xml:space="preserve">Índices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CE663B" w14:textId="77777777" w:rsidR="003F0010" w:rsidRDefault="003F0010">
            <w:pPr>
              <w:rPr>
                <w:ins w:id="156"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34CE25" w14:textId="77777777" w:rsidR="003F0010" w:rsidRDefault="003F0010">
            <w:pPr>
              <w:rPr>
                <w:ins w:id="157" w:author="Unibe" w:date="2022-08-08T13:01:00Z"/>
                <w:rFonts w:ascii="Times New Roman" w:eastAsiaTheme="minorEastAsia" w:hAnsi="Times New Roman" w:cs="Times New Roman"/>
                <w:b/>
                <w:lang w:eastAsia="es-EC"/>
              </w:rPr>
            </w:pPr>
          </w:p>
        </w:tc>
      </w:tr>
      <w:tr w:rsidR="003F0010" w14:paraId="66E2B05E" w14:textId="77777777" w:rsidTr="003F0010">
        <w:trPr>
          <w:trHeight w:val="314"/>
          <w:ins w:id="158" w:author="Unibe" w:date="2022-08-08T13:01:00Z"/>
        </w:trPr>
        <w:tc>
          <w:tcPr>
            <w:tcW w:w="237" w:type="pct"/>
            <w:tcBorders>
              <w:top w:val="single" w:sz="4" w:space="0" w:color="auto"/>
              <w:left w:val="single" w:sz="4" w:space="0" w:color="auto"/>
              <w:bottom w:val="single" w:sz="4" w:space="0" w:color="auto"/>
              <w:right w:val="single" w:sz="4" w:space="0" w:color="auto"/>
            </w:tcBorders>
            <w:hideMark/>
          </w:tcPr>
          <w:p w14:paraId="5049F424" w14:textId="77777777" w:rsidR="003F0010" w:rsidRDefault="003F0010">
            <w:pPr>
              <w:jc w:val="center"/>
              <w:rPr>
                <w:ins w:id="159" w:author="Unibe" w:date="2022-08-08T13:01:00Z"/>
                <w:rFonts w:ascii="Times New Roman" w:hAnsi="Times New Roman" w:cs="Times New Roman"/>
                <w:b/>
              </w:rPr>
            </w:pPr>
            <w:ins w:id="160" w:author="Unibe" w:date="2022-08-08T13:01:00Z">
              <w:r>
                <w:rPr>
                  <w:rFonts w:ascii="Times New Roman" w:hAnsi="Times New Roman" w:cs="Times New Roman"/>
                  <w:b/>
                </w:rPr>
                <w:t>2</w:t>
              </w:r>
            </w:ins>
          </w:p>
        </w:tc>
        <w:tc>
          <w:tcPr>
            <w:tcW w:w="890" w:type="pct"/>
            <w:tcBorders>
              <w:top w:val="single" w:sz="4" w:space="0" w:color="auto"/>
              <w:left w:val="single" w:sz="4" w:space="0" w:color="auto"/>
              <w:bottom w:val="single" w:sz="4" w:space="0" w:color="auto"/>
              <w:right w:val="single" w:sz="4" w:space="0" w:color="auto"/>
            </w:tcBorders>
            <w:hideMark/>
          </w:tcPr>
          <w:p w14:paraId="4027ED08" w14:textId="77777777" w:rsidR="003F0010" w:rsidRDefault="003F0010">
            <w:pPr>
              <w:rPr>
                <w:ins w:id="161" w:author="Unibe" w:date="2022-08-08T13:01:00Z"/>
                <w:rFonts w:ascii="Times New Roman" w:hAnsi="Times New Roman" w:cs="Times New Roman"/>
                <w:b/>
              </w:rPr>
            </w:pPr>
            <w:ins w:id="162" w:author="Unibe" w:date="2022-08-08T13:01:00Z">
              <w:r>
                <w:rPr>
                  <w:rFonts w:ascii="Times New Roman" w:hAnsi="Times New Roman" w:cs="Times New Roman"/>
                  <w:b/>
                </w:rPr>
                <w:t xml:space="preserve">Introducción </w:t>
              </w:r>
            </w:ins>
          </w:p>
        </w:tc>
        <w:tc>
          <w:tcPr>
            <w:tcW w:w="2640" w:type="pct"/>
            <w:tcBorders>
              <w:top w:val="single" w:sz="4" w:space="0" w:color="auto"/>
              <w:left w:val="single" w:sz="4" w:space="0" w:color="auto"/>
              <w:bottom w:val="single" w:sz="4" w:space="0" w:color="auto"/>
              <w:right w:val="single" w:sz="4" w:space="0" w:color="auto"/>
            </w:tcBorders>
            <w:hideMark/>
          </w:tcPr>
          <w:p w14:paraId="56BD3195" w14:textId="77777777" w:rsidR="003F0010" w:rsidRDefault="003F0010">
            <w:pPr>
              <w:rPr>
                <w:ins w:id="163" w:author="Unibe" w:date="2022-08-08T13:01:00Z"/>
                <w:rFonts w:ascii="Times New Roman" w:hAnsi="Times New Roman" w:cs="Times New Roman"/>
              </w:rPr>
            </w:pPr>
            <w:ins w:id="164" w:author="Unibe" w:date="2022-08-08T13:01:00Z">
              <w:r>
                <w:rPr>
                  <w:rFonts w:ascii="Times New Roman" w:hAnsi="Times New Roman" w:cs="Times New Roman"/>
                </w:rPr>
                <w:t xml:space="preserve">Abordaje descripción de la investigación, y los capítulos  </w:t>
              </w:r>
            </w:ins>
          </w:p>
        </w:tc>
        <w:tc>
          <w:tcPr>
            <w:tcW w:w="444" w:type="pct"/>
            <w:tcBorders>
              <w:top w:val="single" w:sz="4" w:space="0" w:color="auto"/>
              <w:left w:val="single" w:sz="4" w:space="0" w:color="auto"/>
              <w:bottom w:val="single" w:sz="4" w:space="0" w:color="auto"/>
              <w:right w:val="single" w:sz="4" w:space="0" w:color="auto"/>
            </w:tcBorders>
            <w:vAlign w:val="center"/>
            <w:hideMark/>
          </w:tcPr>
          <w:p w14:paraId="33240DA0" w14:textId="77777777" w:rsidR="003F0010" w:rsidRDefault="003F0010">
            <w:pPr>
              <w:jc w:val="center"/>
              <w:rPr>
                <w:ins w:id="165" w:author="Unibe" w:date="2022-08-08T13:01:00Z"/>
                <w:rFonts w:ascii="Times New Roman" w:hAnsi="Times New Roman" w:cs="Times New Roman"/>
                <w:b/>
              </w:rPr>
            </w:pPr>
            <w:ins w:id="166" w:author="Unibe" w:date="2022-08-08T13:01:00Z">
              <w:r>
                <w:rPr>
                  <w:rFonts w:ascii="Times New Roman" w:hAnsi="Times New Roman" w:cs="Times New Roman"/>
                  <w:b/>
                </w:rPr>
                <w:t>1</w:t>
              </w:r>
            </w:ins>
          </w:p>
        </w:tc>
        <w:tc>
          <w:tcPr>
            <w:tcW w:w="789" w:type="pct"/>
            <w:tcBorders>
              <w:top w:val="single" w:sz="4" w:space="0" w:color="auto"/>
              <w:left w:val="single" w:sz="4" w:space="0" w:color="auto"/>
              <w:bottom w:val="single" w:sz="4" w:space="0" w:color="auto"/>
              <w:right w:val="single" w:sz="4" w:space="0" w:color="auto"/>
            </w:tcBorders>
            <w:vAlign w:val="center"/>
            <w:hideMark/>
          </w:tcPr>
          <w:p w14:paraId="092B8D91" w14:textId="77777777" w:rsidR="003F0010" w:rsidRDefault="003F0010">
            <w:pPr>
              <w:jc w:val="center"/>
              <w:rPr>
                <w:ins w:id="167" w:author="Unibe" w:date="2022-08-08T13:01:00Z"/>
                <w:rFonts w:ascii="Times New Roman" w:hAnsi="Times New Roman" w:cs="Times New Roman"/>
                <w:b/>
              </w:rPr>
            </w:pPr>
            <w:ins w:id="168" w:author="Unibe" w:date="2022-08-08T13:01:00Z">
              <w:r>
                <w:rPr>
                  <w:rFonts w:ascii="Times New Roman" w:hAnsi="Times New Roman" w:cs="Times New Roman"/>
                  <w:b/>
                </w:rPr>
                <w:t>1</w:t>
              </w:r>
            </w:ins>
          </w:p>
        </w:tc>
      </w:tr>
      <w:tr w:rsidR="003F0010" w14:paraId="1F250226" w14:textId="77777777" w:rsidTr="003F0010">
        <w:trPr>
          <w:trHeight w:val="208"/>
          <w:ins w:id="169" w:author="Unibe" w:date="2022-08-08T13:01:00Z"/>
        </w:trPr>
        <w:tc>
          <w:tcPr>
            <w:tcW w:w="237" w:type="pct"/>
            <w:vMerge w:val="restart"/>
            <w:tcBorders>
              <w:top w:val="single" w:sz="4" w:space="0" w:color="auto"/>
              <w:left w:val="single" w:sz="4" w:space="0" w:color="auto"/>
              <w:bottom w:val="single" w:sz="4" w:space="0" w:color="auto"/>
              <w:right w:val="single" w:sz="4" w:space="0" w:color="auto"/>
            </w:tcBorders>
          </w:tcPr>
          <w:p w14:paraId="2194E4EF" w14:textId="77777777" w:rsidR="003F0010" w:rsidRDefault="003F0010">
            <w:pPr>
              <w:jc w:val="center"/>
              <w:rPr>
                <w:ins w:id="170" w:author="Unibe" w:date="2022-08-08T13:01:00Z"/>
                <w:rFonts w:ascii="Times New Roman" w:hAnsi="Times New Roman" w:cs="Times New Roman"/>
                <w:b/>
              </w:rPr>
            </w:pPr>
            <w:ins w:id="171" w:author="Unibe" w:date="2022-08-08T13:01:00Z">
              <w:r>
                <w:rPr>
                  <w:rFonts w:ascii="Times New Roman" w:hAnsi="Times New Roman" w:cs="Times New Roman"/>
                  <w:b/>
                </w:rPr>
                <w:t>3</w:t>
              </w:r>
            </w:ins>
          </w:p>
          <w:p w14:paraId="681F760B" w14:textId="77777777" w:rsidR="003F0010" w:rsidRDefault="003F0010">
            <w:pPr>
              <w:jc w:val="center"/>
              <w:rPr>
                <w:ins w:id="172" w:author="Unibe" w:date="2022-08-08T13:01:00Z"/>
                <w:rFonts w:ascii="Times New Roman" w:hAnsi="Times New Roman" w:cs="Times New Roman"/>
                <w:b/>
              </w:rPr>
            </w:pPr>
          </w:p>
        </w:tc>
        <w:tc>
          <w:tcPr>
            <w:tcW w:w="890" w:type="pct"/>
            <w:vMerge w:val="restart"/>
            <w:tcBorders>
              <w:top w:val="single" w:sz="4" w:space="0" w:color="auto"/>
              <w:left w:val="single" w:sz="4" w:space="0" w:color="auto"/>
              <w:bottom w:val="single" w:sz="4" w:space="0" w:color="auto"/>
              <w:right w:val="single" w:sz="4" w:space="0" w:color="auto"/>
            </w:tcBorders>
            <w:hideMark/>
          </w:tcPr>
          <w:p w14:paraId="1A00804E" w14:textId="77777777" w:rsidR="003F0010" w:rsidRDefault="003F0010">
            <w:pPr>
              <w:rPr>
                <w:ins w:id="173" w:author="Unibe" w:date="2022-08-08T13:01:00Z"/>
                <w:rFonts w:ascii="Times New Roman" w:hAnsi="Times New Roman" w:cs="Times New Roman"/>
                <w:b/>
              </w:rPr>
            </w:pPr>
            <w:ins w:id="174" w:author="Unibe" w:date="2022-08-08T13:01:00Z">
              <w:r>
                <w:rPr>
                  <w:rFonts w:ascii="Times New Roman" w:hAnsi="Times New Roman" w:cs="Times New Roman"/>
                  <w:b/>
                </w:rPr>
                <w:t xml:space="preserve">Presentación de Problema </w:t>
              </w:r>
            </w:ins>
          </w:p>
        </w:tc>
        <w:tc>
          <w:tcPr>
            <w:tcW w:w="2640" w:type="pct"/>
            <w:tcBorders>
              <w:top w:val="single" w:sz="4" w:space="0" w:color="auto"/>
              <w:left w:val="single" w:sz="4" w:space="0" w:color="auto"/>
              <w:bottom w:val="single" w:sz="4" w:space="0" w:color="auto"/>
              <w:right w:val="single" w:sz="4" w:space="0" w:color="auto"/>
            </w:tcBorders>
            <w:hideMark/>
          </w:tcPr>
          <w:p w14:paraId="2046F0ED" w14:textId="77777777" w:rsidR="003F0010" w:rsidRDefault="003F0010">
            <w:pPr>
              <w:rPr>
                <w:ins w:id="175" w:author="Unibe" w:date="2022-08-08T13:01:00Z"/>
                <w:rFonts w:ascii="Times New Roman" w:hAnsi="Times New Roman" w:cs="Times New Roman"/>
              </w:rPr>
            </w:pPr>
            <w:ins w:id="176" w:author="Unibe" w:date="2022-08-08T13:01:00Z">
              <w:r>
                <w:rPr>
                  <w:rFonts w:ascii="Times New Roman" w:hAnsi="Times New Roman" w:cs="Times New Roman"/>
                </w:rPr>
                <w:t>Planteamiento del Problema</w:t>
              </w:r>
            </w:ins>
          </w:p>
        </w:tc>
        <w:tc>
          <w:tcPr>
            <w:tcW w:w="444" w:type="pct"/>
            <w:vMerge w:val="restart"/>
            <w:tcBorders>
              <w:top w:val="single" w:sz="4" w:space="0" w:color="auto"/>
              <w:left w:val="single" w:sz="4" w:space="0" w:color="auto"/>
              <w:bottom w:val="single" w:sz="4" w:space="0" w:color="auto"/>
              <w:right w:val="single" w:sz="4" w:space="0" w:color="auto"/>
            </w:tcBorders>
            <w:vAlign w:val="center"/>
            <w:hideMark/>
          </w:tcPr>
          <w:p w14:paraId="5C957D9A" w14:textId="77777777" w:rsidR="003F0010" w:rsidRDefault="003F0010">
            <w:pPr>
              <w:jc w:val="center"/>
              <w:rPr>
                <w:ins w:id="177" w:author="Unibe" w:date="2022-08-08T13:01:00Z"/>
                <w:rFonts w:ascii="Times New Roman" w:hAnsi="Times New Roman" w:cs="Times New Roman"/>
                <w:b/>
              </w:rPr>
            </w:pPr>
            <w:ins w:id="178" w:author="Unibe" w:date="2022-08-08T13:01:00Z">
              <w:r>
                <w:rPr>
                  <w:rFonts w:ascii="Times New Roman" w:hAnsi="Times New Roman" w:cs="Times New Roman"/>
                  <w:b/>
                </w:rPr>
                <w:t>1</w:t>
              </w:r>
            </w:ins>
          </w:p>
        </w:tc>
        <w:tc>
          <w:tcPr>
            <w:tcW w:w="789" w:type="pct"/>
            <w:vMerge w:val="restart"/>
            <w:tcBorders>
              <w:top w:val="single" w:sz="4" w:space="0" w:color="auto"/>
              <w:left w:val="single" w:sz="4" w:space="0" w:color="auto"/>
              <w:bottom w:val="single" w:sz="4" w:space="0" w:color="auto"/>
              <w:right w:val="single" w:sz="4" w:space="0" w:color="auto"/>
            </w:tcBorders>
            <w:vAlign w:val="center"/>
            <w:hideMark/>
          </w:tcPr>
          <w:p w14:paraId="6E005E0D" w14:textId="77777777" w:rsidR="003F0010" w:rsidRDefault="003F0010">
            <w:pPr>
              <w:jc w:val="center"/>
              <w:rPr>
                <w:ins w:id="179" w:author="Unibe" w:date="2022-08-08T13:01:00Z"/>
                <w:rFonts w:ascii="Times New Roman" w:hAnsi="Times New Roman" w:cs="Times New Roman"/>
                <w:b/>
              </w:rPr>
            </w:pPr>
            <w:ins w:id="180" w:author="Unibe" w:date="2022-08-08T13:01:00Z">
              <w:r>
                <w:rPr>
                  <w:rFonts w:ascii="Times New Roman" w:hAnsi="Times New Roman" w:cs="Times New Roman"/>
                  <w:b/>
                </w:rPr>
                <w:t>0,8</w:t>
              </w:r>
            </w:ins>
          </w:p>
        </w:tc>
      </w:tr>
      <w:tr w:rsidR="003F0010" w14:paraId="37DC853C" w14:textId="77777777" w:rsidTr="003F0010">
        <w:trPr>
          <w:trHeight w:val="206"/>
          <w:ins w:id="181"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D03528" w14:textId="77777777" w:rsidR="003F0010" w:rsidRDefault="003F0010">
            <w:pPr>
              <w:rPr>
                <w:ins w:id="182"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943910" w14:textId="77777777" w:rsidR="003F0010" w:rsidRDefault="003F0010">
            <w:pPr>
              <w:rPr>
                <w:ins w:id="183"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185E0C7B" w14:textId="77777777" w:rsidR="003F0010" w:rsidRDefault="003F0010">
            <w:pPr>
              <w:rPr>
                <w:ins w:id="184" w:author="Unibe" w:date="2022-08-08T13:01:00Z"/>
                <w:rFonts w:ascii="Times New Roman" w:hAnsi="Times New Roman" w:cs="Times New Roman"/>
              </w:rPr>
            </w:pPr>
            <w:ins w:id="185" w:author="Unibe" w:date="2022-08-08T13:01:00Z">
              <w:r>
                <w:rPr>
                  <w:rFonts w:ascii="Times New Roman" w:hAnsi="Times New Roman" w:cs="Times New Roman"/>
                </w:rPr>
                <w:t>Interrogantes</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119349" w14:textId="77777777" w:rsidR="003F0010" w:rsidRDefault="003F0010">
            <w:pPr>
              <w:rPr>
                <w:ins w:id="186"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C5819" w14:textId="77777777" w:rsidR="003F0010" w:rsidRDefault="003F0010">
            <w:pPr>
              <w:rPr>
                <w:ins w:id="187" w:author="Unibe" w:date="2022-08-08T13:01:00Z"/>
                <w:rFonts w:ascii="Times New Roman" w:eastAsiaTheme="minorEastAsia" w:hAnsi="Times New Roman" w:cs="Times New Roman"/>
                <w:b/>
                <w:lang w:eastAsia="es-EC"/>
              </w:rPr>
            </w:pPr>
          </w:p>
        </w:tc>
      </w:tr>
      <w:tr w:rsidR="003F0010" w14:paraId="3013D733" w14:textId="77777777" w:rsidTr="003F0010">
        <w:trPr>
          <w:trHeight w:val="206"/>
          <w:ins w:id="188"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F01395" w14:textId="77777777" w:rsidR="003F0010" w:rsidRDefault="003F0010">
            <w:pPr>
              <w:rPr>
                <w:ins w:id="189"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2C0B3B" w14:textId="77777777" w:rsidR="003F0010" w:rsidRDefault="003F0010">
            <w:pPr>
              <w:rPr>
                <w:ins w:id="190"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3EB79094" w14:textId="77777777" w:rsidR="003F0010" w:rsidRDefault="003F0010">
            <w:pPr>
              <w:rPr>
                <w:ins w:id="191" w:author="Unibe" w:date="2022-08-08T13:01:00Z"/>
                <w:rFonts w:ascii="Times New Roman" w:hAnsi="Times New Roman" w:cs="Times New Roman"/>
              </w:rPr>
            </w:pPr>
            <w:ins w:id="192" w:author="Unibe" w:date="2022-08-08T13:01:00Z">
              <w:r>
                <w:rPr>
                  <w:rFonts w:ascii="Times New Roman" w:hAnsi="Times New Roman" w:cs="Times New Roman"/>
                </w:rPr>
                <w:t xml:space="preserve">Justificación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3255CF" w14:textId="77777777" w:rsidR="003F0010" w:rsidRDefault="003F0010">
            <w:pPr>
              <w:rPr>
                <w:ins w:id="193"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12AA15" w14:textId="77777777" w:rsidR="003F0010" w:rsidRDefault="003F0010">
            <w:pPr>
              <w:rPr>
                <w:ins w:id="194" w:author="Unibe" w:date="2022-08-08T13:01:00Z"/>
                <w:rFonts w:ascii="Times New Roman" w:eastAsiaTheme="minorEastAsia" w:hAnsi="Times New Roman" w:cs="Times New Roman"/>
                <w:b/>
                <w:lang w:eastAsia="es-EC"/>
              </w:rPr>
            </w:pPr>
          </w:p>
        </w:tc>
      </w:tr>
      <w:tr w:rsidR="003F0010" w14:paraId="7BCC19C1" w14:textId="77777777" w:rsidTr="003F0010">
        <w:trPr>
          <w:trHeight w:val="206"/>
          <w:ins w:id="195"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3384C4" w14:textId="77777777" w:rsidR="003F0010" w:rsidRDefault="003F0010">
            <w:pPr>
              <w:rPr>
                <w:ins w:id="196"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790062" w14:textId="77777777" w:rsidR="003F0010" w:rsidRDefault="003F0010">
            <w:pPr>
              <w:rPr>
                <w:ins w:id="197"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08109DC0" w14:textId="77777777" w:rsidR="003F0010" w:rsidRDefault="003F0010">
            <w:pPr>
              <w:rPr>
                <w:ins w:id="198" w:author="Unibe" w:date="2022-08-08T13:01:00Z"/>
                <w:rFonts w:ascii="Times New Roman" w:hAnsi="Times New Roman" w:cs="Times New Roman"/>
              </w:rPr>
            </w:pPr>
            <w:ins w:id="199" w:author="Unibe" w:date="2022-08-08T13:01:00Z">
              <w:r>
                <w:rPr>
                  <w:rFonts w:ascii="Times New Roman" w:hAnsi="Times New Roman" w:cs="Times New Roman"/>
                </w:rPr>
                <w:t xml:space="preserve">Objetivos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8082AE" w14:textId="77777777" w:rsidR="003F0010" w:rsidRDefault="003F0010">
            <w:pPr>
              <w:rPr>
                <w:ins w:id="200"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1FBF7" w14:textId="77777777" w:rsidR="003F0010" w:rsidRDefault="003F0010">
            <w:pPr>
              <w:rPr>
                <w:ins w:id="201" w:author="Unibe" w:date="2022-08-08T13:01:00Z"/>
                <w:rFonts w:ascii="Times New Roman" w:eastAsiaTheme="minorEastAsia" w:hAnsi="Times New Roman" w:cs="Times New Roman"/>
                <w:b/>
                <w:lang w:eastAsia="es-EC"/>
              </w:rPr>
            </w:pPr>
          </w:p>
        </w:tc>
      </w:tr>
      <w:tr w:rsidR="003F0010" w14:paraId="56D3D1BE" w14:textId="77777777" w:rsidTr="003F0010">
        <w:trPr>
          <w:trHeight w:val="151"/>
          <w:ins w:id="202" w:author="Unibe" w:date="2022-08-08T13:01:00Z"/>
        </w:trPr>
        <w:tc>
          <w:tcPr>
            <w:tcW w:w="237" w:type="pct"/>
            <w:vMerge w:val="restart"/>
            <w:tcBorders>
              <w:top w:val="single" w:sz="4" w:space="0" w:color="auto"/>
              <w:left w:val="single" w:sz="4" w:space="0" w:color="auto"/>
              <w:bottom w:val="single" w:sz="4" w:space="0" w:color="auto"/>
              <w:right w:val="single" w:sz="4" w:space="0" w:color="auto"/>
            </w:tcBorders>
            <w:hideMark/>
          </w:tcPr>
          <w:p w14:paraId="60050369" w14:textId="77777777" w:rsidR="003F0010" w:rsidRDefault="003F0010">
            <w:pPr>
              <w:jc w:val="center"/>
              <w:rPr>
                <w:ins w:id="203" w:author="Unibe" w:date="2022-08-08T13:01:00Z"/>
                <w:rFonts w:ascii="Times New Roman" w:hAnsi="Times New Roman" w:cs="Times New Roman"/>
                <w:b/>
              </w:rPr>
            </w:pPr>
            <w:ins w:id="204" w:author="Unibe" w:date="2022-08-08T13:01:00Z">
              <w:r>
                <w:rPr>
                  <w:rFonts w:ascii="Times New Roman" w:hAnsi="Times New Roman" w:cs="Times New Roman"/>
                  <w:b/>
                </w:rPr>
                <w:t>4</w:t>
              </w:r>
            </w:ins>
          </w:p>
        </w:tc>
        <w:tc>
          <w:tcPr>
            <w:tcW w:w="890" w:type="pct"/>
            <w:vMerge w:val="restart"/>
            <w:tcBorders>
              <w:top w:val="single" w:sz="4" w:space="0" w:color="auto"/>
              <w:left w:val="single" w:sz="4" w:space="0" w:color="auto"/>
              <w:bottom w:val="single" w:sz="4" w:space="0" w:color="auto"/>
              <w:right w:val="single" w:sz="4" w:space="0" w:color="auto"/>
            </w:tcBorders>
            <w:hideMark/>
          </w:tcPr>
          <w:p w14:paraId="3B60CE8D" w14:textId="77777777" w:rsidR="003F0010" w:rsidRDefault="003F0010">
            <w:pPr>
              <w:rPr>
                <w:ins w:id="205" w:author="Unibe" w:date="2022-08-08T13:01:00Z"/>
                <w:rFonts w:ascii="Times New Roman" w:hAnsi="Times New Roman" w:cs="Times New Roman"/>
                <w:b/>
              </w:rPr>
            </w:pPr>
            <w:ins w:id="206" w:author="Unibe" w:date="2022-08-08T13:01:00Z">
              <w:r>
                <w:rPr>
                  <w:rFonts w:ascii="Times New Roman" w:hAnsi="Times New Roman" w:cs="Times New Roman"/>
                  <w:b/>
                </w:rPr>
                <w:t xml:space="preserve">Antecedentes  </w:t>
              </w:r>
            </w:ins>
          </w:p>
        </w:tc>
        <w:tc>
          <w:tcPr>
            <w:tcW w:w="2640" w:type="pct"/>
            <w:tcBorders>
              <w:top w:val="single" w:sz="4" w:space="0" w:color="auto"/>
              <w:left w:val="single" w:sz="4" w:space="0" w:color="auto"/>
              <w:bottom w:val="single" w:sz="4" w:space="0" w:color="auto"/>
              <w:right w:val="single" w:sz="4" w:space="0" w:color="auto"/>
            </w:tcBorders>
            <w:hideMark/>
          </w:tcPr>
          <w:p w14:paraId="0BE0D749" w14:textId="77777777" w:rsidR="003F0010" w:rsidRDefault="003F0010">
            <w:pPr>
              <w:rPr>
                <w:ins w:id="207" w:author="Unibe" w:date="2022-08-08T13:01:00Z"/>
                <w:rFonts w:ascii="Times New Roman" w:hAnsi="Times New Roman" w:cs="Times New Roman"/>
              </w:rPr>
            </w:pPr>
            <w:ins w:id="208" w:author="Unibe" w:date="2022-08-08T13:01:00Z">
              <w:r>
                <w:rPr>
                  <w:rFonts w:ascii="Times New Roman" w:hAnsi="Times New Roman" w:cs="Times New Roman"/>
                </w:rPr>
                <w:t xml:space="preserve">Descripción </w:t>
              </w:r>
            </w:ins>
          </w:p>
        </w:tc>
        <w:tc>
          <w:tcPr>
            <w:tcW w:w="444" w:type="pct"/>
            <w:vMerge w:val="restart"/>
            <w:tcBorders>
              <w:top w:val="single" w:sz="4" w:space="0" w:color="auto"/>
              <w:left w:val="single" w:sz="4" w:space="0" w:color="auto"/>
              <w:bottom w:val="single" w:sz="4" w:space="0" w:color="auto"/>
              <w:right w:val="single" w:sz="4" w:space="0" w:color="auto"/>
            </w:tcBorders>
            <w:vAlign w:val="center"/>
            <w:hideMark/>
          </w:tcPr>
          <w:p w14:paraId="4BAFB9C0" w14:textId="77777777" w:rsidR="003F0010" w:rsidRDefault="003F0010">
            <w:pPr>
              <w:jc w:val="center"/>
              <w:rPr>
                <w:ins w:id="209" w:author="Unibe" w:date="2022-08-08T13:01:00Z"/>
                <w:rFonts w:ascii="Times New Roman" w:hAnsi="Times New Roman" w:cs="Times New Roman"/>
                <w:b/>
              </w:rPr>
            </w:pPr>
            <w:ins w:id="210" w:author="Unibe" w:date="2022-08-08T13:01:00Z">
              <w:r>
                <w:rPr>
                  <w:rFonts w:ascii="Times New Roman" w:hAnsi="Times New Roman" w:cs="Times New Roman"/>
                  <w:b/>
                </w:rPr>
                <w:t>1</w:t>
              </w:r>
            </w:ins>
          </w:p>
        </w:tc>
        <w:tc>
          <w:tcPr>
            <w:tcW w:w="789" w:type="pct"/>
            <w:vMerge w:val="restart"/>
            <w:tcBorders>
              <w:top w:val="single" w:sz="4" w:space="0" w:color="auto"/>
              <w:left w:val="single" w:sz="4" w:space="0" w:color="auto"/>
              <w:bottom w:val="single" w:sz="4" w:space="0" w:color="auto"/>
              <w:right w:val="single" w:sz="4" w:space="0" w:color="auto"/>
            </w:tcBorders>
            <w:vAlign w:val="center"/>
            <w:hideMark/>
          </w:tcPr>
          <w:p w14:paraId="2F75D75D" w14:textId="77777777" w:rsidR="003F0010" w:rsidRDefault="003F0010">
            <w:pPr>
              <w:jc w:val="center"/>
              <w:rPr>
                <w:ins w:id="211" w:author="Unibe" w:date="2022-08-08T13:01:00Z"/>
                <w:rFonts w:ascii="Times New Roman" w:hAnsi="Times New Roman" w:cs="Times New Roman"/>
                <w:b/>
              </w:rPr>
            </w:pPr>
            <w:ins w:id="212" w:author="Unibe" w:date="2022-08-08T13:01:00Z">
              <w:r>
                <w:rPr>
                  <w:rFonts w:ascii="Times New Roman" w:hAnsi="Times New Roman" w:cs="Times New Roman"/>
                  <w:b/>
                </w:rPr>
                <w:t>0,9</w:t>
              </w:r>
            </w:ins>
          </w:p>
        </w:tc>
      </w:tr>
      <w:tr w:rsidR="003F0010" w14:paraId="6EF934F2" w14:textId="77777777" w:rsidTr="003F0010">
        <w:trPr>
          <w:trHeight w:val="150"/>
          <w:ins w:id="213"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224064" w14:textId="77777777" w:rsidR="003F0010" w:rsidRDefault="003F0010">
            <w:pPr>
              <w:rPr>
                <w:ins w:id="214"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0CF20E" w14:textId="77777777" w:rsidR="003F0010" w:rsidRDefault="003F0010">
            <w:pPr>
              <w:rPr>
                <w:ins w:id="215"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43AEBFA1" w14:textId="77777777" w:rsidR="003F0010" w:rsidRDefault="003F0010">
            <w:pPr>
              <w:rPr>
                <w:ins w:id="216" w:author="Unibe" w:date="2022-08-08T13:01:00Z"/>
                <w:rFonts w:ascii="Times New Roman" w:hAnsi="Times New Roman" w:cs="Times New Roman"/>
              </w:rPr>
            </w:pPr>
            <w:ins w:id="217" w:author="Unibe" w:date="2022-08-08T13:01:00Z">
              <w:r>
                <w:rPr>
                  <w:rFonts w:ascii="Times New Roman" w:hAnsi="Times New Roman" w:cs="Times New Roman"/>
                </w:rPr>
                <w:t xml:space="preserve">Aporte al estudio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A5457" w14:textId="77777777" w:rsidR="003F0010" w:rsidRDefault="003F0010">
            <w:pPr>
              <w:rPr>
                <w:ins w:id="218"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8240B6" w14:textId="77777777" w:rsidR="003F0010" w:rsidRDefault="003F0010">
            <w:pPr>
              <w:rPr>
                <w:ins w:id="219" w:author="Unibe" w:date="2022-08-08T13:01:00Z"/>
                <w:rFonts w:ascii="Times New Roman" w:eastAsiaTheme="minorEastAsia" w:hAnsi="Times New Roman" w:cs="Times New Roman"/>
                <w:b/>
                <w:lang w:eastAsia="es-EC"/>
              </w:rPr>
            </w:pPr>
          </w:p>
        </w:tc>
      </w:tr>
      <w:tr w:rsidR="003F0010" w14:paraId="56CE65F0" w14:textId="77777777" w:rsidTr="003F0010">
        <w:trPr>
          <w:trHeight w:val="150"/>
          <w:ins w:id="220" w:author="Unibe" w:date="2022-08-08T13:01:00Z"/>
        </w:trPr>
        <w:tc>
          <w:tcPr>
            <w:tcW w:w="237" w:type="pct"/>
            <w:vMerge w:val="restart"/>
            <w:tcBorders>
              <w:top w:val="single" w:sz="4" w:space="0" w:color="auto"/>
              <w:left w:val="single" w:sz="4" w:space="0" w:color="auto"/>
              <w:bottom w:val="single" w:sz="4" w:space="0" w:color="auto"/>
              <w:right w:val="single" w:sz="4" w:space="0" w:color="auto"/>
            </w:tcBorders>
            <w:hideMark/>
          </w:tcPr>
          <w:p w14:paraId="697115E8" w14:textId="77777777" w:rsidR="003F0010" w:rsidRDefault="003F0010">
            <w:pPr>
              <w:rPr>
                <w:ins w:id="221" w:author="Unibe" w:date="2022-08-08T13:01:00Z"/>
                <w:rFonts w:ascii="Times New Roman" w:hAnsi="Times New Roman" w:cs="Times New Roman"/>
                <w:b/>
              </w:rPr>
            </w:pPr>
            <w:ins w:id="222" w:author="Unibe" w:date="2022-08-08T13:01:00Z">
              <w:r>
                <w:rPr>
                  <w:rFonts w:ascii="Times New Roman" w:hAnsi="Times New Roman" w:cs="Times New Roman"/>
                  <w:b/>
                </w:rPr>
                <w:t>5</w:t>
              </w:r>
            </w:ins>
          </w:p>
        </w:tc>
        <w:tc>
          <w:tcPr>
            <w:tcW w:w="890" w:type="pct"/>
            <w:vMerge w:val="restart"/>
            <w:tcBorders>
              <w:top w:val="single" w:sz="4" w:space="0" w:color="auto"/>
              <w:left w:val="single" w:sz="4" w:space="0" w:color="auto"/>
              <w:bottom w:val="single" w:sz="4" w:space="0" w:color="auto"/>
              <w:right w:val="single" w:sz="4" w:space="0" w:color="auto"/>
            </w:tcBorders>
          </w:tcPr>
          <w:p w14:paraId="326257FF" w14:textId="77777777" w:rsidR="003F0010" w:rsidRDefault="003F0010">
            <w:pPr>
              <w:rPr>
                <w:ins w:id="223" w:author="Unibe" w:date="2022-08-08T13:01:00Z"/>
                <w:rFonts w:ascii="Times New Roman" w:hAnsi="Times New Roman" w:cs="Times New Roman"/>
                <w:b/>
              </w:rPr>
            </w:pPr>
            <w:ins w:id="224" w:author="Unibe" w:date="2022-08-08T13:01:00Z">
              <w:r>
                <w:rPr>
                  <w:rFonts w:ascii="Times New Roman" w:hAnsi="Times New Roman" w:cs="Times New Roman"/>
                  <w:b/>
                </w:rPr>
                <w:t xml:space="preserve">Bases teóricas </w:t>
              </w:r>
            </w:ins>
          </w:p>
          <w:p w14:paraId="01D6AF00" w14:textId="77777777" w:rsidR="003F0010" w:rsidRDefault="003F0010">
            <w:pPr>
              <w:rPr>
                <w:ins w:id="225" w:author="Unibe" w:date="2022-08-08T13:01:00Z"/>
                <w:rFonts w:ascii="Times New Roman" w:hAnsi="Times New Roman" w:cs="Times New Roman"/>
                <w:b/>
              </w:rPr>
            </w:pPr>
          </w:p>
        </w:tc>
        <w:tc>
          <w:tcPr>
            <w:tcW w:w="2640" w:type="pct"/>
            <w:tcBorders>
              <w:top w:val="single" w:sz="4" w:space="0" w:color="auto"/>
              <w:left w:val="single" w:sz="4" w:space="0" w:color="auto"/>
              <w:bottom w:val="single" w:sz="4" w:space="0" w:color="auto"/>
              <w:right w:val="single" w:sz="4" w:space="0" w:color="auto"/>
            </w:tcBorders>
            <w:hideMark/>
          </w:tcPr>
          <w:p w14:paraId="240452EA" w14:textId="77777777" w:rsidR="003F0010" w:rsidRDefault="003F0010">
            <w:pPr>
              <w:rPr>
                <w:ins w:id="226" w:author="Unibe" w:date="2022-08-08T13:01:00Z"/>
                <w:rFonts w:ascii="Times New Roman" w:hAnsi="Times New Roman" w:cs="Times New Roman"/>
              </w:rPr>
            </w:pPr>
            <w:ins w:id="227" w:author="Unibe" w:date="2022-08-08T13:01:00Z">
              <w:r>
                <w:rPr>
                  <w:rFonts w:ascii="Times New Roman" w:hAnsi="Times New Roman" w:cs="Times New Roman"/>
                </w:rPr>
                <w:t>Sustentación de la variable/Objeto de estudio</w:t>
              </w:r>
            </w:ins>
          </w:p>
        </w:tc>
        <w:tc>
          <w:tcPr>
            <w:tcW w:w="444" w:type="pct"/>
            <w:vMerge w:val="restart"/>
            <w:tcBorders>
              <w:top w:val="single" w:sz="4" w:space="0" w:color="auto"/>
              <w:left w:val="single" w:sz="4" w:space="0" w:color="auto"/>
              <w:bottom w:val="single" w:sz="4" w:space="0" w:color="auto"/>
              <w:right w:val="single" w:sz="4" w:space="0" w:color="auto"/>
            </w:tcBorders>
            <w:vAlign w:val="center"/>
            <w:hideMark/>
          </w:tcPr>
          <w:p w14:paraId="54EDB287" w14:textId="77777777" w:rsidR="003F0010" w:rsidRDefault="003F0010">
            <w:pPr>
              <w:jc w:val="center"/>
              <w:rPr>
                <w:ins w:id="228" w:author="Unibe" w:date="2022-08-08T13:01:00Z"/>
                <w:rFonts w:ascii="Times New Roman" w:hAnsi="Times New Roman" w:cs="Times New Roman"/>
                <w:b/>
              </w:rPr>
            </w:pPr>
            <w:ins w:id="229" w:author="Unibe" w:date="2022-08-08T13:01:00Z">
              <w:r>
                <w:rPr>
                  <w:rFonts w:ascii="Times New Roman" w:hAnsi="Times New Roman" w:cs="Times New Roman"/>
                  <w:b/>
                </w:rPr>
                <w:t>2</w:t>
              </w:r>
            </w:ins>
          </w:p>
        </w:tc>
        <w:tc>
          <w:tcPr>
            <w:tcW w:w="789" w:type="pct"/>
            <w:vMerge w:val="restart"/>
            <w:tcBorders>
              <w:top w:val="single" w:sz="4" w:space="0" w:color="auto"/>
              <w:left w:val="single" w:sz="4" w:space="0" w:color="auto"/>
              <w:bottom w:val="single" w:sz="4" w:space="0" w:color="auto"/>
              <w:right w:val="single" w:sz="4" w:space="0" w:color="auto"/>
            </w:tcBorders>
            <w:vAlign w:val="center"/>
            <w:hideMark/>
          </w:tcPr>
          <w:p w14:paraId="3DE6B584" w14:textId="77777777" w:rsidR="003F0010" w:rsidRDefault="003F0010">
            <w:pPr>
              <w:jc w:val="center"/>
              <w:rPr>
                <w:ins w:id="230" w:author="Unibe" w:date="2022-08-08T13:01:00Z"/>
                <w:rFonts w:ascii="Times New Roman" w:hAnsi="Times New Roman" w:cs="Times New Roman"/>
                <w:b/>
              </w:rPr>
            </w:pPr>
            <w:ins w:id="231" w:author="Unibe" w:date="2022-08-08T13:01:00Z">
              <w:r>
                <w:rPr>
                  <w:rFonts w:ascii="Times New Roman" w:hAnsi="Times New Roman" w:cs="Times New Roman"/>
                  <w:b/>
                </w:rPr>
                <w:t>1</w:t>
              </w:r>
            </w:ins>
          </w:p>
        </w:tc>
      </w:tr>
      <w:tr w:rsidR="003F0010" w14:paraId="1F1E248F" w14:textId="77777777" w:rsidTr="003F0010">
        <w:trPr>
          <w:trHeight w:val="150"/>
          <w:ins w:id="232"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2991FC" w14:textId="77777777" w:rsidR="003F0010" w:rsidRDefault="003F0010">
            <w:pPr>
              <w:rPr>
                <w:ins w:id="233"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D25CAC" w14:textId="77777777" w:rsidR="003F0010" w:rsidRDefault="003F0010">
            <w:pPr>
              <w:rPr>
                <w:ins w:id="234"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4139EA15" w14:textId="77777777" w:rsidR="003F0010" w:rsidRDefault="003F0010">
            <w:pPr>
              <w:rPr>
                <w:ins w:id="235" w:author="Unibe" w:date="2022-08-08T13:01:00Z"/>
                <w:rFonts w:ascii="Times New Roman" w:hAnsi="Times New Roman" w:cs="Times New Roman"/>
              </w:rPr>
            </w:pPr>
            <w:ins w:id="236" w:author="Unibe" w:date="2022-08-08T13:01:00Z">
              <w:r>
                <w:rPr>
                  <w:rFonts w:ascii="Times New Roman" w:hAnsi="Times New Roman" w:cs="Times New Roman"/>
                </w:rPr>
                <w:t xml:space="preserve">Sustentación del producto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5F8ED" w14:textId="77777777" w:rsidR="003F0010" w:rsidRDefault="003F0010">
            <w:pPr>
              <w:rPr>
                <w:ins w:id="237"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BB7902" w14:textId="77777777" w:rsidR="003F0010" w:rsidRDefault="003F0010">
            <w:pPr>
              <w:rPr>
                <w:ins w:id="238" w:author="Unibe" w:date="2022-08-08T13:01:00Z"/>
                <w:rFonts w:ascii="Times New Roman" w:eastAsiaTheme="minorEastAsia" w:hAnsi="Times New Roman" w:cs="Times New Roman"/>
                <w:b/>
                <w:lang w:eastAsia="es-EC"/>
              </w:rPr>
            </w:pPr>
          </w:p>
        </w:tc>
      </w:tr>
      <w:tr w:rsidR="003F0010" w14:paraId="3C389BF1" w14:textId="77777777" w:rsidTr="003F0010">
        <w:trPr>
          <w:trHeight w:val="150"/>
          <w:ins w:id="239"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6D4BD4" w14:textId="77777777" w:rsidR="003F0010" w:rsidRDefault="003F0010">
            <w:pPr>
              <w:rPr>
                <w:ins w:id="240"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02E19B" w14:textId="77777777" w:rsidR="003F0010" w:rsidRDefault="003F0010">
            <w:pPr>
              <w:rPr>
                <w:ins w:id="241"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0795A5C5" w14:textId="77777777" w:rsidR="003F0010" w:rsidRDefault="003F0010">
            <w:pPr>
              <w:rPr>
                <w:ins w:id="242" w:author="Unibe" w:date="2022-08-08T13:01:00Z"/>
                <w:rFonts w:ascii="Times New Roman" w:hAnsi="Times New Roman" w:cs="Times New Roman"/>
              </w:rPr>
            </w:pPr>
            <w:ins w:id="243" w:author="Unibe" w:date="2022-08-08T13:01:00Z">
              <w:r>
                <w:rPr>
                  <w:rFonts w:ascii="Times New Roman" w:hAnsi="Times New Roman" w:cs="Times New Roman"/>
                </w:rPr>
                <w:t>Jerarquía del contenido</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051B5C" w14:textId="77777777" w:rsidR="003F0010" w:rsidRDefault="003F0010">
            <w:pPr>
              <w:rPr>
                <w:ins w:id="244"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75304" w14:textId="77777777" w:rsidR="003F0010" w:rsidRDefault="003F0010">
            <w:pPr>
              <w:rPr>
                <w:ins w:id="245" w:author="Unibe" w:date="2022-08-08T13:01:00Z"/>
                <w:rFonts w:ascii="Times New Roman" w:eastAsiaTheme="minorEastAsia" w:hAnsi="Times New Roman" w:cs="Times New Roman"/>
                <w:b/>
                <w:lang w:eastAsia="es-EC"/>
              </w:rPr>
            </w:pPr>
          </w:p>
        </w:tc>
      </w:tr>
      <w:tr w:rsidR="003F0010" w14:paraId="680360BF" w14:textId="77777777" w:rsidTr="003F0010">
        <w:trPr>
          <w:trHeight w:val="150"/>
          <w:ins w:id="246"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33E12" w14:textId="77777777" w:rsidR="003F0010" w:rsidRDefault="003F0010">
            <w:pPr>
              <w:rPr>
                <w:ins w:id="247"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312A5A" w14:textId="77777777" w:rsidR="003F0010" w:rsidRDefault="003F0010">
            <w:pPr>
              <w:rPr>
                <w:ins w:id="248"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3432BB87" w14:textId="77777777" w:rsidR="003F0010" w:rsidRDefault="003F0010">
            <w:pPr>
              <w:rPr>
                <w:ins w:id="249" w:author="Unibe" w:date="2022-08-08T13:01:00Z"/>
                <w:rFonts w:ascii="Times New Roman" w:hAnsi="Times New Roman" w:cs="Times New Roman"/>
              </w:rPr>
            </w:pPr>
            <w:ins w:id="250" w:author="Unibe" w:date="2022-08-08T13:01:00Z">
              <w:r>
                <w:rPr>
                  <w:rFonts w:ascii="Times New Roman" w:hAnsi="Times New Roman" w:cs="Times New Roman"/>
                </w:rPr>
                <w:t>Aporte al trabajo</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50F533" w14:textId="77777777" w:rsidR="003F0010" w:rsidRDefault="003F0010">
            <w:pPr>
              <w:rPr>
                <w:ins w:id="251"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DB601F" w14:textId="77777777" w:rsidR="003F0010" w:rsidRDefault="003F0010">
            <w:pPr>
              <w:rPr>
                <w:ins w:id="252" w:author="Unibe" w:date="2022-08-08T13:01:00Z"/>
                <w:rFonts w:ascii="Times New Roman" w:eastAsiaTheme="minorEastAsia" w:hAnsi="Times New Roman" w:cs="Times New Roman"/>
                <w:b/>
                <w:lang w:eastAsia="es-EC"/>
              </w:rPr>
            </w:pPr>
          </w:p>
        </w:tc>
      </w:tr>
      <w:tr w:rsidR="003F0010" w14:paraId="0BAEF212" w14:textId="77777777" w:rsidTr="003F0010">
        <w:trPr>
          <w:trHeight w:val="101"/>
          <w:ins w:id="253" w:author="Unibe" w:date="2022-08-08T13:01:00Z"/>
        </w:trPr>
        <w:tc>
          <w:tcPr>
            <w:tcW w:w="237" w:type="pct"/>
            <w:vMerge w:val="restart"/>
            <w:tcBorders>
              <w:top w:val="single" w:sz="4" w:space="0" w:color="auto"/>
              <w:left w:val="single" w:sz="4" w:space="0" w:color="auto"/>
              <w:bottom w:val="single" w:sz="4" w:space="0" w:color="auto"/>
              <w:right w:val="single" w:sz="4" w:space="0" w:color="auto"/>
            </w:tcBorders>
          </w:tcPr>
          <w:p w14:paraId="64A37745" w14:textId="77777777" w:rsidR="003F0010" w:rsidRDefault="003F0010">
            <w:pPr>
              <w:jc w:val="center"/>
              <w:rPr>
                <w:ins w:id="254" w:author="Unibe" w:date="2022-08-08T13:01:00Z"/>
                <w:rFonts w:ascii="Times New Roman" w:hAnsi="Times New Roman" w:cs="Times New Roman"/>
                <w:b/>
              </w:rPr>
            </w:pPr>
            <w:ins w:id="255" w:author="Unibe" w:date="2022-08-08T13:01:00Z">
              <w:r>
                <w:rPr>
                  <w:rFonts w:ascii="Times New Roman" w:hAnsi="Times New Roman" w:cs="Times New Roman"/>
                  <w:b/>
                </w:rPr>
                <w:t>6</w:t>
              </w:r>
            </w:ins>
          </w:p>
          <w:p w14:paraId="6E2383E1" w14:textId="77777777" w:rsidR="003F0010" w:rsidRDefault="003F0010">
            <w:pPr>
              <w:jc w:val="center"/>
              <w:rPr>
                <w:ins w:id="256" w:author="Unibe" w:date="2022-08-08T13:01:00Z"/>
                <w:rFonts w:ascii="Times New Roman" w:hAnsi="Times New Roman" w:cs="Times New Roman"/>
                <w:b/>
              </w:rPr>
            </w:pPr>
          </w:p>
        </w:tc>
        <w:tc>
          <w:tcPr>
            <w:tcW w:w="890" w:type="pct"/>
            <w:vMerge w:val="restart"/>
            <w:tcBorders>
              <w:top w:val="single" w:sz="4" w:space="0" w:color="auto"/>
              <w:left w:val="single" w:sz="4" w:space="0" w:color="auto"/>
              <w:bottom w:val="single" w:sz="4" w:space="0" w:color="auto"/>
              <w:right w:val="single" w:sz="4" w:space="0" w:color="auto"/>
            </w:tcBorders>
          </w:tcPr>
          <w:p w14:paraId="63874B91" w14:textId="77777777" w:rsidR="003F0010" w:rsidRDefault="003F0010">
            <w:pPr>
              <w:rPr>
                <w:ins w:id="257" w:author="Unibe" w:date="2022-08-08T13:01:00Z"/>
                <w:rFonts w:ascii="Times New Roman" w:hAnsi="Times New Roman" w:cs="Times New Roman"/>
                <w:b/>
              </w:rPr>
            </w:pPr>
            <w:ins w:id="258" w:author="Unibe" w:date="2022-08-08T13:01:00Z">
              <w:r>
                <w:rPr>
                  <w:rFonts w:ascii="Times New Roman" w:hAnsi="Times New Roman" w:cs="Times New Roman"/>
                  <w:b/>
                </w:rPr>
                <w:t xml:space="preserve">Metodología </w:t>
              </w:r>
            </w:ins>
          </w:p>
          <w:p w14:paraId="586AEB31" w14:textId="77777777" w:rsidR="003F0010" w:rsidRDefault="003F0010">
            <w:pPr>
              <w:rPr>
                <w:ins w:id="259" w:author="Unibe" w:date="2022-08-08T13:01:00Z"/>
                <w:rFonts w:ascii="Times New Roman" w:hAnsi="Times New Roman" w:cs="Times New Roman"/>
                <w:b/>
              </w:rPr>
            </w:pPr>
          </w:p>
        </w:tc>
        <w:tc>
          <w:tcPr>
            <w:tcW w:w="2640" w:type="pct"/>
            <w:tcBorders>
              <w:top w:val="single" w:sz="4" w:space="0" w:color="auto"/>
              <w:left w:val="single" w:sz="4" w:space="0" w:color="auto"/>
              <w:bottom w:val="single" w:sz="4" w:space="0" w:color="auto"/>
              <w:right w:val="single" w:sz="4" w:space="0" w:color="auto"/>
            </w:tcBorders>
            <w:hideMark/>
          </w:tcPr>
          <w:p w14:paraId="18CD97C3" w14:textId="77777777" w:rsidR="003F0010" w:rsidRDefault="003F0010">
            <w:pPr>
              <w:rPr>
                <w:ins w:id="260" w:author="Unibe" w:date="2022-08-08T13:01:00Z"/>
                <w:rFonts w:ascii="Times New Roman" w:hAnsi="Times New Roman" w:cs="Times New Roman"/>
                <w:b/>
              </w:rPr>
            </w:pPr>
            <w:ins w:id="261" w:author="Unibe" w:date="2022-08-08T13:01:00Z">
              <w:r>
                <w:rPr>
                  <w:rFonts w:ascii="Times New Roman" w:hAnsi="Times New Roman" w:cs="Times New Roman"/>
                </w:rPr>
                <w:t xml:space="preserve">Naturaleza de la investigación </w:t>
              </w:r>
            </w:ins>
          </w:p>
        </w:tc>
        <w:tc>
          <w:tcPr>
            <w:tcW w:w="444" w:type="pct"/>
            <w:vMerge w:val="restart"/>
            <w:tcBorders>
              <w:top w:val="single" w:sz="4" w:space="0" w:color="auto"/>
              <w:left w:val="single" w:sz="4" w:space="0" w:color="auto"/>
              <w:bottom w:val="single" w:sz="4" w:space="0" w:color="auto"/>
              <w:right w:val="single" w:sz="4" w:space="0" w:color="auto"/>
            </w:tcBorders>
            <w:vAlign w:val="center"/>
            <w:hideMark/>
          </w:tcPr>
          <w:p w14:paraId="2243C8F7" w14:textId="77777777" w:rsidR="003F0010" w:rsidRDefault="003F0010">
            <w:pPr>
              <w:jc w:val="center"/>
              <w:rPr>
                <w:ins w:id="262" w:author="Unibe" w:date="2022-08-08T13:01:00Z"/>
                <w:rFonts w:ascii="Times New Roman" w:hAnsi="Times New Roman" w:cs="Times New Roman"/>
                <w:b/>
              </w:rPr>
            </w:pPr>
            <w:ins w:id="263" w:author="Unibe" w:date="2022-08-08T13:01:00Z">
              <w:r>
                <w:rPr>
                  <w:rFonts w:ascii="Times New Roman" w:hAnsi="Times New Roman" w:cs="Times New Roman"/>
                  <w:b/>
                </w:rPr>
                <w:t>2</w:t>
              </w:r>
            </w:ins>
          </w:p>
        </w:tc>
        <w:tc>
          <w:tcPr>
            <w:tcW w:w="789" w:type="pct"/>
            <w:vMerge w:val="restart"/>
            <w:tcBorders>
              <w:top w:val="single" w:sz="4" w:space="0" w:color="auto"/>
              <w:left w:val="single" w:sz="4" w:space="0" w:color="auto"/>
              <w:bottom w:val="single" w:sz="4" w:space="0" w:color="auto"/>
              <w:right w:val="single" w:sz="4" w:space="0" w:color="auto"/>
            </w:tcBorders>
            <w:vAlign w:val="center"/>
            <w:hideMark/>
          </w:tcPr>
          <w:p w14:paraId="1D817D41" w14:textId="77777777" w:rsidR="003F0010" w:rsidRDefault="003F0010">
            <w:pPr>
              <w:jc w:val="center"/>
              <w:rPr>
                <w:ins w:id="264" w:author="Unibe" w:date="2022-08-08T13:01:00Z"/>
                <w:rFonts w:ascii="Times New Roman" w:hAnsi="Times New Roman" w:cs="Times New Roman"/>
                <w:b/>
              </w:rPr>
            </w:pPr>
            <w:ins w:id="265" w:author="Unibe" w:date="2022-08-08T13:01:00Z">
              <w:r>
                <w:rPr>
                  <w:rFonts w:ascii="Times New Roman" w:hAnsi="Times New Roman" w:cs="Times New Roman"/>
                  <w:b/>
                </w:rPr>
                <w:t>1,8</w:t>
              </w:r>
            </w:ins>
          </w:p>
        </w:tc>
      </w:tr>
      <w:tr w:rsidR="003F0010" w14:paraId="5CFC35EB" w14:textId="77777777" w:rsidTr="003F0010">
        <w:trPr>
          <w:trHeight w:val="100"/>
          <w:ins w:id="266"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894CA4" w14:textId="77777777" w:rsidR="003F0010" w:rsidRDefault="003F0010">
            <w:pPr>
              <w:rPr>
                <w:ins w:id="267"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4E20F2" w14:textId="77777777" w:rsidR="003F0010" w:rsidRDefault="003F0010">
            <w:pPr>
              <w:rPr>
                <w:ins w:id="268"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1F52B6F0" w14:textId="77777777" w:rsidR="003F0010" w:rsidRDefault="003F0010">
            <w:pPr>
              <w:rPr>
                <w:ins w:id="269" w:author="Unibe" w:date="2022-08-08T13:01:00Z"/>
                <w:rFonts w:ascii="Times New Roman" w:hAnsi="Times New Roman" w:cs="Times New Roman"/>
                <w:b/>
              </w:rPr>
            </w:pPr>
            <w:ins w:id="270" w:author="Unibe" w:date="2022-08-08T13:01:00Z">
              <w:r>
                <w:rPr>
                  <w:rFonts w:ascii="Times New Roman" w:hAnsi="Times New Roman" w:cs="Times New Roman"/>
                </w:rPr>
                <w:t xml:space="preserve">Unidades de Análisis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40D28E" w14:textId="77777777" w:rsidR="003F0010" w:rsidRDefault="003F0010">
            <w:pPr>
              <w:rPr>
                <w:ins w:id="271"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DA625C" w14:textId="77777777" w:rsidR="003F0010" w:rsidRDefault="003F0010">
            <w:pPr>
              <w:rPr>
                <w:ins w:id="272" w:author="Unibe" w:date="2022-08-08T13:01:00Z"/>
                <w:rFonts w:ascii="Times New Roman" w:eastAsiaTheme="minorEastAsia" w:hAnsi="Times New Roman" w:cs="Times New Roman"/>
                <w:b/>
                <w:lang w:eastAsia="es-EC"/>
              </w:rPr>
            </w:pPr>
          </w:p>
        </w:tc>
      </w:tr>
      <w:tr w:rsidR="003F0010" w14:paraId="4C18E4A7" w14:textId="77777777" w:rsidTr="003F0010">
        <w:trPr>
          <w:trHeight w:val="100"/>
          <w:ins w:id="273"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AD51AF" w14:textId="77777777" w:rsidR="003F0010" w:rsidRDefault="003F0010">
            <w:pPr>
              <w:rPr>
                <w:ins w:id="274"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239431" w14:textId="77777777" w:rsidR="003F0010" w:rsidRDefault="003F0010">
            <w:pPr>
              <w:rPr>
                <w:ins w:id="275"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15F9120A" w14:textId="77777777" w:rsidR="003F0010" w:rsidRDefault="003F0010">
            <w:pPr>
              <w:rPr>
                <w:ins w:id="276" w:author="Unibe" w:date="2022-08-08T13:01:00Z"/>
                <w:rFonts w:ascii="Times New Roman" w:hAnsi="Times New Roman" w:cs="Times New Roman"/>
              </w:rPr>
            </w:pPr>
            <w:ins w:id="277" w:author="Unibe" w:date="2022-08-08T13:01:00Z">
              <w:r>
                <w:rPr>
                  <w:rFonts w:ascii="Times New Roman" w:hAnsi="Times New Roman" w:cs="Times New Roman"/>
                </w:rPr>
                <w:t xml:space="preserve">Técnicas e instrumentos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5D53D" w14:textId="77777777" w:rsidR="003F0010" w:rsidRDefault="003F0010">
            <w:pPr>
              <w:rPr>
                <w:ins w:id="278"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424334" w14:textId="77777777" w:rsidR="003F0010" w:rsidRDefault="003F0010">
            <w:pPr>
              <w:rPr>
                <w:ins w:id="279" w:author="Unibe" w:date="2022-08-08T13:01:00Z"/>
                <w:rFonts w:ascii="Times New Roman" w:eastAsiaTheme="minorEastAsia" w:hAnsi="Times New Roman" w:cs="Times New Roman"/>
                <w:b/>
                <w:lang w:eastAsia="es-EC"/>
              </w:rPr>
            </w:pPr>
          </w:p>
        </w:tc>
      </w:tr>
      <w:tr w:rsidR="003F0010" w14:paraId="2147AE24" w14:textId="77777777" w:rsidTr="003F0010">
        <w:trPr>
          <w:trHeight w:val="112"/>
          <w:ins w:id="280"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8AE6F" w14:textId="77777777" w:rsidR="003F0010" w:rsidRDefault="003F0010">
            <w:pPr>
              <w:rPr>
                <w:ins w:id="281"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18DB5F" w14:textId="77777777" w:rsidR="003F0010" w:rsidRDefault="003F0010">
            <w:pPr>
              <w:rPr>
                <w:ins w:id="282"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1EA4BFE1" w14:textId="77777777" w:rsidR="003F0010" w:rsidRDefault="003F0010">
            <w:pPr>
              <w:rPr>
                <w:ins w:id="283" w:author="Unibe" w:date="2022-08-08T13:01:00Z"/>
                <w:rFonts w:ascii="Times New Roman" w:hAnsi="Times New Roman" w:cs="Times New Roman"/>
              </w:rPr>
            </w:pPr>
            <w:ins w:id="284" w:author="Unibe" w:date="2022-08-08T13:01:00Z">
              <w:r>
                <w:rPr>
                  <w:rFonts w:ascii="Times New Roman" w:hAnsi="Times New Roman" w:cs="Times New Roman"/>
                </w:rPr>
                <w:t xml:space="preserve">Análisis de los datos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1D196" w14:textId="77777777" w:rsidR="003F0010" w:rsidRDefault="003F0010">
            <w:pPr>
              <w:rPr>
                <w:ins w:id="285"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B23FD6" w14:textId="77777777" w:rsidR="003F0010" w:rsidRDefault="003F0010">
            <w:pPr>
              <w:rPr>
                <w:ins w:id="286" w:author="Unibe" w:date="2022-08-08T13:01:00Z"/>
                <w:rFonts w:ascii="Times New Roman" w:eastAsiaTheme="minorEastAsia" w:hAnsi="Times New Roman" w:cs="Times New Roman"/>
                <w:b/>
                <w:lang w:eastAsia="es-EC"/>
              </w:rPr>
            </w:pPr>
          </w:p>
        </w:tc>
      </w:tr>
      <w:tr w:rsidR="003F0010" w14:paraId="1345ABCF" w14:textId="77777777" w:rsidTr="003F0010">
        <w:trPr>
          <w:trHeight w:val="117"/>
          <w:ins w:id="287"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F053CC" w14:textId="77777777" w:rsidR="003F0010" w:rsidRDefault="003F0010">
            <w:pPr>
              <w:rPr>
                <w:ins w:id="288"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BA634" w14:textId="77777777" w:rsidR="003F0010" w:rsidRDefault="003F0010">
            <w:pPr>
              <w:rPr>
                <w:ins w:id="289"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42B404B6" w14:textId="77777777" w:rsidR="003F0010" w:rsidRDefault="003F0010">
            <w:pPr>
              <w:rPr>
                <w:ins w:id="290" w:author="Unibe" w:date="2022-08-08T13:01:00Z"/>
                <w:rFonts w:ascii="Times New Roman" w:hAnsi="Times New Roman" w:cs="Times New Roman"/>
              </w:rPr>
            </w:pPr>
            <w:ins w:id="291" w:author="Unibe" w:date="2022-08-08T13:01:00Z">
              <w:r>
                <w:rPr>
                  <w:rFonts w:ascii="Times New Roman" w:hAnsi="Times New Roman" w:cs="Times New Roman"/>
                </w:rPr>
                <w:t xml:space="preserve">Metodología del Producto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5A2A5" w14:textId="77777777" w:rsidR="003F0010" w:rsidRDefault="003F0010">
            <w:pPr>
              <w:rPr>
                <w:ins w:id="292"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DD5654" w14:textId="77777777" w:rsidR="003F0010" w:rsidRDefault="003F0010">
            <w:pPr>
              <w:rPr>
                <w:ins w:id="293" w:author="Unibe" w:date="2022-08-08T13:01:00Z"/>
                <w:rFonts w:ascii="Times New Roman" w:eastAsiaTheme="minorEastAsia" w:hAnsi="Times New Roman" w:cs="Times New Roman"/>
                <w:b/>
                <w:lang w:eastAsia="es-EC"/>
              </w:rPr>
            </w:pPr>
          </w:p>
        </w:tc>
      </w:tr>
      <w:tr w:rsidR="003F0010" w14:paraId="6F1CCA15" w14:textId="77777777" w:rsidTr="003F0010">
        <w:trPr>
          <w:trHeight w:val="117"/>
          <w:ins w:id="294" w:author="Unibe" w:date="2022-08-08T13:01: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DCEF20" w14:textId="77777777" w:rsidR="003F0010" w:rsidRDefault="003F0010">
            <w:pPr>
              <w:rPr>
                <w:ins w:id="295"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CE910B" w14:textId="77777777" w:rsidR="003F0010" w:rsidRDefault="003F0010">
            <w:pPr>
              <w:rPr>
                <w:ins w:id="296" w:author="Unibe" w:date="2022-08-08T13:01:00Z"/>
                <w:rFonts w:ascii="Times New Roman" w:eastAsiaTheme="minorEastAsia" w:hAnsi="Times New Roman" w:cs="Times New Roman"/>
                <w:b/>
                <w:lang w:eastAsia="es-EC"/>
              </w:rPr>
            </w:pPr>
          </w:p>
        </w:tc>
        <w:tc>
          <w:tcPr>
            <w:tcW w:w="2640" w:type="pct"/>
            <w:tcBorders>
              <w:top w:val="single" w:sz="4" w:space="0" w:color="auto"/>
              <w:left w:val="single" w:sz="4" w:space="0" w:color="auto"/>
              <w:bottom w:val="single" w:sz="4" w:space="0" w:color="auto"/>
              <w:right w:val="single" w:sz="4" w:space="0" w:color="auto"/>
            </w:tcBorders>
            <w:hideMark/>
          </w:tcPr>
          <w:p w14:paraId="2F9F148F" w14:textId="77777777" w:rsidR="003F0010" w:rsidRDefault="003F0010">
            <w:pPr>
              <w:rPr>
                <w:ins w:id="297" w:author="Unibe" w:date="2022-08-08T13:01:00Z"/>
                <w:rFonts w:ascii="Times New Roman" w:hAnsi="Times New Roman" w:cs="Times New Roman"/>
              </w:rPr>
            </w:pPr>
            <w:ins w:id="298" w:author="Unibe" w:date="2022-08-08T13:01:00Z">
              <w:r>
                <w:rPr>
                  <w:rFonts w:ascii="Times New Roman" w:hAnsi="Times New Roman" w:cs="Times New Roman"/>
                </w:rPr>
                <w:t xml:space="preserve">Aporte al estudio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E48952" w14:textId="77777777" w:rsidR="003F0010" w:rsidRDefault="003F0010">
            <w:pPr>
              <w:rPr>
                <w:ins w:id="299" w:author="Unibe" w:date="2022-08-08T13:01:00Z"/>
                <w:rFonts w:ascii="Times New Roman" w:eastAsiaTheme="minorEastAsia" w:hAnsi="Times New Roman" w:cs="Times New Roman"/>
                <w:b/>
                <w:lang w:eastAsia="es-EC"/>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74BA52" w14:textId="77777777" w:rsidR="003F0010" w:rsidRDefault="003F0010">
            <w:pPr>
              <w:rPr>
                <w:ins w:id="300" w:author="Unibe" w:date="2022-08-08T13:01:00Z"/>
                <w:rFonts w:ascii="Times New Roman" w:eastAsiaTheme="minorEastAsia" w:hAnsi="Times New Roman" w:cs="Times New Roman"/>
                <w:b/>
                <w:lang w:eastAsia="es-EC"/>
              </w:rPr>
            </w:pPr>
          </w:p>
        </w:tc>
      </w:tr>
      <w:tr w:rsidR="003F0010" w14:paraId="499A5681" w14:textId="77777777" w:rsidTr="003F0010">
        <w:trPr>
          <w:trHeight w:val="152"/>
          <w:ins w:id="301" w:author="Unibe" w:date="2022-08-08T13:01:00Z"/>
        </w:trPr>
        <w:tc>
          <w:tcPr>
            <w:tcW w:w="237" w:type="pct"/>
            <w:tcBorders>
              <w:top w:val="single" w:sz="4" w:space="0" w:color="auto"/>
              <w:left w:val="single" w:sz="4" w:space="0" w:color="auto"/>
              <w:bottom w:val="single" w:sz="4" w:space="0" w:color="auto"/>
              <w:right w:val="single" w:sz="4" w:space="0" w:color="auto"/>
            </w:tcBorders>
            <w:hideMark/>
          </w:tcPr>
          <w:p w14:paraId="3E816FDB" w14:textId="77777777" w:rsidR="003F0010" w:rsidRDefault="003F0010">
            <w:pPr>
              <w:jc w:val="center"/>
              <w:rPr>
                <w:ins w:id="302" w:author="Unibe" w:date="2022-08-08T13:01:00Z"/>
                <w:rFonts w:ascii="Times New Roman" w:hAnsi="Times New Roman" w:cs="Times New Roman"/>
                <w:b/>
              </w:rPr>
            </w:pPr>
            <w:ins w:id="303" w:author="Unibe" w:date="2022-08-08T13:01:00Z">
              <w:r>
                <w:rPr>
                  <w:rFonts w:ascii="Times New Roman" w:hAnsi="Times New Roman" w:cs="Times New Roman"/>
                  <w:b/>
                </w:rPr>
                <w:t>7</w:t>
              </w:r>
            </w:ins>
          </w:p>
        </w:tc>
        <w:tc>
          <w:tcPr>
            <w:tcW w:w="890" w:type="pct"/>
            <w:tcBorders>
              <w:top w:val="single" w:sz="4" w:space="0" w:color="auto"/>
              <w:left w:val="single" w:sz="4" w:space="0" w:color="auto"/>
              <w:bottom w:val="single" w:sz="4" w:space="0" w:color="auto"/>
              <w:right w:val="single" w:sz="4" w:space="0" w:color="auto"/>
            </w:tcBorders>
            <w:hideMark/>
          </w:tcPr>
          <w:p w14:paraId="06ACF184" w14:textId="77777777" w:rsidR="003F0010" w:rsidRDefault="003F0010">
            <w:pPr>
              <w:rPr>
                <w:ins w:id="304" w:author="Unibe" w:date="2022-08-08T13:01:00Z"/>
                <w:rFonts w:ascii="Times New Roman" w:hAnsi="Times New Roman" w:cs="Times New Roman"/>
                <w:b/>
              </w:rPr>
            </w:pPr>
            <w:ins w:id="305" w:author="Unibe" w:date="2022-08-08T13:01:00Z">
              <w:r>
                <w:rPr>
                  <w:rFonts w:ascii="Times New Roman" w:hAnsi="Times New Roman" w:cs="Times New Roman"/>
                  <w:b/>
                </w:rPr>
                <w:t>Digitalización</w:t>
              </w:r>
            </w:ins>
          </w:p>
        </w:tc>
        <w:tc>
          <w:tcPr>
            <w:tcW w:w="2640" w:type="pct"/>
            <w:tcBorders>
              <w:top w:val="single" w:sz="4" w:space="0" w:color="auto"/>
              <w:left w:val="single" w:sz="4" w:space="0" w:color="auto"/>
              <w:bottom w:val="single" w:sz="4" w:space="0" w:color="auto"/>
              <w:right w:val="single" w:sz="4" w:space="0" w:color="auto"/>
            </w:tcBorders>
            <w:hideMark/>
          </w:tcPr>
          <w:p w14:paraId="33B9F6F9" w14:textId="77777777" w:rsidR="003F0010" w:rsidRDefault="003F0010">
            <w:pPr>
              <w:rPr>
                <w:ins w:id="306" w:author="Unibe" w:date="2022-08-08T13:01:00Z"/>
                <w:rFonts w:ascii="Times New Roman" w:hAnsi="Times New Roman" w:cs="Times New Roman"/>
              </w:rPr>
            </w:pPr>
            <w:ins w:id="307" w:author="Unibe" w:date="2022-08-08T13:01:00Z">
              <w:r>
                <w:rPr>
                  <w:rFonts w:ascii="Times New Roman" w:hAnsi="Times New Roman" w:cs="Times New Roman"/>
                </w:rPr>
                <w:t xml:space="preserve">Automatización de los títulos, índice bibliografía </w:t>
              </w:r>
            </w:ins>
          </w:p>
        </w:tc>
        <w:tc>
          <w:tcPr>
            <w:tcW w:w="444" w:type="pct"/>
            <w:tcBorders>
              <w:top w:val="single" w:sz="4" w:space="0" w:color="auto"/>
              <w:left w:val="single" w:sz="4" w:space="0" w:color="auto"/>
              <w:bottom w:val="single" w:sz="4" w:space="0" w:color="auto"/>
              <w:right w:val="single" w:sz="4" w:space="0" w:color="auto"/>
            </w:tcBorders>
            <w:vAlign w:val="center"/>
            <w:hideMark/>
          </w:tcPr>
          <w:p w14:paraId="004473C5" w14:textId="77777777" w:rsidR="003F0010" w:rsidRDefault="003F0010">
            <w:pPr>
              <w:jc w:val="center"/>
              <w:rPr>
                <w:ins w:id="308" w:author="Unibe" w:date="2022-08-08T13:01:00Z"/>
                <w:rFonts w:ascii="Times New Roman" w:hAnsi="Times New Roman" w:cs="Times New Roman"/>
                <w:b/>
              </w:rPr>
            </w:pPr>
            <w:ins w:id="309" w:author="Unibe" w:date="2022-08-08T13:01:00Z">
              <w:r>
                <w:rPr>
                  <w:rFonts w:ascii="Times New Roman" w:hAnsi="Times New Roman" w:cs="Times New Roman"/>
                  <w:b/>
                </w:rPr>
                <w:t>0,5</w:t>
              </w:r>
            </w:ins>
          </w:p>
        </w:tc>
        <w:tc>
          <w:tcPr>
            <w:tcW w:w="789" w:type="pct"/>
            <w:tcBorders>
              <w:top w:val="single" w:sz="4" w:space="0" w:color="auto"/>
              <w:left w:val="single" w:sz="4" w:space="0" w:color="auto"/>
              <w:bottom w:val="single" w:sz="4" w:space="0" w:color="auto"/>
              <w:right w:val="single" w:sz="4" w:space="0" w:color="auto"/>
            </w:tcBorders>
            <w:vAlign w:val="center"/>
            <w:hideMark/>
          </w:tcPr>
          <w:p w14:paraId="5D1A00B7" w14:textId="77777777" w:rsidR="003F0010" w:rsidRDefault="003F0010">
            <w:pPr>
              <w:jc w:val="center"/>
              <w:rPr>
                <w:ins w:id="310" w:author="Unibe" w:date="2022-08-08T13:01:00Z"/>
                <w:rFonts w:ascii="Times New Roman" w:hAnsi="Times New Roman" w:cs="Times New Roman"/>
                <w:b/>
              </w:rPr>
            </w:pPr>
            <w:ins w:id="311" w:author="Unibe" w:date="2022-08-08T13:01:00Z">
              <w:r>
                <w:rPr>
                  <w:rFonts w:ascii="Times New Roman" w:hAnsi="Times New Roman" w:cs="Times New Roman"/>
                  <w:b/>
                </w:rPr>
                <w:t>0,5</w:t>
              </w:r>
            </w:ins>
          </w:p>
        </w:tc>
      </w:tr>
      <w:tr w:rsidR="003F0010" w14:paraId="3BD4D5CE" w14:textId="77777777" w:rsidTr="003F0010">
        <w:trPr>
          <w:ins w:id="312" w:author="Unibe" w:date="2022-08-08T13:01:00Z"/>
        </w:trPr>
        <w:tc>
          <w:tcPr>
            <w:tcW w:w="237" w:type="pct"/>
            <w:tcBorders>
              <w:top w:val="single" w:sz="4" w:space="0" w:color="auto"/>
              <w:left w:val="single" w:sz="4" w:space="0" w:color="auto"/>
              <w:bottom w:val="single" w:sz="4" w:space="0" w:color="auto"/>
              <w:right w:val="single" w:sz="4" w:space="0" w:color="auto"/>
            </w:tcBorders>
            <w:hideMark/>
          </w:tcPr>
          <w:p w14:paraId="40F57BEA" w14:textId="77777777" w:rsidR="003F0010" w:rsidRDefault="003F0010">
            <w:pPr>
              <w:jc w:val="center"/>
              <w:rPr>
                <w:ins w:id="313" w:author="Unibe" w:date="2022-08-08T13:01:00Z"/>
                <w:rFonts w:ascii="Times New Roman" w:hAnsi="Times New Roman" w:cs="Times New Roman"/>
                <w:b/>
              </w:rPr>
            </w:pPr>
            <w:ins w:id="314" w:author="Unibe" w:date="2022-08-08T13:01:00Z">
              <w:r>
                <w:rPr>
                  <w:rFonts w:ascii="Times New Roman" w:hAnsi="Times New Roman" w:cs="Times New Roman"/>
                  <w:b/>
                </w:rPr>
                <w:t>8</w:t>
              </w:r>
            </w:ins>
          </w:p>
        </w:tc>
        <w:tc>
          <w:tcPr>
            <w:tcW w:w="890" w:type="pct"/>
            <w:tcBorders>
              <w:top w:val="single" w:sz="4" w:space="0" w:color="auto"/>
              <w:left w:val="single" w:sz="4" w:space="0" w:color="auto"/>
              <w:bottom w:val="single" w:sz="4" w:space="0" w:color="auto"/>
              <w:right w:val="single" w:sz="4" w:space="0" w:color="auto"/>
            </w:tcBorders>
            <w:hideMark/>
          </w:tcPr>
          <w:p w14:paraId="249F8CD0" w14:textId="77777777" w:rsidR="003F0010" w:rsidRDefault="003F0010">
            <w:pPr>
              <w:rPr>
                <w:ins w:id="315" w:author="Unibe" w:date="2022-08-08T13:01:00Z"/>
                <w:rFonts w:ascii="Times New Roman" w:hAnsi="Times New Roman" w:cs="Times New Roman"/>
                <w:b/>
              </w:rPr>
            </w:pPr>
            <w:ins w:id="316" w:author="Unibe" w:date="2022-08-08T13:01:00Z">
              <w:r>
                <w:rPr>
                  <w:rFonts w:ascii="Times New Roman" w:hAnsi="Times New Roman" w:cs="Times New Roman"/>
                  <w:b/>
                </w:rPr>
                <w:t xml:space="preserve">Estructura y Forma </w:t>
              </w:r>
            </w:ins>
          </w:p>
        </w:tc>
        <w:tc>
          <w:tcPr>
            <w:tcW w:w="2640" w:type="pct"/>
            <w:tcBorders>
              <w:top w:val="single" w:sz="4" w:space="0" w:color="auto"/>
              <w:left w:val="single" w:sz="4" w:space="0" w:color="auto"/>
              <w:bottom w:val="single" w:sz="4" w:space="0" w:color="auto"/>
              <w:right w:val="single" w:sz="4" w:space="0" w:color="auto"/>
            </w:tcBorders>
            <w:hideMark/>
          </w:tcPr>
          <w:p w14:paraId="17E9C202" w14:textId="77777777" w:rsidR="003F0010" w:rsidRDefault="003F0010">
            <w:pPr>
              <w:rPr>
                <w:ins w:id="317" w:author="Unibe" w:date="2022-08-08T13:01:00Z"/>
                <w:rFonts w:ascii="Times New Roman" w:hAnsi="Times New Roman" w:cs="Times New Roman"/>
              </w:rPr>
            </w:pPr>
            <w:ins w:id="318" w:author="Unibe" w:date="2022-08-08T13:01:00Z">
              <w:r>
                <w:rPr>
                  <w:rFonts w:ascii="Times New Roman" w:hAnsi="Times New Roman" w:cs="Times New Roman"/>
                </w:rPr>
                <w:t>Aplicación de Normas de Estilo UNIBE</w:t>
              </w:r>
            </w:ins>
          </w:p>
        </w:tc>
        <w:tc>
          <w:tcPr>
            <w:tcW w:w="444" w:type="pct"/>
            <w:tcBorders>
              <w:top w:val="single" w:sz="4" w:space="0" w:color="auto"/>
              <w:left w:val="single" w:sz="4" w:space="0" w:color="auto"/>
              <w:bottom w:val="single" w:sz="4" w:space="0" w:color="auto"/>
              <w:right w:val="single" w:sz="4" w:space="0" w:color="auto"/>
            </w:tcBorders>
            <w:vAlign w:val="center"/>
            <w:hideMark/>
          </w:tcPr>
          <w:p w14:paraId="7DC49446" w14:textId="77777777" w:rsidR="003F0010" w:rsidRDefault="003F0010">
            <w:pPr>
              <w:jc w:val="center"/>
              <w:rPr>
                <w:ins w:id="319" w:author="Unibe" w:date="2022-08-08T13:01:00Z"/>
                <w:rFonts w:ascii="Times New Roman" w:hAnsi="Times New Roman" w:cs="Times New Roman"/>
                <w:b/>
              </w:rPr>
            </w:pPr>
            <w:ins w:id="320" w:author="Unibe" w:date="2022-08-08T13:01:00Z">
              <w:r>
                <w:rPr>
                  <w:rFonts w:ascii="Times New Roman" w:hAnsi="Times New Roman" w:cs="Times New Roman"/>
                  <w:b/>
                </w:rPr>
                <w:t>2</w:t>
              </w:r>
            </w:ins>
          </w:p>
        </w:tc>
        <w:tc>
          <w:tcPr>
            <w:tcW w:w="789" w:type="pct"/>
            <w:tcBorders>
              <w:top w:val="single" w:sz="4" w:space="0" w:color="auto"/>
              <w:left w:val="single" w:sz="4" w:space="0" w:color="auto"/>
              <w:bottom w:val="single" w:sz="4" w:space="0" w:color="auto"/>
              <w:right w:val="single" w:sz="4" w:space="0" w:color="auto"/>
            </w:tcBorders>
            <w:vAlign w:val="center"/>
            <w:hideMark/>
          </w:tcPr>
          <w:p w14:paraId="7979418E" w14:textId="77777777" w:rsidR="003F0010" w:rsidRDefault="003F0010">
            <w:pPr>
              <w:jc w:val="center"/>
              <w:rPr>
                <w:ins w:id="321" w:author="Unibe" w:date="2022-08-08T13:01:00Z"/>
                <w:rFonts w:ascii="Times New Roman" w:hAnsi="Times New Roman" w:cs="Times New Roman"/>
                <w:b/>
              </w:rPr>
            </w:pPr>
            <w:ins w:id="322" w:author="Unibe" w:date="2022-08-08T13:01:00Z">
              <w:r>
                <w:rPr>
                  <w:rFonts w:ascii="Times New Roman" w:hAnsi="Times New Roman" w:cs="Times New Roman"/>
                  <w:b/>
                </w:rPr>
                <w:t>1,8</w:t>
              </w:r>
            </w:ins>
          </w:p>
        </w:tc>
      </w:tr>
      <w:tr w:rsidR="003F0010" w14:paraId="6782AE48" w14:textId="77777777" w:rsidTr="003F0010">
        <w:trPr>
          <w:ins w:id="323" w:author="Unibe" w:date="2022-08-08T13:01:00Z"/>
        </w:trPr>
        <w:tc>
          <w:tcPr>
            <w:tcW w:w="237" w:type="pct"/>
            <w:tcBorders>
              <w:top w:val="single" w:sz="4" w:space="0" w:color="auto"/>
              <w:left w:val="single" w:sz="4" w:space="0" w:color="auto"/>
              <w:bottom w:val="single" w:sz="4" w:space="0" w:color="auto"/>
              <w:right w:val="single" w:sz="4" w:space="0" w:color="auto"/>
            </w:tcBorders>
            <w:hideMark/>
          </w:tcPr>
          <w:p w14:paraId="6F1B04FE" w14:textId="77777777" w:rsidR="003F0010" w:rsidRDefault="003F0010">
            <w:pPr>
              <w:jc w:val="center"/>
              <w:rPr>
                <w:ins w:id="324" w:author="Unibe" w:date="2022-08-08T13:01:00Z"/>
                <w:rFonts w:ascii="Times New Roman" w:hAnsi="Times New Roman" w:cs="Times New Roman"/>
                <w:b/>
              </w:rPr>
            </w:pPr>
            <w:ins w:id="325" w:author="Unibe" w:date="2022-08-08T13:01:00Z">
              <w:r>
                <w:rPr>
                  <w:rFonts w:ascii="Times New Roman" w:hAnsi="Times New Roman" w:cs="Times New Roman"/>
                  <w:b/>
                </w:rPr>
                <w:t>9</w:t>
              </w:r>
            </w:ins>
          </w:p>
        </w:tc>
        <w:tc>
          <w:tcPr>
            <w:tcW w:w="890" w:type="pct"/>
            <w:tcBorders>
              <w:top w:val="single" w:sz="4" w:space="0" w:color="auto"/>
              <w:left w:val="single" w:sz="4" w:space="0" w:color="auto"/>
              <w:bottom w:val="single" w:sz="4" w:space="0" w:color="auto"/>
              <w:right w:val="single" w:sz="4" w:space="0" w:color="auto"/>
            </w:tcBorders>
            <w:hideMark/>
          </w:tcPr>
          <w:p w14:paraId="7A9B7736" w14:textId="77777777" w:rsidR="003F0010" w:rsidRDefault="003F0010">
            <w:pPr>
              <w:rPr>
                <w:ins w:id="326" w:author="Unibe" w:date="2022-08-08T13:01:00Z"/>
                <w:rFonts w:ascii="Times New Roman" w:hAnsi="Times New Roman" w:cs="Times New Roman"/>
                <w:b/>
              </w:rPr>
            </w:pPr>
            <w:ins w:id="327" w:author="Unibe" w:date="2022-08-08T13:01:00Z">
              <w:r>
                <w:rPr>
                  <w:rFonts w:ascii="Times New Roman" w:hAnsi="Times New Roman" w:cs="Times New Roman"/>
                  <w:b/>
                </w:rPr>
                <w:t xml:space="preserve">Bibliografía </w:t>
              </w:r>
            </w:ins>
          </w:p>
        </w:tc>
        <w:tc>
          <w:tcPr>
            <w:tcW w:w="2640" w:type="pct"/>
            <w:tcBorders>
              <w:top w:val="single" w:sz="4" w:space="0" w:color="auto"/>
              <w:left w:val="single" w:sz="4" w:space="0" w:color="auto"/>
              <w:bottom w:val="single" w:sz="4" w:space="0" w:color="auto"/>
              <w:right w:val="single" w:sz="4" w:space="0" w:color="auto"/>
            </w:tcBorders>
            <w:hideMark/>
          </w:tcPr>
          <w:p w14:paraId="39394509" w14:textId="77777777" w:rsidR="003F0010" w:rsidRDefault="003F0010">
            <w:pPr>
              <w:rPr>
                <w:ins w:id="328" w:author="Unibe" w:date="2022-08-08T13:01:00Z"/>
                <w:rFonts w:ascii="Times New Roman" w:hAnsi="Times New Roman" w:cs="Times New Roman"/>
              </w:rPr>
            </w:pPr>
            <w:ins w:id="329" w:author="Unibe" w:date="2022-08-08T13:01:00Z">
              <w:r>
                <w:rPr>
                  <w:rFonts w:ascii="Times New Roman" w:hAnsi="Times New Roman" w:cs="Times New Roman"/>
                </w:rPr>
                <w:t xml:space="preserve">Referencias bibliográficas </w:t>
              </w:r>
            </w:ins>
          </w:p>
        </w:tc>
        <w:tc>
          <w:tcPr>
            <w:tcW w:w="444" w:type="pct"/>
            <w:tcBorders>
              <w:top w:val="single" w:sz="4" w:space="0" w:color="auto"/>
              <w:left w:val="single" w:sz="4" w:space="0" w:color="auto"/>
              <w:bottom w:val="single" w:sz="4" w:space="0" w:color="auto"/>
              <w:right w:val="single" w:sz="4" w:space="0" w:color="auto"/>
            </w:tcBorders>
            <w:hideMark/>
          </w:tcPr>
          <w:p w14:paraId="651A2BD4" w14:textId="77777777" w:rsidR="003F0010" w:rsidRDefault="003F0010">
            <w:pPr>
              <w:jc w:val="center"/>
              <w:rPr>
                <w:ins w:id="330" w:author="Unibe" w:date="2022-08-08T13:01:00Z"/>
                <w:rFonts w:ascii="Times New Roman" w:hAnsi="Times New Roman" w:cs="Times New Roman"/>
                <w:b/>
              </w:rPr>
            </w:pPr>
            <w:ins w:id="331" w:author="Unibe" w:date="2022-08-08T13:01:00Z">
              <w:r>
                <w:rPr>
                  <w:rFonts w:ascii="Times New Roman" w:hAnsi="Times New Roman" w:cs="Times New Roman"/>
                  <w:b/>
                </w:rPr>
                <w:t>0,15</w:t>
              </w:r>
            </w:ins>
          </w:p>
        </w:tc>
        <w:tc>
          <w:tcPr>
            <w:tcW w:w="789" w:type="pct"/>
            <w:tcBorders>
              <w:top w:val="single" w:sz="4" w:space="0" w:color="auto"/>
              <w:left w:val="single" w:sz="4" w:space="0" w:color="auto"/>
              <w:bottom w:val="single" w:sz="4" w:space="0" w:color="auto"/>
              <w:right w:val="single" w:sz="4" w:space="0" w:color="auto"/>
            </w:tcBorders>
            <w:hideMark/>
          </w:tcPr>
          <w:p w14:paraId="381061BF" w14:textId="77777777" w:rsidR="003F0010" w:rsidRDefault="003F0010">
            <w:pPr>
              <w:jc w:val="center"/>
              <w:rPr>
                <w:ins w:id="332" w:author="Unibe" w:date="2022-08-08T13:01:00Z"/>
                <w:rFonts w:ascii="Times New Roman" w:hAnsi="Times New Roman" w:cs="Times New Roman"/>
                <w:b/>
              </w:rPr>
            </w:pPr>
            <w:ins w:id="333" w:author="Unibe" w:date="2022-08-08T13:01:00Z">
              <w:r>
                <w:rPr>
                  <w:rFonts w:ascii="Times New Roman" w:hAnsi="Times New Roman" w:cs="Times New Roman"/>
                  <w:b/>
                </w:rPr>
                <w:t>0,15</w:t>
              </w:r>
            </w:ins>
          </w:p>
        </w:tc>
      </w:tr>
      <w:tr w:rsidR="003F0010" w14:paraId="4F033CEF" w14:textId="77777777" w:rsidTr="003F0010">
        <w:trPr>
          <w:ins w:id="334" w:author="Unibe" w:date="2022-08-08T13:01:00Z"/>
        </w:trPr>
        <w:tc>
          <w:tcPr>
            <w:tcW w:w="3767" w:type="pct"/>
            <w:gridSpan w:val="3"/>
            <w:tcBorders>
              <w:top w:val="single" w:sz="4" w:space="0" w:color="auto"/>
              <w:left w:val="single" w:sz="4" w:space="0" w:color="auto"/>
              <w:bottom w:val="single" w:sz="4" w:space="0" w:color="auto"/>
              <w:right w:val="single" w:sz="4" w:space="0" w:color="auto"/>
            </w:tcBorders>
            <w:hideMark/>
          </w:tcPr>
          <w:p w14:paraId="1B64EE74" w14:textId="77777777" w:rsidR="003F0010" w:rsidRDefault="003F0010">
            <w:pPr>
              <w:jc w:val="center"/>
              <w:rPr>
                <w:ins w:id="335" w:author="Unibe" w:date="2022-08-08T13:01:00Z"/>
                <w:rFonts w:ascii="Times New Roman" w:hAnsi="Times New Roman" w:cs="Times New Roman"/>
                <w:b/>
              </w:rPr>
            </w:pPr>
            <w:ins w:id="336" w:author="Unibe" w:date="2022-08-08T13:01:00Z">
              <w:r>
                <w:rPr>
                  <w:rFonts w:ascii="Times New Roman" w:hAnsi="Times New Roman" w:cs="Times New Roman"/>
                  <w:b/>
                </w:rPr>
                <w:t xml:space="preserve">Total </w:t>
              </w:r>
            </w:ins>
          </w:p>
        </w:tc>
        <w:tc>
          <w:tcPr>
            <w:tcW w:w="444" w:type="pct"/>
            <w:tcBorders>
              <w:top w:val="single" w:sz="4" w:space="0" w:color="auto"/>
              <w:left w:val="single" w:sz="4" w:space="0" w:color="auto"/>
              <w:bottom w:val="single" w:sz="4" w:space="0" w:color="auto"/>
              <w:right w:val="single" w:sz="4" w:space="0" w:color="auto"/>
            </w:tcBorders>
            <w:hideMark/>
          </w:tcPr>
          <w:p w14:paraId="0A1C9A02" w14:textId="77777777" w:rsidR="003F0010" w:rsidRDefault="003F0010">
            <w:pPr>
              <w:jc w:val="center"/>
              <w:rPr>
                <w:ins w:id="337" w:author="Unibe" w:date="2022-08-08T13:01:00Z"/>
                <w:rFonts w:ascii="Times New Roman" w:hAnsi="Times New Roman" w:cs="Times New Roman"/>
                <w:b/>
              </w:rPr>
            </w:pPr>
            <w:ins w:id="338" w:author="Unibe" w:date="2022-08-08T13:01:00Z">
              <w:r>
                <w:rPr>
                  <w:rFonts w:ascii="Times New Roman" w:hAnsi="Times New Roman" w:cs="Times New Roman"/>
                  <w:b/>
                </w:rPr>
                <w:t>10</w:t>
              </w:r>
            </w:ins>
          </w:p>
        </w:tc>
        <w:tc>
          <w:tcPr>
            <w:tcW w:w="789" w:type="pct"/>
            <w:tcBorders>
              <w:top w:val="single" w:sz="4" w:space="0" w:color="auto"/>
              <w:left w:val="single" w:sz="4" w:space="0" w:color="auto"/>
              <w:bottom w:val="single" w:sz="4" w:space="0" w:color="auto"/>
              <w:right w:val="single" w:sz="4" w:space="0" w:color="auto"/>
            </w:tcBorders>
            <w:hideMark/>
          </w:tcPr>
          <w:p w14:paraId="064CE53E" w14:textId="77777777" w:rsidR="003F0010" w:rsidRDefault="003F0010">
            <w:pPr>
              <w:jc w:val="center"/>
              <w:rPr>
                <w:ins w:id="339" w:author="Unibe" w:date="2022-08-08T13:01:00Z"/>
                <w:rFonts w:ascii="Times New Roman" w:hAnsi="Times New Roman" w:cs="Times New Roman"/>
                <w:b/>
              </w:rPr>
            </w:pPr>
            <w:ins w:id="340" w:author="Unibe" w:date="2022-08-08T13:01:00Z">
              <w:r>
                <w:rPr>
                  <w:rFonts w:ascii="Times New Roman" w:hAnsi="Times New Roman" w:cs="Times New Roman"/>
                  <w:b/>
                </w:rPr>
                <w:t>8,3</w:t>
              </w:r>
            </w:ins>
          </w:p>
        </w:tc>
      </w:tr>
    </w:tbl>
    <w:p w14:paraId="4A458C9E" w14:textId="77777777" w:rsidR="003F0010" w:rsidRDefault="003F0010" w:rsidP="003F0010">
      <w:pPr>
        <w:spacing w:after="0" w:line="240" w:lineRule="auto"/>
        <w:jc w:val="both"/>
        <w:rPr>
          <w:ins w:id="341" w:author="Unibe" w:date="2022-08-08T13:01:00Z"/>
          <w:rFonts w:ascii="Arial" w:eastAsiaTheme="minorEastAsia" w:hAnsi="Arial" w:cs="Arial"/>
          <w:lang w:eastAsia="es-EC"/>
        </w:rPr>
      </w:pPr>
    </w:p>
    <w:p w14:paraId="69306389" w14:textId="77777777" w:rsidR="003F0010" w:rsidRDefault="003F0010" w:rsidP="003F0010">
      <w:pPr>
        <w:spacing w:after="0" w:line="240" w:lineRule="auto"/>
        <w:jc w:val="both"/>
        <w:rPr>
          <w:ins w:id="342" w:author="Unibe" w:date="2022-08-08T13:01:00Z"/>
          <w:rFonts w:ascii="Arial" w:hAnsi="Arial" w:cs="Arial"/>
        </w:rPr>
      </w:pPr>
      <w:ins w:id="343" w:author="Unibe" w:date="2022-08-08T13:01:00Z">
        <w:r>
          <w:rPr>
            <w:rFonts w:ascii="Arial" w:hAnsi="Arial" w:cs="Arial"/>
          </w:rPr>
          <w:t>Firma del/la estudiante al realizar el examen: _______________ Fecha: __________</w:t>
        </w:r>
      </w:ins>
    </w:p>
    <w:p w14:paraId="00676C52" w14:textId="77777777" w:rsidR="003F0010" w:rsidRDefault="003F0010" w:rsidP="003F0010">
      <w:pPr>
        <w:spacing w:after="0" w:line="240" w:lineRule="auto"/>
        <w:jc w:val="both"/>
        <w:rPr>
          <w:ins w:id="344" w:author="Unibe" w:date="2022-08-08T13:01:00Z"/>
          <w:rFonts w:ascii="Arial" w:hAnsi="Arial" w:cs="Arial"/>
        </w:rPr>
      </w:pPr>
      <w:ins w:id="345" w:author="Unibe" w:date="2022-08-08T13:01:00Z">
        <w:r>
          <w:rPr>
            <w:rFonts w:ascii="Arial" w:hAnsi="Arial" w:cs="Arial"/>
          </w:rPr>
          <w:t xml:space="preserve">                                       </w:t>
        </w:r>
      </w:ins>
    </w:p>
    <w:p w14:paraId="1AB32855" w14:textId="77777777" w:rsidR="003F0010" w:rsidRDefault="003F0010" w:rsidP="003F0010">
      <w:pPr>
        <w:spacing w:after="0" w:line="240" w:lineRule="auto"/>
        <w:jc w:val="both"/>
        <w:rPr>
          <w:ins w:id="346" w:author="Unibe" w:date="2022-08-08T13:01:00Z"/>
          <w:rFonts w:ascii="Arial" w:hAnsi="Arial" w:cs="Arial"/>
        </w:rPr>
      </w:pPr>
      <w:ins w:id="347" w:author="Unibe" w:date="2022-08-08T13:01:00Z">
        <w:r>
          <w:rPr>
            <w:rFonts w:ascii="Arial" w:hAnsi="Arial" w:cs="Arial"/>
          </w:rPr>
          <w:t xml:space="preserve">Firma del/la </w:t>
        </w:r>
        <w:proofErr w:type="gramStart"/>
        <w:r>
          <w:rPr>
            <w:rFonts w:ascii="Arial" w:hAnsi="Arial" w:cs="Arial"/>
          </w:rPr>
          <w:t>estudiante  luego</w:t>
        </w:r>
        <w:proofErr w:type="gramEnd"/>
        <w:r>
          <w:rPr>
            <w:rFonts w:ascii="Arial" w:hAnsi="Arial" w:cs="Arial"/>
          </w:rPr>
          <w:t xml:space="preserve"> de analizar la calificación: ______ Fecha: __________</w:t>
        </w:r>
      </w:ins>
    </w:p>
    <w:p w14:paraId="661F149A" w14:textId="77777777" w:rsidR="003F0010" w:rsidRDefault="003F0010" w:rsidP="003F0010">
      <w:pPr>
        <w:spacing w:after="0" w:line="240" w:lineRule="auto"/>
        <w:jc w:val="both"/>
        <w:rPr>
          <w:ins w:id="348" w:author="Unibe" w:date="2022-08-08T13:01:00Z"/>
          <w:rFonts w:ascii="Arial" w:hAnsi="Arial" w:cs="Arial"/>
        </w:rPr>
      </w:pPr>
    </w:p>
    <w:p w14:paraId="45898F95" w14:textId="77777777" w:rsidR="00F03EE3" w:rsidRPr="00F03EE3" w:rsidRDefault="00F03EE3" w:rsidP="00F03EE3">
      <w:bookmarkStart w:id="349" w:name="_GoBack"/>
      <w:bookmarkEnd w:id="349"/>
    </w:p>
    <w:p w14:paraId="45BD30B8" w14:textId="77777777" w:rsidR="00F03EE3" w:rsidRPr="00F03EE3" w:rsidRDefault="00F03EE3" w:rsidP="00F03EE3"/>
    <w:p w14:paraId="6E7A4DA0" w14:textId="77777777" w:rsidR="00CF3815" w:rsidRPr="00DA0C35" w:rsidRDefault="00CF3815" w:rsidP="00DA0C35"/>
    <w:p w14:paraId="7DA9AE43" w14:textId="055EBE17" w:rsidR="00DA0C35" w:rsidRPr="00DA0C35" w:rsidRDefault="00DA0C35" w:rsidP="00DA0C35"/>
    <w:p w14:paraId="7625542E" w14:textId="23BF19D6" w:rsidR="00AD4707" w:rsidRPr="00AD4707" w:rsidRDefault="00AD4707" w:rsidP="00AD4707"/>
    <w:p w14:paraId="3C2C2EEF" w14:textId="77777777" w:rsidR="00AD4707" w:rsidRDefault="00AD4707" w:rsidP="00D34BDB">
      <w:pPr>
        <w:spacing w:line="360" w:lineRule="auto"/>
        <w:jc w:val="both"/>
        <w:rPr>
          <w:rFonts w:ascii="Arial" w:hAnsi="Arial" w:cs="Arial"/>
          <w:sz w:val="24"/>
          <w:szCs w:val="24"/>
        </w:rPr>
      </w:pPr>
    </w:p>
    <w:p w14:paraId="735D7873" w14:textId="77777777" w:rsidR="00AD4707" w:rsidRPr="00D34BDB" w:rsidRDefault="00AD4707" w:rsidP="00D34BDB">
      <w:pPr>
        <w:spacing w:line="360" w:lineRule="auto"/>
        <w:jc w:val="both"/>
        <w:rPr>
          <w:rFonts w:ascii="Arial" w:hAnsi="Arial" w:cs="Arial"/>
          <w:sz w:val="24"/>
          <w:szCs w:val="24"/>
        </w:rPr>
      </w:pPr>
    </w:p>
    <w:p w14:paraId="5C07A006" w14:textId="77777777" w:rsidR="00D34BDB" w:rsidRPr="00D34BDB" w:rsidRDefault="00D34BDB" w:rsidP="00D34BDB"/>
    <w:sectPr w:rsidR="00D34BDB" w:rsidRPr="00D34BDB" w:rsidSect="003D0383">
      <w:pgSz w:w="11906" w:h="16838" w:code="9"/>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Unibe" w:date="2022-08-08T10:49:00Z" w:initials="U">
    <w:p w14:paraId="4B48E05B" w14:textId="15E45996" w:rsidR="00AE17BB" w:rsidRDefault="00AE17BB">
      <w:pPr>
        <w:pStyle w:val="Textocomentario"/>
      </w:pPr>
      <w:r>
        <w:rPr>
          <w:rStyle w:val="Refdecomentario"/>
        </w:rPr>
        <w:annotationRef/>
      </w:r>
      <w:r>
        <w:t xml:space="preserve">COLOCAR PORQUE YA LO TIENE </w:t>
      </w:r>
    </w:p>
  </w:comment>
  <w:comment w:id="3" w:author="Unibe" w:date="2022-08-08T10:49:00Z" w:initials="U">
    <w:p w14:paraId="06F5B866" w14:textId="2203BC0A" w:rsidR="00AE17BB" w:rsidRDefault="00AE17BB">
      <w:pPr>
        <w:pStyle w:val="Textocomentario"/>
      </w:pPr>
      <w:r>
        <w:rPr>
          <w:rStyle w:val="Refdecomentario"/>
        </w:rPr>
        <w:annotationRef/>
      </w:r>
      <w:r>
        <w:t xml:space="preserve">COLOCAR </w:t>
      </w:r>
    </w:p>
  </w:comment>
  <w:comment w:id="21" w:author="Unibe" w:date="2022-08-08T12:00:00Z" w:initials="U">
    <w:p w14:paraId="1F83E480" w14:textId="65A938E2" w:rsidR="000F2668" w:rsidRDefault="000F2668">
      <w:pPr>
        <w:pStyle w:val="Textocomentario"/>
      </w:pPr>
      <w:r>
        <w:rPr>
          <w:rStyle w:val="Refdecomentario"/>
        </w:rPr>
        <w:annotationRef/>
      </w:r>
      <w:r>
        <w:t xml:space="preserve">REVISAR NORMAS EN LA PARTE SUPERIOR FALTA INFORMACIÓN, EN LOS ANEXOS SE ENCUENTRA LO REQUERIDO  </w:t>
      </w:r>
    </w:p>
  </w:comment>
  <w:comment w:id="27" w:author="Unibe" w:date="2022-08-08T12:02:00Z" w:initials="U">
    <w:p w14:paraId="7BA8E49C" w14:textId="42A1BA47" w:rsidR="000F2668" w:rsidRDefault="000F2668">
      <w:pPr>
        <w:pStyle w:val="Textocomentario"/>
      </w:pPr>
      <w:r>
        <w:rPr>
          <w:rStyle w:val="Refdecomentario"/>
        </w:rPr>
        <w:annotationRef/>
      </w:r>
      <w:r>
        <w:t xml:space="preserve">MUY DIRECTO </w:t>
      </w:r>
    </w:p>
  </w:comment>
  <w:comment w:id="28" w:author="Unibe" w:date="2022-08-08T12:03:00Z" w:initials="U">
    <w:p w14:paraId="1F840F0A" w14:textId="181AFD85" w:rsidR="000F2668" w:rsidRDefault="000F2668">
      <w:pPr>
        <w:pStyle w:val="Textocomentario"/>
      </w:pPr>
      <w:r>
        <w:rPr>
          <w:rStyle w:val="Refdecomentario"/>
        </w:rPr>
        <w:annotationRef/>
      </w:r>
      <w:r>
        <w:t xml:space="preserve">LA </w:t>
      </w:r>
    </w:p>
  </w:comment>
  <w:comment w:id="26" w:author="Unibe" w:date="2022-08-08T12:04:00Z" w:initials="U">
    <w:p w14:paraId="478B6A4E" w14:textId="7A8C291E" w:rsidR="000F2668" w:rsidRDefault="000F2668">
      <w:pPr>
        <w:pStyle w:val="Textocomentario"/>
      </w:pPr>
      <w:r>
        <w:rPr>
          <w:rStyle w:val="Refdecomentario"/>
        </w:rPr>
        <w:annotationRef/>
      </w:r>
      <w:r>
        <w:t xml:space="preserve">PROFUNDIZA EN ESTOS PLANTEAMIENTOS HASTA ALCANZAR 2 CARILLAS Y LUEGO LA DESCRIPCIÓN </w:t>
      </w:r>
    </w:p>
  </w:comment>
  <w:comment w:id="33" w:author="Unibe" w:date="2022-08-08T12:05:00Z" w:initials="U">
    <w:p w14:paraId="3044A26C" w14:textId="2D49A87C" w:rsidR="00C00B16" w:rsidRDefault="00C00B16">
      <w:pPr>
        <w:pStyle w:val="Textocomentario"/>
      </w:pPr>
      <w:r>
        <w:rPr>
          <w:rStyle w:val="Refdecomentario"/>
        </w:rPr>
        <w:annotationRef/>
      </w:r>
      <w:r>
        <w:t xml:space="preserve">ESPACIADO ANTES Y DESPUÉS </w:t>
      </w:r>
    </w:p>
  </w:comment>
  <w:comment w:id="36" w:author="Unibe" w:date="2022-08-08T12:07:00Z" w:initials="U">
    <w:p w14:paraId="5A39AC1E" w14:textId="46783619" w:rsidR="00C00B16" w:rsidRDefault="00C00B16">
      <w:pPr>
        <w:pStyle w:val="Textocomentario"/>
      </w:pPr>
      <w:r>
        <w:rPr>
          <w:rStyle w:val="Refdecomentario"/>
        </w:rPr>
        <w:annotationRef/>
      </w:r>
      <w:r>
        <w:t xml:space="preserve">NO </w:t>
      </w:r>
    </w:p>
  </w:comment>
  <w:comment w:id="49" w:author="Unibe" w:date="2022-08-08T12:13:00Z" w:initials="U">
    <w:p w14:paraId="0FBAECCD" w14:textId="48BC549A" w:rsidR="00BF1EBC" w:rsidRDefault="00BF1EBC">
      <w:pPr>
        <w:pStyle w:val="Textocomentario"/>
      </w:pPr>
      <w:r>
        <w:rPr>
          <w:rStyle w:val="Refdecomentario"/>
        </w:rPr>
        <w:annotationRef/>
      </w:r>
      <w:r>
        <w:t xml:space="preserve">ESTO VA AL FINAL </w:t>
      </w:r>
    </w:p>
  </w:comment>
  <w:comment w:id="48" w:author="Unibe" w:date="2022-08-08T12:09:00Z" w:initials="U">
    <w:p w14:paraId="36E95C1E" w14:textId="75E99175" w:rsidR="00BF1EBC" w:rsidRDefault="00BF1EBC">
      <w:pPr>
        <w:pStyle w:val="Textocomentario"/>
      </w:pPr>
      <w:r>
        <w:rPr>
          <w:rStyle w:val="Refdecomentario"/>
        </w:rPr>
        <w:annotationRef/>
      </w:r>
      <w:r>
        <w:t xml:space="preserve">DEBE REPLANTEAR Y ORGANIZAR LA INFORMACIÓN, PRIMERO SON 5 PÁRRAFOS PRESENTANDO EL TEMA Y COMO SERA ABORDADO LUEGO UN PÁRRAFO PARA CADA UNO DE LOS SIGUIENTE IDEAS    </w:t>
      </w:r>
    </w:p>
  </w:comment>
  <w:comment w:id="52" w:author="Unibe" w:date="2022-08-08T12:13:00Z" w:initials="U">
    <w:p w14:paraId="746CE034" w14:textId="0AC2CE0F" w:rsidR="00BF1EBC" w:rsidRDefault="00BF1EBC">
      <w:pPr>
        <w:pStyle w:val="Textocomentario"/>
      </w:pPr>
      <w:r>
        <w:rPr>
          <w:rStyle w:val="Refdecomentario"/>
        </w:rPr>
        <w:annotationRef/>
      </w:r>
      <w:r>
        <w:t xml:space="preserve">REVISAR NO SERA H…, F… Y </w:t>
      </w:r>
      <w:proofErr w:type="spellStart"/>
      <w:r>
        <w:t>BAP</w:t>
      </w:r>
      <w:proofErr w:type="spellEnd"/>
      <w:r>
        <w:t xml:space="preserve">…  </w:t>
      </w:r>
    </w:p>
  </w:comment>
  <w:comment w:id="53" w:author="Unibe" w:date="2022-08-08T12:16:00Z" w:initials="U">
    <w:p w14:paraId="1614FFA7" w14:textId="19B31479" w:rsidR="00BF1EBC" w:rsidRDefault="00BF1EBC">
      <w:pPr>
        <w:pStyle w:val="Textocomentario"/>
      </w:pPr>
      <w:r>
        <w:rPr>
          <w:rStyle w:val="Refdecomentario"/>
        </w:rPr>
        <w:annotationRef/>
      </w:r>
      <w:proofErr w:type="gramStart"/>
      <w:r>
        <w:t>CUAL ES LA FINALIDAD ED ESTA información???</w:t>
      </w:r>
      <w:proofErr w:type="gramEnd"/>
      <w:r>
        <w:t xml:space="preserve"> </w:t>
      </w:r>
    </w:p>
  </w:comment>
  <w:comment w:id="56" w:author="Unibe" w:date="2022-08-08T12:21:00Z" w:initials="U">
    <w:p w14:paraId="6689C31C" w14:textId="693E4CEE" w:rsidR="00102D42" w:rsidRDefault="00102D42">
      <w:pPr>
        <w:pStyle w:val="Textocomentario"/>
      </w:pPr>
      <w:r>
        <w:rPr>
          <w:rStyle w:val="Refdecomentario"/>
        </w:rPr>
        <w:annotationRef/>
      </w:r>
      <w:r>
        <w:t xml:space="preserve">DE ESTE CAPITULO </w:t>
      </w:r>
    </w:p>
  </w:comment>
  <w:comment w:id="59" w:author="Unibe" w:date="2022-08-08T12:29:00Z" w:initials="U">
    <w:p w14:paraId="116AB50C" w14:textId="33B85EAF" w:rsidR="00113330" w:rsidRDefault="00113330">
      <w:pPr>
        <w:pStyle w:val="Textocomentario"/>
      </w:pPr>
      <w:r>
        <w:rPr>
          <w:rStyle w:val="Refdecomentario"/>
        </w:rPr>
        <w:annotationRef/>
      </w:r>
      <w:r>
        <w:t xml:space="preserve">TERCERA PERSONA </w:t>
      </w:r>
    </w:p>
  </w:comment>
  <w:comment w:id="61" w:author="Unibe" w:date="2022-08-08T12:30:00Z" w:initials="U">
    <w:p w14:paraId="6C831838" w14:textId="764622B1" w:rsidR="00113330" w:rsidRDefault="00113330">
      <w:pPr>
        <w:pStyle w:val="Textocomentario"/>
      </w:pPr>
      <w:r>
        <w:rPr>
          <w:rStyle w:val="Refdecomentario"/>
        </w:rPr>
        <w:annotationRef/>
      </w:r>
      <w:r>
        <w:t>TERCERA PERSONA</w:t>
      </w:r>
    </w:p>
  </w:comment>
  <w:comment w:id="60" w:author="Unibe" w:date="2022-08-08T12:31:00Z" w:initials="U">
    <w:p w14:paraId="5EDF0F32" w14:textId="3A063DFC" w:rsidR="00113330" w:rsidRDefault="00113330">
      <w:pPr>
        <w:pStyle w:val="Textocomentario"/>
      </w:pPr>
      <w:r>
        <w:rPr>
          <w:rStyle w:val="Refdecomentario"/>
        </w:rPr>
        <w:annotationRef/>
      </w:r>
      <w:r>
        <w:t xml:space="preserve">SIMILITUD CON LA CARACTERÍSTICA POBLACIONAL </w:t>
      </w:r>
    </w:p>
  </w:comment>
  <w:comment w:id="70" w:author="Unibe" w:date="2022-08-08T12:48:00Z" w:initials="U">
    <w:p w14:paraId="1C401424" w14:textId="61CDE196" w:rsidR="008B1C94" w:rsidRDefault="008B1C94">
      <w:pPr>
        <w:pStyle w:val="Textocomentario"/>
      </w:pPr>
      <w:r>
        <w:rPr>
          <w:rStyle w:val="Refdecomentario"/>
        </w:rPr>
        <w:annotationRef/>
      </w:r>
      <w:r>
        <w:t xml:space="preserve">CARACTERÍSTICAS ESTRUCTURA </w:t>
      </w:r>
      <w:proofErr w:type="spellStart"/>
      <w:r>
        <w:t>ETC</w:t>
      </w:r>
      <w:proofErr w:type="spellEnd"/>
      <w:r>
        <w:t xml:space="preserve"> </w:t>
      </w:r>
    </w:p>
  </w:comment>
  <w:comment w:id="77" w:author="Unibe" w:date="2022-08-08T12:47:00Z" w:initials="U">
    <w:p w14:paraId="114EFEBE" w14:textId="73E53A2C" w:rsidR="008B1C94" w:rsidRDefault="008B1C94">
      <w:pPr>
        <w:pStyle w:val="Textocomentario"/>
      </w:pPr>
      <w:r>
        <w:rPr>
          <w:rStyle w:val="Refdecomentario"/>
        </w:rPr>
        <w:annotationRef/>
      </w:r>
      <w:proofErr w:type="spellStart"/>
      <w:r>
        <w:t>TUTORIAS</w:t>
      </w:r>
      <w:proofErr w:type="spellEnd"/>
      <w:r>
        <w:t xml:space="preserve"> </w:t>
      </w:r>
      <w:proofErr w:type="spellStart"/>
      <w:r>
        <w:t>ACADEMICAS</w:t>
      </w:r>
      <w:proofErr w:type="spellEnd"/>
      <w:r>
        <w:t xml:space="preserve"> DE TRABAJO DE </w:t>
      </w:r>
      <w:proofErr w:type="spellStart"/>
      <w:r>
        <w:t>INTEGRACION</w:t>
      </w:r>
      <w:proofErr w:type="spellEnd"/>
      <w:r>
        <w:t xml:space="preserve"> CURRICULAR </w:t>
      </w:r>
    </w:p>
  </w:comment>
  <w:comment w:id="67" w:author="Unibe" w:date="2022-08-08T12:44:00Z" w:initials="U">
    <w:p w14:paraId="5A6FF8C1" w14:textId="77777777" w:rsidR="008B1C94" w:rsidRDefault="008B1C94">
      <w:pPr>
        <w:pStyle w:val="Textocomentario"/>
      </w:pPr>
      <w:r>
        <w:rPr>
          <w:rStyle w:val="Refdecomentario"/>
        </w:rPr>
        <w:annotationRef/>
      </w:r>
      <w:r>
        <w:t xml:space="preserve">DEBE PROFUNDIZAR EN ESTOS APARTADO PARECE UN GLOSARIO DE TÉRMINOS Y ES LA MAYOR PROFUNDIDAD POSIBLE DE CONTENIDO CON RESPECTO A TEMA </w:t>
      </w:r>
    </w:p>
    <w:p w14:paraId="1B122E80" w14:textId="28C898BC" w:rsidR="008B1C94" w:rsidRDefault="008B1C94">
      <w:pPr>
        <w:pStyle w:val="Textocomentario"/>
      </w:pPr>
      <w:r>
        <w:t xml:space="preserve">DEBERÍAN SER ENTRE 7 Y 10 PAGINAS SOLO DE ESTO, CUALES SON LAS FASES DE LA METODOLOGÍA </w:t>
      </w:r>
      <w:proofErr w:type="spellStart"/>
      <w:r>
        <w:t>SCRUM</w:t>
      </w:r>
      <w:proofErr w:type="spellEnd"/>
      <w:r>
        <w:t xml:space="preserve"> QUE IMPLICA CADA UNA DE ELLAS </w:t>
      </w:r>
    </w:p>
  </w:comment>
  <w:comment w:id="80" w:author="Unibe" w:date="2022-08-08T12:52:00Z" w:initials="U">
    <w:p w14:paraId="19FBE243" w14:textId="290E17E8" w:rsidR="003F0010" w:rsidRDefault="003F0010">
      <w:pPr>
        <w:pStyle w:val="Textocomentario"/>
      </w:pPr>
      <w:r>
        <w:rPr>
          <w:rStyle w:val="Refdecomentario"/>
        </w:rPr>
        <w:annotationRef/>
      </w:r>
      <w:r>
        <w:t xml:space="preserve">AQUÍ PUEDE AGREGAR LO QUE INDICA EL REGLAMENTO CON RESPECTO AL PROCESO </w:t>
      </w:r>
    </w:p>
  </w:comment>
  <w:comment w:id="79" w:author="Unibe" w:date="2022-08-08T12:47:00Z" w:initials="U">
    <w:p w14:paraId="50B889E5" w14:textId="19857518" w:rsidR="008B1C94" w:rsidRDefault="008B1C94">
      <w:pPr>
        <w:pStyle w:val="Textocomentario"/>
      </w:pPr>
      <w:r>
        <w:rPr>
          <w:rStyle w:val="Refdecomentario"/>
        </w:rPr>
        <w:annotationRef/>
      </w:r>
      <w:r>
        <w:t xml:space="preserve">CUALES SON LAS FASES QUE ESTABLECE LA UNIVERSIDAD EN ESTE PUNTO </w:t>
      </w:r>
    </w:p>
  </w:comment>
  <w:comment w:id="89" w:author="Unibe" w:date="2022-08-08T12:56:00Z" w:initials="U">
    <w:p w14:paraId="780E7578" w14:textId="25617AFF" w:rsidR="003F0010" w:rsidRDefault="003F0010">
      <w:pPr>
        <w:pStyle w:val="Textocomentario"/>
      </w:pPr>
      <w:r>
        <w:rPr>
          <w:rStyle w:val="Refdecomentario"/>
        </w:rPr>
        <w:annotationRef/>
      </w:r>
      <w:r>
        <w:t xml:space="preserve">PERO DEBE ESPECIFICAR DE QUE MATERIAS O ÁREAS PORQUE EL TOTAL SON 500 Y ALGO DE ESTUDIANTES, PERO UD TIENE LOS QUE </w:t>
      </w:r>
      <w:proofErr w:type="gramStart"/>
      <w:r>
        <w:t>CURSAN….</w:t>
      </w:r>
      <w:proofErr w:type="gramEnd"/>
      <w:r>
        <w:t xml:space="preserve">. </w:t>
      </w:r>
    </w:p>
  </w:comment>
  <w:comment w:id="90" w:author="Unibe" w:date="2022-08-08T12:57:00Z" w:initials="U">
    <w:p w14:paraId="01434DA2" w14:textId="06550180" w:rsidR="003F0010" w:rsidRDefault="003F0010">
      <w:pPr>
        <w:pStyle w:val="Textocomentario"/>
      </w:pPr>
      <w:r>
        <w:rPr>
          <w:rStyle w:val="Refdecomentario"/>
        </w:rPr>
        <w:annotationRef/>
      </w:r>
      <w:r>
        <w:t xml:space="preserve">A ESTA FORMULA LE HACE FALTA LA POBLACIÓN TOTAL…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48E05B" w15:done="0"/>
  <w15:commentEx w15:paraId="06F5B866" w15:done="0"/>
  <w15:commentEx w15:paraId="1F83E480" w15:done="0"/>
  <w15:commentEx w15:paraId="7BA8E49C" w15:done="0"/>
  <w15:commentEx w15:paraId="1F840F0A" w15:done="0"/>
  <w15:commentEx w15:paraId="478B6A4E" w15:done="0"/>
  <w15:commentEx w15:paraId="3044A26C" w15:done="0"/>
  <w15:commentEx w15:paraId="5A39AC1E" w15:done="0"/>
  <w15:commentEx w15:paraId="0FBAECCD" w15:done="0"/>
  <w15:commentEx w15:paraId="36E95C1E" w15:done="0"/>
  <w15:commentEx w15:paraId="746CE034" w15:done="0"/>
  <w15:commentEx w15:paraId="1614FFA7" w15:done="0"/>
  <w15:commentEx w15:paraId="6689C31C" w15:done="0"/>
  <w15:commentEx w15:paraId="116AB50C" w15:done="0"/>
  <w15:commentEx w15:paraId="6C831838" w15:done="0"/>
  <w15:commentEx w15:paraId="5EDF0F32" w15:done="0"/>
  <w15:commentEx w15:paraId="1C401424" w15:done="0"/>
  <w15:commentEx w15:paraId="114EFEBE" w15:done="0"/>
  <w15:commentEx w15:paraId="1B122E80" w15:done="0"/>
  <w15:commentEx w15:paraId="19FBE243" w15:done="0"/>
  <w15:commentEx w15:paraId="50B889E5" w15:done="0"/>
  <w15:commentEx w15:paraId="780E7578" w15:done="0"/>
  <w15:commentEx w15:paraId="01434D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388E1" w14:textId="77777777" w:rsidR="00AE17BB" w:rsidRDefault="00AE17BB" w:rsidP="005F155E">
      <w:pPr>
        <w:spacing w:after="0" w:line="240" w:lineRule="auto"/>
      </w:pPr>
      <w:r>
        <w:separator/>
      </w:r>
    </w:p>
  </w:endnote>
  <w:endnote w:type="continuationSeparator" w:id="0">
    <w:p w14:paraId="3995F60E" w14:textId="77777777" w:rsidR="00AE17BB" w:rsidRDefault="00AE17BB" w:rsidP="005F1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Lato">
    <w:altName w:val="Arial"/>
    <w:charset w:val="00"/>
    <w:family w:val="swiss"/>
    <w:pitch w:val="variable"/>
    <w:sig w:usb0="00000001"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314739"/>
      <w:docPartObj>
        <w:docPartGallery w:val="Page Numbers (Bottom of Page)"/>
        <w:docPartUnique/>
      </w:docPartObj>
    </w:sdtPr>
    <w:sdtContent>
      <w:p w14:paraId="0A97D162" w14:textId="7F26AFFB" w:rsidR="00AE17BB" w:rsidRDefault="00AE17BB">
        <w:pPr>
          <w:pStyle w:val="Piedepgina"/>
          <w:jc w:val="right"/>
        </w:pPr>
        <w:r>
          <w:fldChar w:fldCharType="begin"/>
        </w:r>
        <w:r>
          <w:instrText>PAGE   \* MERGEFORMAT</w:instrText>
        </w:r>
        <w:r>
          <w:fldChar w:fldCharType="separate"/>
        </w:r>
        <w:r w:rsidR="00807897" w:rsidRPr="00807897">
          <w:rPr>
            <w:noProof/>
            <w:lang w:val="es-ES"/>
          </w:rPr>
          <w:t>1</w:t>
        </w:r>
        <w:r>
          <w:fldChar w:fldCharType="end"/>
        </w:r>
      </w:p>
    </w:sdtContent>
  </w:sdt>
  <w:p w14:paraId="3D73AAC5" w14:textId="77777777" w:rsidR="00AE17BB" w:rsidRDefault="00AE17B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E08CE" w14:textId="77777777" w:rsidR="00AE17BB" w:rsidRDefault="00AE17BB" w:rsidP="005F155E">
      <w:pPr>
        <w:spacing w:after="0" w:line="240" w:lineRule="auto"/>
      </w:pPr>
      <w:r>
        <w:separator/>
      </w:r>
    </w:p>
  </w:footnote>
  <w:footnote w:type="continuationSeparator" w:id="0">
    <w:p w14:paraId="755CB4D9" w14:textId="77777777" w:rsidR="00AE17BB" w:rsidRDefault="00AE17BB" w:rsidP="005F1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B92E5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5455CC"/>
    <w:multiLevelType w:val="hybridMultilevel"/>
    <w:tmpl w:val="87D2294E"/>
    <w:lvl w:ilvl="0" w:tplc="644A0888">
      <w:numFmt w:val="bullet"/>
      <w:lvlText w:val="-"/>
      <w:lvlJc w:val="left"/>
      <w:pPr>
        <w:ind w:left="1776" w:hanging="360"/>
      </w:pPr>
      <w:rPr>
        <w:rFonts w:ascii="Arial" w:eastAsiaTheme="minorHAnsi" w:hAnsi="Arial" w:cs="Aria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15:restartNumberingAfterBreak="0">
    <w:nsid w:val="2FF45F4F"/>
    <w:multiLevelType w:val="hybridMultilevel"/>
    <w:tmpl w:val="969A2AAA"/>
    <w:lvl w:ilvl="0" w:tplc="BCCEBD38">
      <w:numFmt w:val="bullet"/>
      <w:lvlText w:val="-"/>
      <w:lvlJc w:val="left"/>
      <w:pPr>
        <w:ind w:left="1776" w:hanging="360"/>
      </w:pPr>
      <w:rPr>
        <w:rFonts w:ascii="Segoe UI" w:eastAsia="Times New Roman" w:hAnsi="Segoe UI" w:cs="Segoe UI"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15:restartNumberingAfterBreak="0">
    <w:nsid w:val="3D6E588A"/>
    <w:multiLevelType w:val="multilevel"/>
    <w:tmpl w:val="C4FE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4039CE"/>
    <w:multiLevelType w:val="multilevel"/>
    <w:tmpl w:val="9214834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C22615"/>
    <w:multiLevelType w:val="hybridMultilevel"/>
    <w:tmpl w:val="34F29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76567B"/>
    <w:multiLevelType w:val="hybridMultilevel"/>
    <w:tmpl w:val="6D3AC73A"/>
    <w:lvl w:ilvl="0" w:tplc="36805586">
      <w:numFmt w:val="bullet"/>
      <w:lvlText w:val=""/>
      <w:lvlJc w:val="left"/>
      <w:pPr>
        <w:ind w:left="720" w:hanging="360"/>
      </w:pPr>
      <w:rPr>
        <w:rFonts w:ascii="Symbol" w:eastAsiaTheme="minorHAnsi"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4AAE83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8E313DA"/>
    <w:multiLevelType w:val="hybridMultilevel"/>
    <w:tmpl w:val="ACF837D2"/>
    <w:lvl w:ilvl="0" w:tplc="9B9889FA">
      <w:numFmt w:val="bullet"/>
      <w:lvlText w:val=""/>
      <w:lvlJc w:val="left"/>
      <w:pPr>
        <w:ind w:left="720" w:hanging="360"/>
      </w:pPr>
      <w:rPr>
        <w:rFonts w:ascii="Symbol" w:eastAsiaTheme="minorHAnsi"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6"/>
  </w:num>
  <w:num w:numId="5">
    <w:abstractNumId w:val="1"/>
  </w:num>
  <w:num w:numId="6">
    <w:abstractNumId w:val="3"/>
  </w:num>
  <w:num w:numId="7">
    <w:abstractNumId w:val="2"/>
  </w:num>
  <w:num w:numId="8">
    <w:abstractNumId w:val="5"/>
  </w:num>
  <w:num w:numId="9">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ibe">
    <w15:presenceInfo w15:providerId="None" w15:userId="Uni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E4"/>
    <w:rsid w:val="000104F9"/>
    <w:rsid w:val="000135EF"/>
    <w:rsid w:val="00015420"/>
    <w:rsid w:val="00021B11"/>
    <w:rsid w:val="0003427D"/>
    <w:rsid w:val="0004077A"/>
    <w:rsid w:val="0004597A"/>
    <w:rsid w:val="0005352E"/>
    <w:rsid w:val="00054707"/>
    <w:rsid w:val="00055571"/>
    <w:rsid w:val="00055B0E"/>
    <w:rsid w:val="00061C57"/>
    <w:rsid w:val="00062EED"/>
    <w:rsid w:val="00063C8B"/>
    <w:rsid w:val="00066EF8"/>
    <w:rsid w:val="00077228"/>
    <w:rsid w:val="00084901"/>
    <w:rsid w:val="00084967"/>
    <w:rsid w:val="000904E3"/>
    <w:rsid w:val="00090A27"/>
    <w:rsid w:val="00092141"/>
    <w:rsid w:val="000A3F51"/>
    <w:rsid w:val="000A5959"/>
    <w:rsid w:val="000B012B"/>
    <w:rsid w:val="000B0574"/>
    <w:rsid w:val="000B21FF"/>
    <w:rsid w:val="000B22EF"/>
    <w:rsid w:val="000B4AEF"/>
    <w:rsid w:val="000B577D"/>
    <w:rsid w:val="000B6A3D"/>
    <w:rsid w:val="000B7618"/>
    <w:rsid w:val="000C2C66"/>
    <w:rsid w:val="000C3574"/>
    <w:rsid w:val="000D1918"/>
    <w:rsid w:val="000D2DEC"/>
    <w:rsid w:val="000D60F8"/>
    <w:rsid w:val="000E1BE7"/>
    <w:rsid w:val="000F0BAE"/>
    <w:rsid w:val="000F2668"/>
    <w:rsid w:val="000F3A40"/>
    <w:rsid w:val="000F53CE"/>
    <w:rsid w:val="000F68BF"/>
    <w:rsid w:val="00100C8C"/>
    <w:rsid w:val="0010191C"/>
    <w:rsid w:val="00102D42"/>
    <w:rsid w:val="00104471"/>
    <w:rsid w:val="00107EA5"/>
    <w:rsid w:val="00110EE2"/>
    <w:rsid w:val="001126D6"/>
    <w:rsid w:val="00113330"/>
    <w:rsid w:val="00117BA3"/>
    <w:rsid w:val="001256B2"/>
    <w:rsid w:val="00132B98"/>
    <w:rsid w:val="0013383E"/>
    <w:rsid w:val="001348F0"/>
    <w:rsid w:val="001400D1"/>
    <w:rsid w:val="00143677"/>
    <w:rsid w:val="001450B7"/>
    <w:rsid w:val="00146655"/>
    <w:rsid w:val="00161B3E"/>
    <w:rsid w:val="001727C1"/>
    <w:rsid w:val="00174A2D"/>
    <w:rsid w:val="00176BF5"/>
    <w:rsid w:val="001774A9"/>
    <w:rsid w:val="0018180A"/>
    <w:rsid w:val="001933C6"/>
    <w:rsid w:val="001953AB"/>
    <w:rsid w:val="001A0336"/>
    <w:rsid w:val="001A063C"/>
    <w:rsid w:val="001A0A69"/>
    <w:rsid w:val="001A4010"/>
    <w:rsid w:val="001A71BD"/>
    <w:rsid w:val="001B3828"/>
    <w:rsid w:val="001B669E"/>
    <w:rsid w:val="001C2048"/>
    <w:rsid w:val="001C2766"/>
    <w:rsid w:val="001C2C33"/>
    <w:rsid w:val="001C5397"/>
    <w:rsid w:val="001C548F"/>
    <w:rsid w:val="001D3E78"/>
    <w:rsid w:val="001D4B38"/>
    <w:rsid w:val="001F0D66"/>
    <w:rsid w:val="00200887"/>
    <w:rsid w:val="00203576"/>
    <w:rsid w:val="002101DB"/>
    <w:rsid w:val="00210BBE"/>
    <w:rsid w:val="00214166"/>
    <w:rsid w:val="00214263"/>
    <w:rsid w:val="002200F6"/>
    <w:rsid w:val="002225A6"/>
    <w:rsid w:val="00223545"/>
    <w:rsid w:val="00225F3E"/>
    <w:rsid w:val="0023139C"/>
    <w:rsid w:val="002338CA"/>
    <w:rsid w:val="0024039F"/>
    <w:rsid w:val="00243421"/>
    <w:rsid w:val="00243895"/>
    <w:rsid w:val="002438F9"/>
    <w:rsid w:val="00252C86"/>
    <w:rsid w:val="00255D08"/>
    <w:rsid w:val="002563C5"/>
    <w:rsid w:val="00257F68"/>
    <w:rsid w:val="002608F4"/>
    <w:rsid w:val="002633F9"/>
    <w:rsid w:val="00267C98"/>
    <w:rsid w:val="00272CF4"/>
    <w:rsid w:val="0027680C"/>
    <w:rsid w:val="00277D75"/>
    <w:rsid w:val="00283A6F"/>
    <w:rsid w:val="00287B58"/>
    <w:rsid w:val="00291C6B"/>
    <w:rsid w:val="00297AED"/>
    <w:rsid w:val="002A1C70"/>
    <w:rsid w:val="002A1F49"/>
    <w:rsid w:val="002A34F2"/>
    <w:rsid w:val="002A527E"/>
    <w:rsid w:val="002A5CC0"/>
    <w:rsid w:val="002B290F"/>
    <w:rsid w:val="002B2D20"/>
    <w:rsid w:val="002B46BA"/>
    <w:rsid w:val="002C12E5"/>
    <w:rsid w:val="002C5CF7"/>
    <w:rsid w:val="002C6EC7"/>
    <w:rsid w:val="002C7BA3"/>
    <w:rsid w:val="002D2C37"/>
    <w:rsid w:val="002D6312"/>
    <w:rsid w:val="002D7391"/>
    <w:rsid w:val="002E3002"/>
    <w:rsid w:val="002E3FAB"/>
    <w:rsid w:val="002F0792"/>
    <w:rsid w:val="002F4068"/>
    <w:rsid w:val="00300B6D"/>
    <w:rsid w:val="003017FF"/>
    <w:rsid w:val="00303106"/>
    <w:rsid w:val="00304995"/>
    <w:rsid w:val="003061AD"/>
    <w:rsid w:val="00307977"/>
    <w:rsid w:val="00311162"/>
    <w:rsid w:val="00311645"/>
    <w:rsid w:val="00314903"/>
    <w:rsid w:val="00315341"/>
    <w:rsid w:val="00321CB3"/>
    <w:rsid w:val="0033095C"/>
    <w:rsid w:val="00332B00"/>
    <w:rsid w:val="003349BF"/>
    <w:rsid w:val="003402EF"/>
    <w:rsid w:val="00344976"/>
    <w:rsid w:val="00345E24"/>
    <w:rsid w:val="00350E40"/>
    <w:rsid w:val="0035148C"/>
    <w:rsid w:val="00351CE5"/>
    <w:rsid w:val="00354909"/>
    <w:rsid w:val="00360748"/>
    <w:rsid w:val="003657CB"/>
    <w:rsid w:val="00365F69"/>
    <w:rsid w:val="003666A3"/>
    <w:rsid w:val="00366776"/>
    <w:rsid w:val="00370C91"/>
    <w:rsid w:val="00373BF6"/>
    <w:rsid w:val="00374CE2"/>
    <w:rsid w:val="0037595A"/>
    <w:rsid w:val="00383D10"/>
    <w:rsid w:val="00383DED"/>
    <w:rsid w:val="00384356"/>
    <w:rsid w:val="00384498"/>
    <w:rsid w:val="00387AD3"/>
    <w:rsid w:val="00391422"/>
    <w:rsid w:val="00396AF9"/>
    <w:rsid w:val="003A22AE"/>
    <w:rsid w:val="003A3526"/>
    <w:rsid w:val="003A5924"/>
    <w:rsid w:val="003A6CE0"/>
    <w:rsid w:val="003A6D02"/>
    <w:rsid w:val="003B25F2"/>
    <w:rsid w:val="003B5752"/>
    <w:rsid w:val="003B5842"/>
    <w:rsid w:val="003B7D02"/>
    <w:rsid w:val="003C24D3"/>
    <w:rsid w:val="003D0383"/>
    <w:rsid w:val="003D184F"/>
    <w:rsid w:val="003D2396"/>
    <w:rsid w:val="003D23E4"/>
    <w:rsid w:val="003D2CC7"/>
    <w:rsid w:val="003D355B"/>
    <w:rsid w:val="003D6E5E"/>
    <w:rsid w:val="003E06B3"/>
    <w:rsid w:val="003E1037"/>
    <w:rsid w:val="003E2C5D"/>
    <w:rsid w:val="003E33F7"/>
    <w:rsid w:val="003F0010"/>
    <w:rsid w:val="003F33E1"/>
    <w:rsid w:val="003F6409"/>
    <w:rsid w:val="004042BC"/>
    <w:rsid w:val="0040678C"/>
    <w:rsid w:val="00407619"/>
    <w:rsid w:val="0041005D"/>
    <w:rsid w:val="00412006"/>
    <w:rsid w:val="004201FF"/>
    <w:rsid w:val="0042043C"/>
    <w:rsid w:val="00420AA7"/>
    <w:rsid w:val="00423324"/>
    <w:rsid w:val="00424316"/>
    <w:rsid w:val="00424780"/>
    <w:rsid w:val="0042573A"/>
    <w:rsid w:val="00426FC5"/>
    <w:rsid w:val="0043004F"/>
    <w:rsid w:val="0043065D"/>
    <w:rsid w:val="004326D4"/>
    <w:rsid w:val="00435C95"/>
    <w:rsid w:val="0044206D"/>
    <w:rsid w:val="00444EF1"/>
    <w:rsid w:val="0044710D"/>
    <w:rsid w:val="004471FA"/>
    <w:rsid w:val="0044754D"/>
    <w:rsid w:val="00450E6F"/>
    <w:rsid w:val="00451D60"/>
    <w:rsid w:val="0045787F"/>
    <w:rsid w:val="00457DF6"/>
    <w:rsid w:val="0046472C"/>
    <w:rsid w:val="00475A13"/>
    <w:rsid w:val="00482DEB"/>
    <w:rsid w:val="00484C98"/>
    <w:rsid w:val="00486923"/>
    <w:rsid w:val="004961BA"/>
    <w:rsid w:val="00497EE0"/>
    <w:rsid w:val="004A06AF"/>
    <w:rsid w:val="004A08EA"/>
    <w:rsid w:val="004A20A5"/>
    <w:rsid w:val="004A2F3A"/>
    <w:rsid w:val="004A3306"/>
    <w:rsid w:val="004A6381"/>
    <w:rsid w:val="004B28FD"/>
    <w:rsid w:val="004B5E31"/>
    <w:rsid w:val="004B67A4"/>
    <w:rsid w:val="004C60B2"/>
    <w:rsid w:val="004C66DB"/>
    <w:rsid w:val="004D3AEF"/>
    <w:rsid w:val="004D405B"/>
    <w:rsid w:val="004E3205"/>
    <w:rsid w:val="004E6059"/>
    <w:rsid w:val="004E7DEA"/>
    <w:rsid w:val="004F0C5F"/>
    <w:rsid w:val="004F20AA"/>
    <w:rsid w:val="004F3179"/>
    <w:rsid w:val="004F33ED"/>
    <w:rsid w:val="004F6823"/>
    <w:rsid w:val="005071A5"/>
    <w:rsid w:val="00507DA2"/>
    <w:rsid w:val="00510963"/>
    <w:rsid w:val="00514FF6"/>
    <w:rsid w:val="005169AB"/>
    <w:rsid w:val="0051718C"/>
    <w:rsid w:val="00520AB5"/>
    <w:rsid w:val="0052348D"/>
    <w:rsid w:val="005249A7"/>
    <w:rsid w:val="00524DC5"/>
    <w:rsid w:val="00525EE4"/>
    <w:rsid w:val="00527109"/>
    <w:rsid w:val="00531371"/>
    <w:rsid w:val="00533DB7"/>
    <w:rsid w:val="0053533E"/>
    <w:rsid w:val="00535846"/>
    <w:rsid w:val="00544FDD"/>
    <w:rsid w:val="00547106"/>
    <w:rsid w:val="00550677"/>
    <w:rsid w:val="00554E41"/>
    <w:rsid w:val="005561B9"/>
    <w:rsid w:val="00564AB7"/>
    <w:rsid w:val="00570C2A"/>
    <w:rsid w:val="0057628D"/>
    <w:rsid w:val="00580CF6"/>
    <w:rsid w:val="0058224A"/>
    <w:rsid w:val="0059178E"/>
    <w:rsid w:val="00591F67"/>
    <w:rsid w:val="00592BA8"/>
    <w:rsid w:val="00596F2C"/>
    <w:rsid w:val="005A2D36"/>
    <w:rsid w:val="005A3B8D"/>
    <w:rsid w:val="005A474E"/>
    <w:rsid w:val="005B2C91"/>
    <w:rsid w:val="005C1876"/>
    <w:rsid w:val="005C3473"/>
    <w:rsid w:val="005D172E"/>
    <w:rsid w:val="005D3F23"/>
    <w:rsid w:val="005D64E3"/>
    <w:rsid w:val="005E13F8"/>
    <w:rsid w:val="005F155E"/>
    <w:rsid w:val="005F1E0D"/>
    <w:rsid w:val="005F57B8"/>
    <w:rsid w:val="00601497"/>
    <w:rsid w:val="00613752"/>
    <w:rsid w:val="00614805"/>
    <w:rsid w:val="00616E12"/>
    <w:rsid w:val="00617054"/>
    <w:rsid w:val="00620CD9"/>
    <w:rsid w:val="00625008"/>
    <w:rsid w:val="00627517"/>
    <w:rsid w:val="00627BCA"/>
    <w:rsid w:val="00627F32"/>
    <w:rsid w:val="00637605"/>
    <w:rsid w:val="00640609"/>
    <w:rsid w:val="00644108"/>
    <w:rsid w:val="0064748C"/>
    <w:rsid w:val="00647591"/>
    <w:rsid w:val="00647C88"/>
    <w:rsid w:val="00650815"/>
    <w:rsid w:val="00653E39"/>
    <w:rsid w:val="00655C4B"/>
    <w:rsid w:val="00662C20"/>
    <w:rsid w:val="00663C82"/>
    <w:rsid w:val="00665680"/>
    <w:rsid w:val="00667512"/>
    <w:rsid w:val="00670AAA"/>
    <w:rsid w:val="00674E06"/>
    <w:rsid w:val="006802E0"/>
    <w:rsid w:val="00686475"/>
    <w:rsid w:val="00697AF7"/>
    <w:rsid w:val="006A1115"/>
    <w:rsid w:val="006A2AC9"/>
    <w:rsid w:val="006A3234"/>
    <w:rsid w:val="006A6869"/>
    <w:rsid w:val="006B679C"/>
    <w:rsid w:val="006B70DE"/>
    <w:rsid w:val="006B7A30"/>
    <w:rsid w:val="006C292F"/>
    <w:rsid w:val="006C52E3"/>
    <w:rsid w:val="006D210D"/>
    <w:rsid w:val="006D2663"/>
    <w:rsid w:val="006D5665"/>
    <w:rsid w:val="006D5770"/>
    <w:rsid w:val="006E1242"/>
    <w:rsid w:val="006E52EE"/>
    <w:rsid w:val="006E6E09"/>
    <w:rsid w:val="006E6FCF"/>
    <w:rsid w:val="006F1F95"/>
    <w:rsid w:val="006F22ED"/>
    <w:rsid w:val="006F74D4"/>
    <w:rsid w:val="00700BE5"/>
    <w:rsid w:val="0070130B"/>
    <w:rsid w:val="00703435"/>
    <w:rsid w:val="007061C9"/>
    <w:rsid w:val="007076CC"/>
    <w:rsid w:val="007114CB"/>
    <w:rsid w:val="00714749"/>
    <w:rsid w:val="00716557"/>
    <w:rsid w:val="00722ACF"/>
    <w:rsid w:val="00723A6E"/>
    <w:rsid w:val="007321A1"/>
    <w:rsid w:val="00736561"/>
    <w:rsid w:val="007379B0"/>
    <w:rsid w:val="007427D1"/>
    <w:rsid w:val="007449C4"/>
    <w:rsid w:val="00745DE7"/>
    <w:rsid w:val="00747FA5"/>
    <w:rsid w:val="00750D0E"/>
    <w:rsid w:val="00754087"/>
    <w:rsid w:val="00764427"/>
    <w:rsid w:val="007648E7"/>
    <w:rsid w:val="00764E79"/>
    <w:rsid w:val="00767E61"/>
    <w:rsid w:val="00771AC2"/>
    <w:rsid w:val="00773F5C"/>
    <w:rsid w:val="007748B3"/>
    <w:rsid w:val="00781F97"/>
    <w:rsid w:val="007907B9"/>
    <w:rsid w:val="00792227"/>
    <w:rsid w:val="00792852"/>
    <w:rsid w:val="007936EE"/>
    <w:rsid w:val="00795F56"/>
    <w:rsid w:val="007B1A3F"/>
    <w:rsid w:val="007C0F16"/>
    <w:rsid w:val="007C2C04"/>
    <w:rsid w:val="007D2266"/>
    <w:rsid w:val="007D6350"/>
    <w:rsid w:val="007D6EE9"/>
    <w:rsid w:val="007E6BF0"/>
    <w:rsid w:val="007F336E"/>
    <w:rsid w:val="007F3C05"/>
    <w:rsid w:val="008050C1"/>
    <w:rsid w:val="00807897"/>
    <w:rsid w:val="00807B74"/>
    <w:rsid w:val="00814098"/>
    <w:rsid w:val="00814520"/>
    <w:rsid w:val="008152FE"/>
    <w:rsid w:val="00816D64"/>
    <w:rsid w:val="0082607D"/>
    <w:rsid w:val="00837F8B"/>
    <w:rsid w:val="00846DDE"/>
    <w:rsid w:val="00850674"/>
    <w:rsid w:val="00853939"/>
    <w:rsid w:val="00855395"/>
    <w:rsid w:val="00856723"/>
    <w:rsid w:val="008678BA"/>
    <w:rsid w:val="00872DED"/>
    <w:rsid w:val="0087301E"/>
    <w:rsid w:val="00875DA4"/>
    <w:rsid w:val="00877A5E"/>
    <w:rsid w:val="008819C2"/>
    <w:rsid w:val="00883B1E"/>
    <w:rsid w:val="0089308C"/>
    <w:rsid w:val="00893B95"/>
    <w:rsid w:val="00893D80"/>
    <w:rsid w:val="00894A87"/>
    <w:rsid w:val="008A195C"/>
    <w:rsid w:val="008A2110"/>
    <w:rsid w:val="008A2600"/>
    <w:rsid w:val="008A603B"/>
    <w:rsid w:val="008B067E"/>
    <w:rsid w:val="008B1547"/>
    <w:rsid w:val="008B1C94"/>
    <w:rsid w:val="008B4A2F"/>
    <w:rsid w:val="008B60A6"/>
    <w:rsid w:val="008D132F"/>
    <w:rsid w:val="008D45C8"/>
    <w:rsid w:val="008D5631"/>
    <w:rsid w:val="008E0D87"/>
    <w:rsid w:val="008E25A0"/>
    <w:rsid w:val="008E5BBF"/>
    <w:rsid w:val="008E5F7A"/>
    <w:rsid w:val="008E622F"/>
    <w:rsid w:val="008F0424"/>
    <w:rsid w:val="008F1175"/>
    <w:rsid w:val="008F12A9"/>
    <w:rsid w:val="008F344F"/>
    <w:rsid w:val="008F581C"/>
    <w:rsid w:val="00901915"/>
    <w:rsid w:val="00902BB1"/>
    <w:rsid w:val="009043E0"/>
    <w:rsid w:val="009171C8"/>
    <w:rsid w:val="00920C98"/>
    <w:rsid w:val="00920F78"/>
    <w:rsid w:val="00924617"/>
    <w:rsid w:val="009257D4"/>
    <w:rsid w:val="00926496"/>
    <w:rsid w:val="00931011"/>
    <w:rsid w:val="00931E87"/>
    <w:rsid w:val="009338A7"/>
    <w:rsid w:val="00944BC5"/>
    <w:rsid w:val="00946AAF"/>
    <w:rsid w:val="009542A9"/>
    <w:rsid w:val="00972828"/>
    <w:rsid w:val="00976D28"/>
    <w:rsid w:val="009770FE"/>
    <w:rsid w:val="00977345"/>
    <w:rsid w:val="009860AA"/>
    <w:rsid w:val="00993000"/>
    <w:rsid w:val="00993B53"/>
    <w:rsid w:val="0099491B"/>
    <w:rsid w:val="009950AA"/>
    <w:rsid w:val="0099633D"/>
    <w:rsid w:val="009968CE"/>
    <w:rsid w:val="009969F3"/>
    <w:rsid w:val="009A03C5"/>
    <w:rsid w:val="009A32E9"/>
    <w:rsid w:val="009A65AC"/>
    <w:rsid w:val="009B0D87"/>
    <w:rsid w:val="009B5C27"/>
    <w:rsid w:val="009C624E"/>
    <w:rsid w:val="009D0032"/>
    <w:rsid w:val="009D408A"/>
    <w:rsid w:val="009E092C"/>
    <w:rsid w:val="009E104D"/>
    <w:rsid w:val="009E740B"/>
    <w:rsid w:val="009F278A"/>
    <w:rsid w:val="009F439D"/>
    <w:rsid w:val="009F4B2F"/>
    <w:rsid w:val="00A00A0D"/>
    <w:rsid w:val="00A04ED7"/>
    <w:rsid w:val="00A12D80"/>
    <w:rsid w:val="00A16846"/>
    <w:rsid w:val="00A169EB"/>
    <w:rsid w:val="00A17F40"/>
    <w:rsid w:val="00A213A1"/>
    <w:rsid w:val="00A23263"/>
    <w:rsid w:val="00A24A43"/>
    <w:rsid w:val="00A24EEF"/>
    <w:rsid w:val="00A25E71"/>
    <w:rsid w:val="00A27163"/>
    <w:rsid w:val="00A444FA"/>
    <w:rsid w:val="00A50D6C"/>
    <w:rsid w:val="00A62291"/>
    <w:rsid w:val="00A63A8F"/>
    <w:rsid w:val="00A7008E"/>
    <w:rsid w:val="00A7215A"/>
    <w:rsid w:val="00A72EB0"/>
    <w:rsid w:val="00A74D69"/>
    <w:rsid w:val="00A755F2"/>
    <w:rsid w:val="00A75CD3"/>
    <w:rsid w:val="00A76A77"/>
    <w:rsid w:val="00A76F24"/>
    <w:rsid w:val="00A773C3"/>
    <w:rsid w:val="00A77512"/>
    <w:rsid w:val="00A85690"/>
    <w:rsid w:val="00A86C86"/>
    <w:rsid w:val="00A87F6D"/>
    <w:rsid w:val="00A90279"/>
    <w:rsid w:val="00A92F9B"/>
    <w:rsid w:val="00A96728"/>
    <w:rsid w:val="00A97E82"/>
    <w:rsid w:val="00AA03B4"/>
    <w:rsid w:val="00AA14A0"/>
    <w:rsid w:val="00AA2AD1"/>
    <w:rsid w:val="00AB138C"/>
    <w:rsid w:val="00AB3DC9"/>
    <w:rsid w:val="00AB5A90"/>
    <w:rsid w:val="00AB77BF"/>
    <w:rsid w:val="00AC3CD4"/>
    <w:rsid w:val="00AC5D00"/>
    <w:rsid w:val="00AD0A09"/>
    <w:rsid w:val="00AD1AAB"/>
    <w:rsid w:val="00AD4707"/>
    <w:rsid w:val="00AE17BB"/>
    <w:rsid w:val="00AE6A4B"/>
    <w:rsid w:val="00AE745C"/>
    <w:rsid w:val="00AF375E"/>
    <w:rsid w:val="00AF4462"/>
    <w:rsid w:val="00AF487C"/>
    <w:rsid w:val="00AF6994"/>
    <w:rsid w:val="00AF6AF7"/>
    <w:rsid w:val="00B04F0E"/>
    <w:rsid w:val="00B053FD"/>
    <w:rsid w:val="00B06B43"/>
    <w:rsid w:val="00B0759C"/>
    <w:rsid w:val="00B11363"/>
    <w:rsid w:val="00B14583"/>
    <w:rsid w:val="00B14F4A"/>
    <w:rsid w:val="00B16628"/>
    <w:rsid w:val="00B173B6"/>
    <w:rsid w:val="00B2181A"/>
    <w:rsid w:val="00B224A6"/>
    <w:rsid w:val="00B2391F"/>
    <w:rsid w:val="00B23E07"/>
    <w:rsid w:val="00B3071A"/>
    <w:rsid w:val="00B34224"/>
    <w:rsid w:val="00B36C4E"/>
    <w:rsid w:val="00B36E63"/>
    <w:rsid w:val="00B445B4"/>
    <w:rsid w:val="00B511AD"/>
    <w:rsid w:val="00B5611F"/>
    <w:rsid w:val="00B72996"/>
    <w:rsid w:val="00B7724B"/>
    <w:rsid w:val="00B82EEB"/>
    <w:rsid w:val="00B8377B"/>
    <w:rsid w:val="00B8636B"/>
    <w:rsid w:val="00B869A4"/>
    <w:rsid w:val="00B86C85"/>
    <w:rsid w:val="00B872CC"/>
    <w:rsid w:val="00B90E1E"/>
    <w:rsid w:val="00B9357B"/>
    <w:rsid w:val="00B96506"/>
    <w:rsid w:val="00B96BEC"/>
    <w:rsid w:val="00B97205"/>
    <w:rsid w:val="00B97BD8"/>
    <w:rsid w:val="00BA0691"/>
    <w:rsid w:val="00BA0E23"/>
    <w:rsid w:val="00BA1579"/>
    <w:rsid w:val="00BB0CC6"/>
    <w:rsid w:val="00BB30E7"/>
    <w:rsid w:val="00BB3FBB"/>
    <w:rsid w:val="00BB4142"/>
    <w:rsid w:val="00BC001B"/>
    <w:rsid w:val="00BC0DE0"/>
    <w:rsid w:val="00BC2B6C"/>
    <w:rsid w:val="00BC4282"/>
    <w:rsid w:val="00BD18E5"/>
    <w:rsid w:val="00BD6357"/>
    <w:rsid w:val="00BF14C0"/>
    <w:rsid w:val="00BF1EBC"/>
    <w:rsid w:val="00BF44EC"/>
    <w:rsid w:val="00BF5154"/>
    <w:rsid w:val="00BF5A4F"/>
    <w:rsid w:val="00BF76D7"/>
    <w:rsid w:val="00C00B16"/>
    <w:rsid w:val="00C056F6"/>
    <w:rsid w:val="00C1708C"/>
    <w:rsid w:val="00C2139A"/>
    <w:rsid w:val="00C26E80"/>
    <w:rsid w:val="00C35386"/>
    <w:rsid w:val="00C35439"/>
    <w:rsid w:val="00C3562B"/>
    <w:rsid w:val="00C4170D"/>
    <w:rsid w:val="00C42DB4"/>
    <w:rsid w:val="00C50911"/>
    <w:rsid w:val="00C62394"/>
    <w:rsid w:val="00C63A8B"/>
    <w:rsid w:val="00C63E9E"/>
    <w:rsid w:val="00C70349"/>
    <w:rsid w:val="00C70D29"/>
    <w:rsid w:val="00C71AA3"/>
    <w:rsid w:val="00C860FF"/>
    <w:rsid w:val="00C90FFE"/>
    <w:rsid w:val="00C94237"/>
    <w:rsid w:val="00C96B37"/>
    <w:rsid w:val="00CA6934"/>
    <w:rsid w:val="00CA7DBB"/>
    <w:rsid w:val="00CB2A1F"/>
    <w:rsid w:val="00CB6765"/>
    <w:rsid w:val="00CB7921"/>
    <w:rsid w:val="00CC2E98"/>
    <w:rsid w:val="00CC4509"/>
    <w:rsid w:val="00CC4B0A"/>
    <w:rsid w:val="00CC5AA6"/>
    <w:rsid w:val="00CD2AEF"/>
    <w:rsid w:val="00CD2E19"/>
    <w:rsid w:val="00CD3868"/>
    <w:rsid w:val="00CE2ACD"/>
    <w:rsid w:val="00CE59F3"/>
    <w:rsid w:val="00CE5C72"/>
    <w:rsid w:val="00CF0228"/>
    <w:rsid w:val="00CF3815"/>
    <w:rsid w:val="00CF6425"/>
    <w:rsid w:val="00CF7FA1"/>
    <w:rsid w:val="00D03130"/>
    <w:rsid w:val="00D05F05"/>
    <w:rsid w:val="00D21728"/>
    <w:rsid w:val="00D22750"/>
    <w:rsid w:val="00D34BDB"/>
    <w:rsid w:val="00D36116"/>
    <w:rsid w:val="00D40AFA"/>
    <w:rsid w:val="00D41255"/>
    <w:rsid w:val="00D42CBA"/>
    <w:rsid w:val="00D43400"/>
    <w:rsid w:val="00D43CA0"/>
    <w:rsid w:val="00D47392"/>
    <w:rsid w:val="00D51237"/>
    <w:rsid w:val="00D530B7"/>
    <w:rsid w:val="00D548DE"/>
    <w:rsid w:val="00D609C5"/>
    <w:rsid w:val="00D62233"/>
    <w:rsid w:val="00D70895"/>
    <w:rsid w:val="00D76C35"/>
    <w:rsid w:val="00D76FAD"/>
    <w:rsid w:val="00D81BA5"/>
    <w:rsid w:val="00D831E9"/>
    <w:rsid w:val="00D849BD"/>
    <w:rsid w:val="00D86926"/>
    <w:rsid w:val="00D86F53"/>
    <w:rsid w:val="00D86FCF"/>
    <w:rsid w:val="00D87E24"/>
    <w:rsid w:val="00DA0C35"/>
    <w:rsid w:val="00DA5C53"/>
    <w:rsid w:val="00DA751E"/>
    <w:rsid w:val="00DC1DCB"/>
    <w:rsid w:val="00DC7129"/>
    <w:rsid w:val="00DD4478"/>
    <w:rsid w:val="00DD538A"/>
    <w:rsid w:val="00DD7220"/>
    <w:rsid w:val="00DD75E4"/>
    <w:rsid w:val="00DE3335"/>
    <w:rsid w:val="00DE6EB8"/>
    <w:rsid w:val="00DF7049"/>
    <w:rsid w:val="00DF76FB"/>
    <w:rsid w:val="00E03F03"/>
    <w:rsid w:val="00E106C9"/>
    <w:rsid w:val="00E154B1"/>
    <w:rsid w:val="00E17B85"/>
    <w:rsid w:val="00E17DE0"/>
    <w:rsid w:val="00E20CB4"/>
    <w:rsid w:val="00E254C7"/>
    <w:rsid w:val="00E31D9E"/>
    <w:rsid w:val="00E321F5"/>
    <w:rsid w:val="00E338A1"/>
    <w:rsid w:val="00E33905"/>
    <w:rsid w:val="00E34E8D"/>
    <w:rsid w:val="00E36F87"/>
    <w:rsid w:val="00E4556D"/>
    <w:rsid w:val="00E554CF"/>
    <w:rsid w:val="00E57B7C"/>
    <w:rsid w:val="00E625D7"/>
    <w:rsid w:val="00E626BA"/>
    <w:rsid w:val="00E64172"/>
    <w:rsid w:val="00E66D33"/>
    <w:rsid w:val="00E711E5"/>
    <w:rsid w:val="00E71852"/>
    <w:rsid w:val="00E74D99"/>
    <w:rsid w:val="00E75AE7"/>
    <w:rsid w:val="00E83CA8"/>
    <w:rsid w:val="00E8437A"/>
    <w:rsid w:val="00E84950"/>
    <w:rsid w:val="00E90F7C"/>
    <w:rsid w:val="00EA4154"/>
    <w:rsid w:val="00EA69B4"/>
    <w:rsid w:val="00EA7EBF"/>
    <w:rsid w:val="00EB1B6B"/>
    <w:rsid w:val="00EC0CB0"/>
    <w:rsid w:val="00EC411B"/>
    <w:rsid w:val="00EC4AD9"/>
    <w:rsid w:val="00EC7B6D"/>
    <w:rsid w:val="00ED1854"/>
    <w:rsid w:val="00ED7E11"/>
    <w:rsid w:val="00EE0F9A"/>
    <w:rsid w:val="00EE494A"/>
    <w:rsid w:val="00EE6036"/>
    <w:rsid w:val="00EE6986"/>
    <w:rsid w:val="00EF13DC"/>
    <w:rsid w:val="00F001FC"/>
    <w:rsid w:val="00F03EE3"/>
    <w:rsid w:val="00F11D64"/>
    <w:rsid w:val="00F221CA"/>
    <w:rsid w:val="00F243AD"/>
    <w:rsid w:val="00F2679D"/>
    <w:rsid w:val="00F26BBB"/>
    <w:rsid w:val="00F307E6"/>
    <w:rsid w:val="00F30C80"/>
    <w:rsid w:val="00F31EC3"/>
    <w:rsid w:val="00F33704"/>
    <w:rsid w:val="00F3576C"/>
    <w:rsid w:val="00F3603C"/>
    <w:rsid w:val="00F46835"/>
    <w:rsid w:val="00F5068B"/>
    <w:rsid w:val="00F52AED"/>
    <w:rsid w:val="00F6156D"/>
    <w:rsid w:val="00F6417C"/>
    <w:rsid w:val="00F65DEA"/>
    <w:rsid w:val="00F65E04"/>
    <w:rsid w:val="00F65F02"/>
    <w:rsid w:val="00F66C30"/>
    <w:rsid w:val="00F72C0B"/>
    <w:rsid w:val="00F73159"/>
    <w:rsid w:val="00F73D86"/>
    <w:rsid w:val="00F752BA"/>
    <w:rsid w:val="00F76A5A"/>
    <w:rsid w:val="00F8040B"/>
    <w:rsid w:val="00F83851"/>
    <w:rsid w:val="00F86DFF"/>
    <w:rsid w:val="00F916EE"/>
    <w:rsid w:val="00FA30FD"/>
    <w:rsid w:val="00FA415C"/>
    <w:rsid w:val="00FA6819"/>
    <w:rsid w:val="00FA7AF5"/>
    <w:rsid w:val="00FB24C2"/>
    <w:rsid w:val="00FB2714"/>
    <w:rsid w:val="00FC4C8F"/>
    <w:rsid w:val="00FC4D7A"/>
    <w:rsid w:val="00FC7904"/>
    <w:rsid w:val="00FD0EA0"/>
    <w:rsid w:val="00FD5AA9"/>
    <w:rsid w:val="00FD5C00"/>
    <w:rsid w:val="00FD5DB3"/>
    <w:rsid w:val="00FE0CEC"/>
    <w:rsid w:val="00FE317B"/>
    <w:rsid w:val="00FF424E"/>
    <w:rsid w:val="00FF7272"/>
    <w:rsid w:val="00FF7C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8876C"/>
  <w15:chartTrackingRefBased/>
  <w15:docId w15:val="{FEBB730A-8C77-463F-AB84-00D89239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5E4"/>
  </w:style>
  <w:style w:type="paragraph" w:styleId="Ttulo1">
    <w:name w:val="heading 1"/>
    <w:basedOn w:val="Normal"/>
    <w:next w:val="Normal"/>
    <w:link w:val="Ttulo1Car"/>
    <w:uiPriority w:val="9"/>
    <w:qFormat/>
    <w:rsid w:val="00FC4C8F"/>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7379B0"/>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CC4B0A"/>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D75E4"/>
    <w:pPr>
      <w:spacing w:after="0" w:line="240" w:lineRule="auto"/>
    </w:pPr>
  </w:style>
  <w:style w:type="paragraph" w:customStyle="1" w:styleId="Default">
    <w:name w:val="Default"/>
    <w:rsid w:val="00304995"/>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FC4C8F"/>
    <w:rPr>
      <w:rFonts w:ascii="Arial" w:eastAsiaTheme="majorEastAsia" w:hAnsi="Arial" w:cstheme="majorBidi"/>
      <w:b/>
      <w:sz w:val="24"/>
      <w:szCs w:val="32"/>
    </w:rPr>
  </w:style>
  <w:style w:type="paragraph" w:styleId="Prrafodelista">
    <w:name w:val="List Paragraph"/>
    <w:basedOn w:val="Normal"/>
    <w:uiPriority w:val="34"/>
    <w:qFormat/>
    <w:rsid w:val="00D34BDB"/>
    <w:pPr>
      <w:ind w:left="720"/>
      <w:contextualSpacing/>
    </w:pPr>
  </w:style>
  <w:style w:type="character" w:customStyle="1" w:styleId="Ttulo2Car">
    <w:name w:val="Título 2 Car"/>
    <w:basedOn w:val="Fuentedeprrafopredeter"/>
    <w:link w:val="Ttulo2"/>
    <w:uiPriority w:val="9"/>
    <w:rsid w:val="007379B0"/>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CC4B0A"/>
    <w:rPr>
      <w:rFonts w:ascii="Arial" w:eastAsiaTheme="majorEastAsia" w:hAnsi="Arial" w:cstheme="majorBidi"/>
      <w:b/>
      <w:color w:val="000000" w:themeColor="text1"/>
      <w:sz w:val="24"/>
      <w:szCs w:val="24"/>
    </w:rPr>
  </w:style>
  <w:style w:type="paragraph" w:styleId="Bibliografa">
    <w:name w:val="Bibliography"/>
    <w:basedOn w:val="Normal"/>
    <w:next w:val="Normal"/>
    <w:uiPriority w:val="37"/>
    <w:unhideWhenUsed/>
    <w:rsid w:val="004B67A4"/>
    <w:pPr>
      <w:spacing w:line="360" w:lineRule="auto"/>
    </w:pPr>
    <w:rPr>
      <w:rFonts w:ascii="Arial" w:hAnsi="Arial"/>
      <w:sz w:val="24"/>
    </w:rPr>
  </w:style>
  <w:style w:type="paragraph" w:styleId="TtuloTDC">
    <w:name w:val="TOC Heading"/>
    <w:basedOn w:val="Ttulo1"/>
    <w:next w:val="Normal"/>
    <w:uiPriority w:val="39"/>
    <w:unhideWhenUsed/>
    <w:qFormat/>
    <w:rsid w:val="00F3576C"/>
    <w:pPr>
      <w:outlineLvl w:val="9"/>
    </w:pPr>
    <w:rPr>
      <w:lang w:eastAsia="es-EC"/>
    </w:rPr>
  </w:style>
  <w:style w:type="paragraph" w:styleId="TDC1">
    <w:name w:val="toc 1"/>
    <w:basedOn w:val="Normal"/>
    <w:next w:val="Normal"/>
    <w:autoRedefine/>
    <w:uiPriority w:val="39"/>
    <w:unhideWhenUsed/>
    <w:rsid w:val="00C26E80"/>
    <w:pPr>
      <w:tabs>
        <w:tab w:val="right" w:leader="dot" w:pos="9016"/>
      </w:tabs>
      <w:spacing w:after="100"/>
    </w:pPr>
    <w:rPr>
      <w:rFonts w:ascii="Arial" w:hAnsi="Arial" w:cs="Arial"/>
      <w:b/>
      <w:bCs/>
      <w:noProof/>
      <w:sz w:val="24"/>
      <w:szCs w:val="24"/>
    </w:rPr>
  </w:style>
  <w:style w:type="paragraph" w:styleId="TDC2">
    <w:name w:val="toc 2"/>
    <w:basedOn w:val="Normal"/>
    <w:next w:val="Normal"/>
    <w:autoRedefine/>
    <w:uiPriority w:val="39"/>
    <w:unhideWhenUsed/>
    <w:rsid w:val="00F3576C"/>
    <w:pPr>
      <w:spacing w:after="100"/>
      <w:ind w:left="220"/>
    </w:pPr>
  </w:style>
  <w:style w:type="paragraph" w:styleId="TDC3">
    <w:name w:val="toc 3"/>
    <w:basedOn w:val="Normal"/>
    <w:next w:val="Normal"/>
    <w:autoRedefine/>
    <w:uiPriority w:val="39"/>
    <w:unhideWhenUsed/>
    <w:rsid w:val="00647C88"/>
    <w:pPr>
      <w:tabs>
        <w:tab w:val="right" w:leader="dot" w:pos="9016"/>
      </w:tabs>
      <w:spacing w:after="100"/>
      <w:ind w:left="440"/>
    </w:pPr>
    <w:rPr>
      <w:rFonts w:cs="Arial"/>
      <w:b/>
      <w:bCs/>
      <w:noProof/>
    </w:rPr>
  </w:style>
  <w:style w:type="character" w:styleId="Hipervnculo">
    <w:name w:val="Hyperlink"/>
    <w:basedOn w:val="Fuentedeprrafopredeter"/>
    <w:uiPriority w:val="99"/>
    <w:unhideWhenUsed/>
    <w:rsid w:val="00F3576C"/>
    <w:rPr>
      <w:color w:val="0563C1" w:themeColor="hyperlink"/>
      <w:u w:val="single"/>
    </w:rPr>
  </w:style>
  <w:style w:type="paragraph" w:styleId="Encabezado">
    <w:name w:val="header"/>
    <w:basedOn w:val="Normal"/>
    <w:link w:val="EncabezadoCar"/>
    <w:uiPriority w:val="99"/>
    <w:unhideWhenUsed/>
    <w:rsid w:val="005F15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55E"/>
  </w:style>
  <w:style w:type="paragraph" w:styleId="Piedepgina">
    <w:name w:val="footer"/>
    <w:basedOn w:val="Normal"/>
    <w:link w:val="PiedepginaCar"/>
    <w:uiPriority w:val="99"/>
    <w:unhideWhenUsed/>
    <w:rsid w:val="005F15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55E"/>
  </w:style>
  <w:style w:type="character" w:styleId="Textodelmarcadordeposicin">
    <w:name w:val="Placeholder Text"/>
    <w:basedOn w:val="Fuentedeprrafopredeter"/>
    <w:uiPriority w:val="99"/>
    <w:semiHidden/>
    <w:rsid w:val="000D60F8"/>
    <w:rPr>
      <w:color w:val="808080"/>
    </w:rPr>
  </w:style>
  <w:style w:type="table" w:styleId="Tablaconcuadrcula">
    <w:name w:val="Table Grid"/>
    <w:basedOn w:val="Tablanormal"/>
    <w:uiPriority w:val="39"/>
    <w:rsid w:val="00855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84901"/>
    <w:pPr>
      <w:spacing w:after="200" w:line="240" w:lineRule="auto"/>
    </w:pPr>
    <w:rPr>
      <w:i/>
      <w:iCs/>
      <w:color w:val="44546A" w:themeColor="text2"/>
      <w:sz w:val="18"/>
      <w:szCs w:val="18"/>
    </w:rPr>
  </w:style>
  <w:style w:type="character" w:styleId="Textoennegrita">
    <w:name w:val="Strong"/>
    <w:basedOn w:val="Fuentedeprrafopredeter"/>
    <w:uiPriority w:val="22"/>
    <w:qFormat/>
    <w:rsid w:val="00D87E24"/>
    <w:rPr>
      <w:b/>
      <w:bCs/>
    </w:rPr>
  </w:style>
  <w:style w:type="character" w:styleId="Refdecomentario">
    <w:name w:val="annotation reference"/>
    <w:basedOn w:val="Fuentedeprrafopredeter"/>
    <w:uiPriority w:val="99"/>
    <w:semiHidden/>
    <w:unhideWhenUsed/>
    <w:rsid w:val="00D76FAD"/>
    <w:rPr>
      <w:sz w:val="16"/>
      <w:szCs w:val="16"/>
    </w:rPr>
  </w:style>
  <w:style w:type="paragraph" w:styleId="Textocomentario">
    <w:name w:val="annotation text"/>
    <w:basedOn w:val="Normal"/>
    <w:link w:val="TextocomentarioCar"/>
    <w:uiPriority w:val="99"/>
    <w:semiHidden/>
    <w:unhideWhenUsed/>
    <w:rsid w:val="00D76FAD"/>
    <w:pPr>
      <w:spacing w:line="240" w:lineRule="auto"/>
    </w:pPr>
    <w:rPr>
      <w:rFonts w:ascii="Calibri" w:eastAsia="Calibri" w:hAnsi="Calibri" w:cs="Calibri"/>
      <w:sz w:val="20"/>
      <w:szCs w:val="20"/>
      <w:lang w:eastAsia="es-VE"/>
    </w:rPr>
  </w:style>
  <w:style w:type="character" w:customStyle="1" w:styleId="TextocomentarioCar">
    <w:name w:val="Texto comentario Car"/>
    <w:basedOn w:val="Fuentedeprrafopredeter"/>
    <w:link w:val="Textocomentario"/>
    <w:uiPriority w:val="99"/>
    <w:semiHidden/>
    <w:rsid w:val="00D76FAD"/>
    <w:rPr>
      <w:rFonts w:ascii="Calibri" w:eastAsia="Calibri" w:hAnsi="Calibri" w:cs="Calibri"/>
      <w:sz w:val="20"/>
      <w:szCs w:val="20"/>
      <w:lang w:eastAsia="es-VE"/>
    </w:rPr>
  </w:style>
  <w:style w:type="paragraph" w:styleId="Textodeglobo">
    <w:name w:val="Balloon Text"/>
    <w:basedOn w:val="Normal"/>
    <w:link w:val="TextodegloboCar"/>
    <w:uiPriority w:val="99"/>
    <w:semiHidden/>
    <w:unhideWhenUsed/>
    <w:rsid w:val="001C54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548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AE17BB"/>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AE17BB"/>
    <w:rPr>
      <w:rFonts w:ascii="Calibri" w:eastAsia="Calibri" w:hAnsi="Calibri" w:cs="Calibri"/>
      <w:b/>
      <w:bCs/>
      <w:sz w:val="20"/>
      <w:szCs w:val="20"/>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483">
      <w:bodyDiv w:val="1"/>
      <w:marLeft w:val="0"/>
      <w:marRight w:val="0"/>
      <w:marTop w:val="0"/>
      <w:marBottom w:val="0"/>
      <w:divBdr>
        <w:top w:val="none" w:sz="0" w:space="0" w:color="auto"/>
        <w:left w:val="none" w:sz="0" w:space="0" w:color="auto"/>
        <w:bottom w:val="none" w:sz="0" w:space="0" w:color="auto"/>
        <w:right w:val="none" w:sz="0" w:space="0" w:color="auto"/>
      </w:divBdr>
    </w:div>
    <w:div w:id="4066261">
      <w:bodyDiv w:val="1"/>
      <w:marLeft w:val="0"/>
      <w:marRight w:val="0"/>
      <w:marTop w:val="0"/>
      <w:marBottom w:val="0"/>
      <w:divBdr>
        <w:top w:val="none" w:sz="0" w:space="0" w:color="auto"/>
        <w:left w:val="none" w:sz="0" w:space="0" w:color="auto"/>
        <w:bottom w:val="none" w:sz="0" w:space="0" w:color="auto"/>
        <w:right w:val="none" w:sz="0" w:space="0" w:color="auto"/>
      </w:divBdr>
    </w:div>
    <w:div w:id="10645434">
      <w:bodyDiv w:val="1"/>
      <w:marLeft w:val="0"/>
      <w:marRight w:val="0"/>
      <w:marTop w:val="0"/>
      <w:marBottom w:val="0"/>
      <w:divBdr>
        <w:top w:val="none" w:sz="0" w:space="0" w:color="auto"/>
        <w:left w:val="none" w:sz="0" w:space="0" w:color="auto"/>
        <w:bottom w:val="none" w:sz="0" w:space="0" w:color="auto"/>
        <w:right w:val="none" w:sz="0" w:space="0" w:color="auto"/>
      </w:divBdr>
    </w:div>
    <w:div w:id="17701330">
      <w:bodyDiv w:val="1"/>
      <w:marLeft w:val="0"/>
      <w:marRight w:val="0"/>
      <w:marTop w:val="0"/>
      <w:marBottom w:val="0"/>
      <w:divBdr>
        <w:top w:val="none" w:sz="0" w:space="0" w:color="auto"/>
        <w:left w:val="none" w:sz="0" w:space="0" w:color="auto"/>
        <w:bottom w:val="none" w:sz="0" w:space="0" w:color="auto"/>
        <w:right w:val="none" w:sz="0" w:space="0" w:color="auto"/>
      </w:divBdr>
    </w:div>
    <w:div w:id="19820601">
      <w:bodyDiv w:val="1"/>
      <w:marLeft w:val="0"/>
      <w:marRight w:val="0"/>
      <w:marTop w:val="0"/>
      <w:marBottom w:val="0"/>
      <w:divBdr>
        <w:top w:val="none" w:sz="0" w:space="0" w:color="auto"/>
        <w:left w:val="none" w:sz="0" w:space="0" w:color="auto"/>
        <w:bottom w:val="none" w:sz="0" w:space="0" w:color="auto"/>
        <w:right w:val="none" w:sz="0" w:space="0" w:color="auto"/>
      </w:divBdr>
    </w:div>
    <w:div w:id="29500697">
      <w:bodyDiv w:val="1"/>
      <w:marLeft w:val="0"/>
      <w:marRight w:val="0"/>
      <w:marTop w:val="0"/>
      <w:marBottom w:val="0"/>
      <w:divBdr>
        <w:top w:val="none" w:sz="0" w:space="0" w:color="auto"/>
        <w:left w:val="none" w:sz="0" w:space="0" w:color="auto"/>
        <w:bottom w:val="none" w:sz="0" w:space="0" w:color="auto"/>
        <w:right w:val="none" w:sz="0" w:space="0" w:color="auto"/>
      </w:divBdr>
    </w:div>
    <w:div w:id="30081554">
      <w:bodyDiv w:val="1"/>
      <w:marLeft w:val="0"/>
      <w:marRight w:val="0"/>
      <w:marTop w:val="0"/>
      <w:marBottom w:val="0"/>
      <w:divBdr>
        <w:top w:val="none" w:sz="0" w:space="0" w:color="auto"/>
        <w:left w:val="none" w:sz="0" w:space="0" w:color="auto"/>
        <w:bottom w:val="none" w:sz="0" w:space="0" w:color="auto"/>
        <w:right w:val="none" w:sz="0" w:space="0" w:color="auto"/>
      </w:divBdr>
    </w:div>
    <w:div w:id="31931395">
      <w:bodyDiv w:val="1"/>
      <w:marLeft w:val="0"/>
      <w:marRight w:val="0"/>
      <w:marTop w:val="0"/>
      <w:marBottom w:val="0"/>
      <w:divBdr>
        <w:top w:val="none" w:sz="0" w:space="0" w:color="auto"/>
        <w:left w:val="none" w:sz="0" w:space="0" w:color="auto"/>
        <w:bottom w:val="none" w:sz="0" w:space="0" w:color="auto"/>
        <w:right w:val="none" w:sz="0" w:space="0" w:color="auto"/>
      </w:divBdr>
    </w:div>
    <w:div w:id="32970666">
      <w:bodyDiv w:val="1"/>
      <w:marLeft w:val="0"/>
      <w:marRight w:val="0"/>
      <w:marTop w:val="0"/>
      <w:marBottom w:val="0"/>
      <w:divBdr>
        <w:top w:val="none" w:sz="0" w:space="0" w:color="auto"/>
        <w:left w:val="none" w:sz="0" w:space="0" w:color="auto"/>
        <w:bottom w:val="none" w:sz="0" w:space="0" w:color="auto"/>
        <w:right w:val="none" w:sz="0" w:space="0" w:color="auto"/>
      </w:divBdr>
    </w:div>
    <w:div w:id="34237479">
      <w:bodyDiv w:val="1"/>
      <w:marLeft w:val="0"/>
      <w:marRight w:val="0"/>
      <w:marTop w:val="0"/>
      <w:marBottom w:val="0"/>
      <w:divBdr>
        <w:top w:val="none" w:sz="0" w:space="0" w:color="auto"/>
        <w:left w:val="none" w:sz="0" w:space="0" w:color="auto"/>
        <w:bottom w:val="none" w:sz="0" w:space="0" w:color="auto"/>
        <w:right w:val="none" w:sz="0" w:space="0" w:color="auto"/>
      </w:divBdr>
    </w:div>
    <w:div w:id="34814260">
      <w:bodyDiv w:val="1"/>
      <w:marLeft w:val="0"/>
      <w:marRight w:val="0"/>
      <w:marTop w:val="0"/>
      <w:marBottom w:val="0"/>
      <w:divBdr>
        <w:top w:val="none" w:sz="0" w:space="0" w:color="auto"/>
        <w:left w:val="none" w:sz="0" w:space="0" w:color="auto"/>
        <w:bottom w:val="none" w:sz="0" w:space="0" w:color="auto"/>
        <w:right w:val="none" w:sz="0" w:space="0" w:color="auto"/>
      </w:divBdr>
    </w:div>
    <w:div w:id="37432853">
      <w:bodyDiv w:val="1"/>
      <w:marLeft w:val="0"/>
      <w:marRight w:val="0"/>
      <w:marTop w:val="0"/>
      <w:marBottom w:val="0"/>
      <w:divBdr>
        <w:top w:val="none" w:sz="0" w:space="0" w:color="auto"/>
        <w:left w:val="none" w:sz="0" w:space="0" w:color="auto"/>
        <w:bottom w:val="none" w:sz="0" w:space="0" w:color="auto"/>
        <w:right w:val="none" w:sz="0" w:space="0" w:color="auto"/>
      </w:divBdr>
    </w:div>
    <w:div w:id="38364726">
      <w:bodyDiv w:val="1"/>
      <w:marLeft w:val="0"/>
      <w:marRight w:val="0"/>
      <w:marTop w:val="0"/>
      <w:marBottom w:val="0"/>
      <w:divBdr>
        <w:top w:val="none" w:sz="0" w:space="0" w:color="auto"/>
        <w:left w:val="none" w:sz="0" w:space="0" w:color="auto"/>
        <w:bottom w:val="none" w:sz="0" w:space="0" w:color="auto"/>
        <w:right w:val="none" w:sz="0" w:space="0" w:color="auto"/>
      </w:divBdr>
    </w:div>
    <w:div w:id="39015818">
      <w:bodyDiv w:val="1"/>
      <w:marLeft w:val="0"/>
      <w:marRight w:val="0"/>
      <w:marTop w:val="0"/>
      <w:marBottom w:val="0"/>
      <w:divBdr>
        <w:top w:val="none" w:sz="0" w:space="0" w:color="auto"/>
        <w:left w:val="none" w:sz="0" w:space="0" w:color="auto"/>
        <w:bottom w:val="none" w:sz="0" w:space="0" w:color="auto"/>
        <w:right w:val="none" w:sz="0" w:space="0" w:color="auto"/>
      </w:divBdr>
    </w:div>
    <w:div w:id="39987056">
      <w:bodyDiv w:val="1"/>
      <w:marLeft w:val="0"/>
      <w:marRight w:val="0"/>
      <w:marTop w:val="0"/>
      <w:marBottom w:val="0"/>
      <w:divBdr>
        <w:top w:val="none" w:sz="0" w:space="0" w:color="auto"/>
        <w:left w:val="none" w:sz="0" w:space="0" w:color="auto"/>
        <w:bottom w:val="none" w:sz="0" w:space="0" w:color="auto"/>
        <w:right w:val="none" w:sz="0" w:space="0" w:color="auto"/>
      </w:divBdr>
    </w:div>
    <w:div w:id="42600700">
      <w:bodyDiv w:val="1"/>
      <w:marLeft w:val="0"/>
      <w:marRight w:val="0"/>
      <w:marTop w:val="0"/>
      <w:marBottom w:val="0"/>
      <w:divBdr>
        <w:top w:val="none" w:sz="0" w:space="0" w:color="auto"/>
        <w:left w:val="none" w:sz="0" w:space="0" w:color="auto"/>
        <w:bottom w:val="none" w:sz="0" w:space="0" w:color="auto"/>
        <w:right w:val="none" w:sz="0" w:space="0" w:color="auto"/>
      </w:divBdr>
    </w:div>
    <w:div w:id="46682762">
      <w:bodyDiv w:val="1"/>
      <w:marLeft w:val="0"/>
      <w:marRight w:val="0"/>
      <w:marTop w:val="0"/>
      <w:marBottom w:val="0"/>
      <w:divBdr>
        <w:top w:val="none" w:sz="0" w:space="0" w:color="auto"/>
        <w:left w:val="none" w:sz="0" w:space="0" w:color="auto"/>
        <w:bottom w:val="none" w:sz="0" w:space="0" w:color="auto"/>
        <w:right w:val="none" w:sz="0" w:space="0" w:color="auto"/>
      </w:divBdr>
    </w:div>
    <w:div w:id="49497520">
      <w:bodyDiv w:val="1"/>
      <w:marLeft w:val="0"/>
      <w:marRight w:val="0"/>
      <w:marTop w:val="0"/>
      <w:marBottom w:val="0"/>
      <w:divBdr>
        <w:top w:val="none" w:sz="0" w:space="0" w:color="auto"/>
        <w:left w:val="none" w:sz="0" w:space="0" w:color="auto"/>
        <w:bottom w:val="none" w:sz="0" w:space="0" w:color="auto"/>
        <w:right w:val="none" w:sz="0" w:space="0" w:color="auto"/>
      </w:divBdr>
    </w:div>
    <w:div w:id="52655010">
      <w:bodyDiv w:val="1"/>
      <w:marLeft w:val="0"/>
      <w:marRight w:val="0"/>
      <w:marTop w:val="0"/>
      <w:marBottom w:val="0"/>
      <w:divBdr>
        <w:top w:val="none" w:sz="0" w:space="0" w:color="auto"/>
        <w:left w:val="none" w:sz="0" w:space="0" w:color="auto"/>
        <w:bottom w:val="none" w:sz="0" w:space="0" w:color="auto"/>
        <w:right w:val="none" w:sz="0" w:space="0" w:color="auto"/>
      </w:divBdr>
    </w:div>
    <w:div w:id="53897470">
      <w:bodyDiv w:val="1"/>
      <w:marLeft w:val="0"/>
      <w:marRight w:val="0"/>
      <w:marTop w:val="0"/>
      <w:marBottom w:val="0"/>
      <w:divBdr>
        <w:top w:val="none" w:sz="0" w:space="0" w:color="auto"/>
        <w:left w:val="none" w:sz="0" w:space="0" w:color="auto"/>
        <w:bottom w:val="none" w:sz="0" w:space="0" w:color="auto"/>
        <w:right w:val="none" w:sz="0" w:space="0" w:color="auto"/>
      </w:divBdr>
    </w:div>
    <w:div w:id="55131513">
      <w:bodyDiv w:val="1"/>
      <w:marLeft w:val="0"/>
      <w:marRight w:val="0"/>
      <w:marTop w:val="0"/>
      <w:marBottom w:val="0"/>
      <w:divBdr>
        <w:top w:val="none" w:sz="0" w:space="0" w:color="auto"/>
        <w:left w:val="none" w:sz="0" w:space="0" w:color="auto"/>
        <w:bottom w:val="none" w:sz="0" w:space="0" w:color="auto"/>
        <w:right w:val="none" w:sz="0" w:space="0" w:color="auto"/>
      </w:divBdr>
    </w:div>
    <w:div w:id="55323432">
      <w:bodyDiv w:val="1"/>
      <w:marLeft w:val="0"/>
      <w:marRight w:val="0"/>
      <w:marTop w:val="0"/>
      <w:marBottom w:val="0"/>
      <w:divBdr>
        <w:top w:val="none" w:sz="0" w:space="0" w:color="auto"/>
        <w:left w:val="none" w:sz="0" w:space="0" w:color="auto"/>
        <w:bottom w:val="none" w:sz="0" w:space="0" w:color="auto"/>
        <w:right w:val="none" w:sz="0" w:space="0" w:color="auto"/>
      </w:divBdr>
    </w:div>
    <w:div w:id="55669211">
      <w:bodyDiv w:val="1"/>
      <w:marLeft w:val="0"/>
      <w:marRight w:val="0"/>
      <w:marTop w:val="0"/>
      <w:marBottom w:val="0"/>
      <w:divBdr>
        <w:top w:val="none" w:sz="0" w:space="0" w:color="auto"/>
        <w:left w:val="none" w:sz="0" w:space="0" w:color="auto"/>
        <w:bottom w:val="none" w:sz="0" w:space="0" w:color="auto"/>
        <w:right w:val="none" w:sz="0" w:space="0" w:color="auto"/>
      </w:divBdr>
    </w:div>
    <w:div w:id="61683040">
      <w:bodyDiv w:val="1"/>
      <w:marLeft w:val="0"/>
      <w:marRight w:val="0"/>
      <w:marTop w:val="0"/>
      <w:marBottom w:val="0"/>
      <w:divBdr>
        <w:top w:val="none" w:sz="0" w:space="0" w:color="auto"/>
        <w:left w:val="none" w:sz="0" w:space="0" w:color="auto"/>
        <w:bottom w:val="none" w:sz="0" w:space="0" w:color="auto"/>
        <w:right w:val="none" w:sz="0" w:space="0" w:color="auto"/>
      </w:divBdr>
    </w:div>
    <w:div w:id="62146603">
      <w:bodyDiv w:val="1"/>
      <w:marLeft w:val="0"/>
      <w:marRight w:val="0"/>
      <w:marTop w:val="0"/>
      <w:marBottom w:val="0"/>
      <w:divBdr>
        <w:top w:val="none" w:sz="0" w:space="0" w:color="auto"/>
        <w:left w:val="none" w:sz="0" w:space="0" w:color="auto"/>
        <w:bottom w:val="none" w:sz="0" w:space="0" w:color="auto"/>
        <w:right w:val="none" w:sz="0" w:space="0" w:color="auto"/>
      </w:divBdr>
    </w:div>
    <w:div w:id="64189540">
      <w:bodyDiv w:val="1"/>
      <w:marLeft w:val="0"/>
      <w:marRight w:val="0"/>
      <w:marTop w:val="0"/>
      <w:marBottom w:val="0"/>
      <w:divBdr>
        <w:top w:val="none" w:sz="0" w:space="0" w:color="auto"/>
        <w:left w:val="none" w:sz="0" w:space="0" w:color="auto"/>
        <w:bottom w:val="none" w:sz="0" w:space="0" w:color="auto"/>
        <w:right w:val="none" w:sz="0" w:space="0" w:color="auto"/>
      </w:divBdr>
    </w:div>
    <w:div w:id="64256062">
      <w:bodyDiv w:val="1"/>
      <w:marLeft w:val="0"/>
      <w:marRight w:val="0"/>
      <w:marTop w:val="0"/>
      <w:marBottom w:val="0"/>
      <w:divBdr>
        <w:top w:val="none" w:sz="0" w:space="0" w:color="auto"/>
        <w:left w:val="none" w:sz="0" w:space="0" w:color="auto"/>
        <w:bottom w:val="none" w:sz="0" w:space="0" w:color="auto"/>
        <w:right w:val="none" w:sz="0" w:space="0" w:color="auto"/>
      </w:divBdr>
    </w:div>
    <w:div w:id="64496671">
      <w:bodyDiv w:val="1"/>
      <w:marLeft w:val="0"/>
      <w:marRight w:val="0"/>
      <w:marTop w:val="0"/>
      <w:marBottom w:val="0"/>
      <w:divBdr>
        <w:top w:val="none" w:sz="0" w:space="0" w:color="auto"/>
        <w:left w:val="none" w:sz="0" w:space="0" w:color="auto"/>
        <w:bottom w:val="none" w:sz="0" w:space="0" w:color="auto"/>
        <w:right w:val="none" w:sz="0" w:space="0" w:color="auto"/>
      </w:divBdr>
    </w:div>
    <w:div w:id="70398299">
      <w:bodyDiv w:val="1"/>
      <w:marLeft w:val="0"/>
      <w:marRight w:val="0"/>
      <w:marTop w:val="0"/>
      <w:marBottom w:val="0"/>
      <w:divBdr>
        <w:top w:val="none" w:sz="0" w:space="0" w:color="auto"/>
        <w:left w:val="none" w:sz="0" w:space="0" w:color="auto"/>
        <w:bottom w:val="none" w:sz="0" w:space="0" w:color="auto"/>
        <w:right w:val="none" w:sz="0" w:space="0" w:color="auto"/>
      </w:divBdr>
    </w:div>
    <w:div w:id="70582904">
      <w:bodyDiv w:val="1"/>
      <w:marLeft w:val="0"/>
      <w:marRight w:val="0"/>
      <w:marTop w:val="0"/>
      <w:marBottom w:val="0"/>
      <w:divBdr>
        <w:top w:val="none" w:sz="0" w:space="0" w:color="auto"/>
        <w:left w:val="none" w:sz="0" w:space="0" w:color="auto"/>
        <w:bottom w:val="none" w:sz="0" w:space="0" w:color="auto"/>
        <w:right w:val="none" w:sz="0" w:space="0" w:color="auto"/>
      </w:divBdr>
    </w:div>
    <w:div w:id="72747167">
      <w:bodyDiv w:val="1"/>
      <w:marLeft w:val="0"/>
      <w:marRight w:val="0"/>
      <w:marTop w:val="0"/>
      <w:marBottom w:val="0"/>
      <w:divBdr>
        <w:top w:val="none" w:sz="0" w:space="0" w:color="auto"/>
        <w:left w:val="none" w:sz="0" w:space="0" w:color="auto"/>
        <w:bottom w:val="none" w:sz="0" w:space="0" w:color="auto"/>
        <w:right w:val="none" w:sz="0" w:space="0" w:color="auto"/>
      </w:divBdr>
    </w:div>
    <w:div w:id="75171704">
      <w:bodyDiv w:val="1"/>
      <w:marLeft w:val="0"/>
      <w:marRight w:val="0"/>
      <w:marTop w:val="0"/>
      <w:marBottom w:val="0"/>
      <w:divBdr>
        <w:top w:val="none" w:sz="0" w:space="0" w:color="auto"/>
        <w:left w:val="none" w:sz="0" w:space="0" w:color="auto"/>
        <w:bottom w:val="none" w:sz="0" w:space="0" w:color="auto"/>
        <w:right w:val="none" w:sz="0" w:space="0" w:color="auto"/>
      </w:divBdr>
    </w:div>
    <w:div w:id="76178278">
      <w:bodyDiv w:val="1"/>
      <w:marLeft w:val="0"/>
      <w:marRight w:val="0"/>
      <w:marTop w:val="0"/>
      <w:marBottom w:val="0"/>
      <w:divBdr>
        <w:top w:val="none" w:sz="0" w:space="0" w:color="auto"/>
        <w:left w:val="none" w:sz="0" w:space="0" w:color="auto"/>
        <w:bottom w:val="none" w:sz="0" w:space="0" w:color="auto"/>
        <w:right w:val="none" w:sz="0" w:space="0" w:color="auto"/>
      </w:divBdr>
    </w:div>
    <w:div w:id="81534223">
      <w:bodyDiv w:val="1"/>
      <w:marLeft w:val="0"/>
      <w:marRight w:val="0"/>
      <w:marTop w:val="0"/>
      <w:marBottom w:val="0"/>
      <w:divBdr>
        <w:top w:val="none" w:sz="0" w:space="0" w:color="auto"/>
        <w:left w:val="none" w:sz="0" w:space="0" w:color="auto"/>
        <w:bottom w:val="none" w:sz="0" w:space="0" w:color="auto"/>
        <w:right w:val="none" w:sz="0" w:space="0" w:color="auto"/>
      </w:divBdr>
    </w:div>
    <w:div w:id="92359382">
      <w:bodyDiv w:val="1"/>
      <w:marLeft w:val="0"/>
      <w:marRight w:val="0"/>
      <w:marTop w:val="0"/>
      <w:marBottom w:val="0"/>
      <w:divBdr>
        <w:top w:val="none" w:sz="0" w:space="0" w:color="auto"/>
        <w:left w:val="none" w:sz="0" w:space="0" w:color="auto"/>
        <w:bottom w:val="none" w:sz="0" w:space="0" w:color="auto"/>
        <w:right w:val="none" w:sz="0" w:space="0" w:color="auto"/>
      </w:divBdr>
    </w:div>
    <w:div w:id="93062531">
      <w:bodyDiv w:val="1"/>
      <w:marLeft w:val="0"/>
      <w:marRight w:val="0"/>
      <w:marTop w:val="0"/>
      <w:marBottom w:val="0"/>
      <w:divBdr>
        <w:top w:val="none" w:sz="0" w:space="0" w:color="auto"/>
        <w:left w:val="none" w:sz="0" w:space="0" w:color="auto"/>
        <w:bottom w:val="none" w:sz="0" w:space="0" w:color="auto"/>
        <w:right w:val="none" w:sz="0" w:space="0" w:color="auto"/>
      </w:divBdr>
    </w:div>
    <w:div w:id="98110148">
      <w:bodyDiv w:val="1"/>
      <w:marLeft w:val="0"/>
      <w:marRight w:val="0"/>
      <w:marTop w:val="0"/>
      <w:marBottom w:val="0"/>
      <w:divBdr>
        <w:top w:val="none" w:sz="0" w:space="0" w:color="auto"/>
        <w:left w:val="none" w:sz="0" w:space="0" w:color="auto"/>
        <w:bottom w:val="none" w:sz="0" w:space="0" w:color="auto"/>
        <w:right w:val="none" w:sz="0" w:space="0" w:color="auto"/>
      </w:divBdr>
    </w:div>
    <w:div w:id="99572992">
      <w:bodyDiv w:val="1"/>
      <w:marLeft w:val="0"/>
      <w:marRight w:val="0"/>
      <w:marTop w:val="0"/>
      <w:marBottom w:val="0"/>
      <w:divBdr>
        <w:top w:val="none" w:sz="0" w:space="0" w:color="auto"/>
        <w:left w:val="none" w:sz="0" w:space="0" w:color="auto"/>
        <w:bottom w:val="none" w:sz="0" w:space="0" w:color="auto"/>
        <w:right w:val="none" w:sz="0" w:space="0" w:color="auto"/>
      </w:divBdr>
    </w:div>
    <w:div w:id="100926515">
      <w:bodyDiv w:val="1"/>
      <w:marLeft w:val="0"/>
      <w:marRight w:val="0"/>
      <w:marTop w:val="0"/>
      <w:marBottom w:val="0"/>
      <w:divBdr>
        <w:top w:val="none" w:sz="0" w:space="0" w:color="auto"/>
        <w:left w:val="none" w:sz="0" w:space="0" w:color="auto"/>
        <w:bottom w:val="none" w:sz="0" w:space="0" w:color="auto"/>
        <w:right w:val="none" w:sz="0" w:space="0" w:color="auto"/>
      </w:divBdr>
    </w:div>
    <w:div w:id="101540506">
      <w:bodyDiv w:val="1"/>
      <w:marLeft w:val="0"/>
      <w:marRight w:val="0"/>
      <w:marTop w:val="0"/>
      <w:marBottom w:val="0"/>
      <w:divBdr>
        <w:top w:val="none" w:sz="0" w:space="0" w:color="auto"/>
        <w:left w:val="none" w:sz="0" w:space="0" w:color="auto"/>
        <w:bottom w:val="none" w:sz="0" w:space="0" w:color="auto"/>
        <w:right w:val="none" w:sz="0" w:space="0" w:color="auto"/>
      </w:divBdr>
    </w:div>
    <w:div w:id="109671488">
      <w:bodyDiv w:val="1"/>
      <w:marLeft w:val="0"/>
      <w:marRight w:val="0"/>
      <w:marTop w:val="0"/>
      <w:marBottom w:val="0"/>
      <w:divBdr>
        <w:top w:val="none" w:sz="0" w:space="0" w:color="auto"/>
        <w:left w:val="none" w:sz="0" w:space="0" w:color="auto"/>
        <w:bottom w:val="none" w:sz="0" w:space="0" w:color="auto"/>
        <w:right w:val="none" w:sz="0" w:space="0" w:color="auto"/>
      </w:divBdr>
    </w:div>
    <w:div w:id="118379642">
      <w:bodyDiv w:val="1"/>
      <w:marLeft w:val="0"/>
      <w:marRight w:val="0"/>
      <w:marTop w:val="0"/>
      <w:marBottom w:val="0"/>
      <w:divBdr>
        <w:top w:val="none" w:sz="0" w:space="0" w:color="auto"/>
        <w:left w:val="none" w:sz="0" w:space="0" w:color="auto"/>
        <w:bottom w:val="none" w:sz="0" w:space="0" w:color="auto"/>
        <w:right w:val="none" w:sz="0" w:space="0" w:color="auto"/>
      </w:divBdr>
    </w:div>
    <w:div w:id="122314342">
      <w:bodyDiv w:val="1"/>
      <w:marLeft w:val="0"/>
      <w:marRight w:val="0"/>
      <w:marTop w:val="0"/>
      <w:marBottom w:val="0"/>
      <w:divBdr>
        <w:top w:val="none" w:sz="0" w:space="0" w:color="auto"/>
        <w:left w:val="none" w:sz="0" w:space="0" w:color="auto"/>
        <w:bottom w:val="none" w:sz="0" w:space="0" w:color="auto"/>
        <w:right w:val="none" w:sz="0" w:space="0" w:color="auto"/>
      </w:divBdr>
    </w:div>
    <w:div w:id="123735224">
      <w:bodyDiv w:val="1"/>
      <w:marLeft w:val="0"/>
      <w:marRight w:val="0"/>
      <w:marTop w:val="0"/>
      <w:marBottom w:val="0"/>
      <w:divBdr>
        <w:top w:val="none" w:sz="0" w:space="0" w:color="auto"/>
        <w:left w:val="none" w:sz="0" w:space="0" w:color="auto"/>
        <w:bottom w:val="none" w:sz="0" w:space="0" w:color="auto"/>
        <w:right w:val="none" w:sz="0" w:space="0" w:color="auto"/>
      </w:divBdr>
    </w:div>
    <w:div w:id="125707978">
      <w:bodyDiv w:val="1"/>
      <w:marLeft w:val="0"/>
      <w:marRight w:val="0"/>
      <w:marTop w:val="0"/>
      <w:marBottom w:val="0"/>
      <w:divBdr>
        <w:top w:val="none" w:sz="0" w:space="0" w:color="auto"/>
        <w:left w:val="none" w:sz="0" w:space="0" w:color="auto"/>
        <w:bottom w:val="none" w:sz="0" w:space="0" w:color="auto"/>
        <w:right w:val="none" w:sz="0" w:space="0" w:color="auto"/>
      </w:divBdr>
    </w:div>
    <w:div w:id="127672258">
      <w:bodyDiv w:val="1"/>
      <w:marLeft w:val="0"/>
      <w:marRight w:val="0"/>
      <w:marTop w:val="0"/>
      <w:marBottom w:val="0"/>
      <w:divBdr>
        <w:top w:val="none" w:sz="0" w:space="0" w:color="auto"/>
        <w:left w:val="none" w:sz="0" w:space="0" w:color="auto"/>
        <w:bottom w:val="none" w:sz="0" w:space="0" w:color="auto"/>
        <w:right w:val="none" w:sz="0" w:space="0" w:color="auto"/>
      </w:divBdr>
    </w:div>
    <w:div w:id="128138134">
      <w:bodyDiv w:val="1"/>
      <w:marLeft w:val="0"/>
      <w:marRight w:val="0"/>
      <w:marTop w:val="0"/>
      <w:marBottom w:val="0"/>
      <w:divBdr>
        <w:top w:val="none" w:sz="0" w:space="0" w:color="auto"/>
        <w:left w:val="none" w:sz="0" w:space="0" w:color="auto"/>
        <w:bottom w:val="none" w:sz="0" w:space="0" w:color="auto"/>
        <w:right w:val="none" w:sz="0" w:space="0" w:color="auto"/>
      </w:divBdr>
    </w:div>
    <w:div w:id="133373155">
      <w:bodyDiv w:val="1"/>
      <w:marLeft w:val="0"/>
      <w:marRight w:val="0"/>
      <w:marTop w:val="0"/>
      <w:marBottom w:val="0"/>
      <w:divBdr>
        <w:top w:val="none" w:sz="0" w:space="0" w:color="auto"/>
        <w:left w:val="none" w:sz="0" w:space="0" w:color="auto"/>
        <w:bottom w:val="none" w:sz="0" w:space="0" w:color="auto"/>
        <w:right w:val="none" w:sz="0" w:space="0" w:color="auto"/>
      </w:divBdr>
    </w:div>
    <w:div w:id="133572678">
      <w:bodyDiv w:val="1"/>
      <w:marLeft w:val="0"/>
      <w:marRight w:val="0"/>
      <w:marTop w:val="0"/>
      <w:marBottom w:val="0"/>
      <w:divBdr>
        <w:top w:val="none" w:sz="0" w:space="0" w:color="auto"/>
        <w:left w:val="none" w:sz="0" w:space="0" w:color="auto"/>
        <w:bottom w:val="none" w:sz="0" w:space="0" w:color="auto"/>
        <w:right w:val="none" w:sz="0" w:space="0" w:color="auto"/>
      </w:divBdr>
    </w:div>
    <w:div w:id="136608375">
      <w:bodyDiv w:val="1"/>
      <w:marLeft w:val="0"/>
      <w:marRight w:val="0"/>
      <w:marTop w:val="0"/>
      <w:marBottom w:val="0"/>
      <w:divBdr>
        <w:top w:val="none" w:sz="0" w:space="0" w:color="auto"/>
        <w:left w:val="none" w:sz="0" w:space="0" w:color="auto"/>
        <w:bottom w:val="none" w:sz="0" w:space="0" w:color="auto"/>
        <w:right w:val="none" w:sz="0" w:space="0" w:color="auto"/>
      </w:divBdr>
    </w:div>
    <w:div w:id="138310504">
      <w:bodyDiv w:val="1"/>
      <w:marLeft w:val="0"/>
      <w:marRight w:val="0"/>
      <w:marTop w:val="0"/>
      <w:marBottom w:val="0"/>
      <w:divBdr>
        <w:top w:val="none" w:sz="0" w:space="0" w:color="auto"/>
        <w:left w:val="none" w:sz="0" w:space="0" w:color="auto"/>
        <w:bottom w:val="none" w:sz="0" w:space="0" w:color="auto"/>
        <w:right w:val="none" w:sz="0" w:space="0" w:color="auto"/>
      </w:divBdr>
    </w:div>
    <w:div w:id="144709190">
      <w:bodyDiv w:val="1"/>
      <w:marLeft w:val="0"/>
      <w:marRight w:val="0"/>
      <w:marTop w:val="0"/>
      <w:marBottom w:val="0"/>
      <w:divBdr>
        <w:top w:val="none" w:sz="0" w:space="0" w:color="auto"/>
        <w:left w:val="none" w:sz="0" w:space="0" w:color="auto"/>
        <w:bottom w:val="none" w:sz="0" w:space="0" w:color="auto"/>
        <w:right w:val="none" w:sz="0" w:space="0" w:color="auto"/>
      </w:divBdr>
    </w:div>
    <w:div w:id="147790537">
      <w:bodyDiv w:val="1"/>
      <w:marLeft w:val="0"/>
      <w:marRight w:val="0"/>
      <w:marTop w:val="0"/>
      <w:marBottom w:val="0"/>
      <w:divBdr>
        <w:top w:val="none" w:sz="0" w:space="0" w:color="auto"/>
        <w:left w:val="none" w:sz="0" w:space="0" w:color="auto"/>
        <w:bottom w:val="none" w:sz="0" w:space="0" w:color="auto"/>
        <w:right w:val="none" w:sz="0" w:space="0" w:color="auto"/>
      </w:divBdr>
    </w:div>
    <w:div w:id="150293540">
      <w:bodyDiv w:val="1"/>
      <w:marLeft w:val="0"/>
      <w:marRight w:val="0"/>
      <w:marTop w:val="0"/>
      <w:marBottom w:val="0"/>
      <w:divBdr>
        <w:top w:val="none" w:sz="0" w:space="0" w:color="auto"/>
        <w:left w:val="none" w:sz="0" w:space="0" w:color="auto"/>
        <w:bottom w:val="none" w:sz="0" w:space="0" w:color="auto"/>
        <w:right w:val="none" w:sz="0" w:space="0" w:color="auto"/>
      </w:divBdr>
    </w:div>
    <w:div w:id="150417066">
      <w:bodyDiv w:val="1"/>
      <w:marLeft w:val="0"/>
      <w:marRight w:val="0"/>
      <w:marTop w:val="0"/>
      <w:marBottom w:val="0"/>
      <w:divBdr>
        <w:top w:val="none" w:sz="0" w:space="0" w:color="auto"/>
        <w:left w:val="none" w:sz="0" w:space="0" w:color="auto"/>
        <w:bottom w:val="none" w:sz="0" w:space="0" w:color="auto"/>
        <w:right w:val="none" w:sz="0" w:space="0" w:color="auto"/>
      </w:divBdr>
    </w:div>
    <w:div w:id="152376552">
      <w:bodyDiv w:val="1"/>
      <w:marLeft w:val="0"/>
      <w:marRight w:val="0"/>
      <w:marTop w:val="0"/>
      <w:marBottom w:val="0"/>
      <w:divBdr>
        <w:top w:val="none" w:sz="0" w:space="0" w:color="auto"/>
        <w:left w:val="none" w:sz="0" w:space="0" w:color="auto"/>
        <w:bottom w:val="none" w:sz="0" w:space="0" w:color="auto"/>
        <w:right w:val="none" w:sz="0" w:space="0" w:color="auto"/>
      </w:divBdr>
    </w:div>
    <w:div w:id="154422136">
      <w:bodyDiv w:val="1"/>
      <w:marLeft w:val="0"/>
      <w:marRight w:val="0"/>
      <w:marTop w:val="0"/>
      <w:marBottom w:val="0"/>
      <w:divBdr>
        <w:top w:val="none" w:sz="0" w:space="0" w:color="auto"/>
        <w:left w:val="none" w:sz="0" w:space="0" w:color="auto"/>
        <w:bottom w:val="none" w:sz="0" w:space="0" w:color="auto"/>
        <w:right w:val="none" w:sz="0" w:space="0" w:color="auto"/>
      </w:divBdr>
    </w:div>
    <w:div w:id="164369018">
      <w:bodyDiv w:val="1"/>
      <w:marLeft w:val="0"/>
      <w:marRight w:val="0"/>
      <w:marTop w:val="0"/>
      <w:marBottom w:val="0"/>
      <w:divBdr>
        <w:top w:val="none" w:sz="0" w:space="0" w:color="auto"/>
        <w:left w:val="none" w:sz="0" w:space="0" w:color="auto"/>
        <w:bottom w:val="none" w:sz="0" w:space="0" w:color="auto"/>
        <w:right w:val="none" w:sz="0" w:space="0" w:color="auto"/>
      </w:divBdr>
    </w:div>
    <w:div w:id="172916076">
      <w:bodyDiv w:val="1"/>
      <w:marLeft w:val="0"/>
      <w:marRight w:val="0"/>
      <w:marTop w:val="0"/>
      <w:marBottom w:val="0"/>
      <w:divBdr>
        <w:top w:val="none" w:sz="0" w:space="0" w:color="auto"/>
        <w:left w:val="none" w:sz="0" w:space="0" w:color="auto"/>
        <w:bottom w:val="none" w:sz="0" w:space="0" w:color="auto"/>
        <w:right w:val="none" w:sz="0" w:space="0" w:color="auto"/>
      </w:divBdr>
    </w:div>
    <w:div w:id="174081725">
      <w:bodyDiv w:val="1"/>
      <w:marLeft w:val="0"/>
      <w:marRight w:val="0"/>
      <w:marTop w:val="0"/>
      <w:marBottom w:val="0"/>
      <w:divBdr>
        <w:top w:val="none" w:sz="0" w:space="0" w:color="auto"/>
        <w:left w:val="none" w:sz="0" w:space="0" w:color="auto"/>
        <w:bottom w:val="none" w:sz="0" w:space="0" w:color="auto"/>
        <w:right w:val="none" w:sz="0" w:space="0" w:color="auto"/>
      </w:divBdr>
    </w:div>
    <w:div w:id="182869241">
      <w:bodyDiv w:val="1"/>
      <w:marLeft w:val="0"/>
      <w:marRight w:val="0"/>
      <w:marTop w:val="0"/>
      <w:marBottom w:val="0"/>
      <w:divBdr>
        <w:top w:val="none" w:sz="0" w:space="0" w:color="auto"/>
        <w:left w:val="none" w:sz="0" w:space="0" w:color="auto"/>
        <w:bottom w:val="none" w:sz="0" w:space="0" w:color="auto"/>
        <w:right w:val="none" w:sz="0" w:space="0" w:color="auto"/>
      </w:divBdr>
    </w:div>
    <w:div w:id="187187414">
      <w:bodyDiv w:val="1"/>
      <w:marLeft w:val="0"/>
      <w:marRight w:val="0"/>
      <w:marTop w:val="0"/>
      <w:marBottom w:val="0"/>
      <w:divBdr>
        <w:top w:val="none" w:sz="0" w:space="0" w:color="auto"/>
        <w:left w:val="none" w:sz="0" w:space="0" w:color="auto"/>
        <w:bottom w:val="none" w:sz="0" w:space="0" w:color="auto"/>
        <w:right w:val="none" w:sz="0" w:space="0" w:color="auto"/>
      </w:divBdr>
    </w:div>
    <w:div w:id="187257524">
      <w:bodyDiv w:val="1"/>
      <w:marLeft w:val="0"/>
      <w:marRight w:val="0"/>
      <w:marTop w:val="0"/>
      <w:marBottom w:val="0"/>
      <w:divBdr>
        <w:top w:val="none" w:sz="0" w:space="0" w:color="auto"/>
        <w:left w:val="none" w:sz="0" w:space="0" w:color="auto"/>
        <w:bottom w:val="none" w:sz="0" w:space="0" w:color="auto"/>
        <w:right w:val="none" w:sz="0" w:space="0" w:color="auto"/>
      </w:divBdr>
    </w:div>
    <w:div w:id="189072852">
      <w:bodyDiv w:val="1"/>
      <w:marLeft w:val="0"/>
      <w:marRight w:val="0"/>
      <w:marTop w:val="0"/>
      <w:marBottom w:val="0"/>
      <w:divBdr>
        <w:top w:val="none" w:sz="0" w:space="0" w:color="auto"/>
        <w:left w:val="none" w:sz="0" w:space="0" w:color="auto"/>
        <w:bottom w:val="none" w:sz="0" w:space="0" w:color="auto"/>
        <w:right w:val="none" w:sz="0" w:space="0" w:color="auto"/>
      </w:divBdr>
    </w:div>
    <w:div w:id="199168512">
      <w:bodyDiv w:val="1"/>
      <w:marLeft w:val="0"/>
      <w:marRight w:val="0"/>
      <w:marTop w:val="0"/>
      <w:marBottom w:val="0"/>
      <w:divBdr>
        <w:top w:val="none" w:sz="0" w:space="0" w:color="auto"/>
        <w:left w:val="none" w:sz="0" w:space="0" w:color="auto"/>
        <w:bottom w:val="none" w:sz="0" w:space="0" w:color="auto"/>
        <w:right w:val="none" w:sz="0" w:space="0" w:color="auto"/>
      </w:divBdr>
    </w:div>
    <w:div w:id="201210847">
      <w:bodyDiv w:val="1"/>
      <w:marLeft w:val="0"/>
      <w:marRight w:val="0"/>
      <w:marTop w:val="0"/>
      <w:marBottom w:val="0"/>
      <w:divBdr>
        <w:top w:val="none" w:sz="0" w:space="0" w:color="auto"/>
        <w:left w:val="none" w:sz="0" w:space="0" w:color="auto"/>
        <w:bottom w:val="none" w:sz="0" w:space="0" w:color="auto"/>
        <w:right w:val="none" w:sz="0" w:space="0" w:color="auto"/>
      </w:divBdr>
    </w:div>
    <w:div w:id="203911497">
      <w:bodyDiv w:val="1"/>
      <w:marLeft w:val="0"/>
      <w:marRight w:val="0"/>
      <w:marTop w:val="0"/>
      <w:marBottom w:val="0"/>
      <w:divBdr>
        <w:top w:val="none" w:sz="0" w:space="0" w:color="auto"/>
        <w:left w:val="none" w:sz="0" w:space="0" w:color="auto"/>
        <w:bottom w:val="none" w:sz="0" w:space="0" w:color="auto"/>
        <w:right w:val="none" w:sz="0" w:space="0" w:color="auto"/>
      </w:divBdr>
    </w:div>
    <w:div w:id="212692073">
      <w:bodyDiv w:val="1"/>
      <w:marLeft w:val="0"/>
      <w:marRight w:val="0"/>
      <w:marTop w:val="0"/>
      <w:marBottom w:val="0"/>
      <w:divBdr>
        <w:top w:val="none" w:sz="0" w:space="0" w:color="auto"/>
        <w:left w:val="none" w:sz="0" w:space="0" w:color="auto"/>
        <w:bottom w:val="none" w:sz="0" w:space="0" w:color="auto"/>
        <w:right w:val="none" w:sz="0" w:space="0" w:color="auto"/>
      </w:divBdr>
    </w:div>
    <w:div w:id="218631954">
      <w:bodyDiv w:val="1"/>
      <w:marLeft w:val="0"/>
      <w:marRight w:val="0"/>
      <w:marTop w:val="0"/>
      <w:marBottom w:val="0"/>
      <w:divBdr>
        <w:top w:val="none" w:sz="0" w:space="0" w:color="auto"/>
        <w:left w:val="none" w:sz="0" w:space="0" w:color="auto"/>
        <w:bottom w:val="none" w:sz="0" w:space="0" w:color="auto"/>
        <w:right w:val="none" w:sz="0" w:space="0" w:color="auto"/>
      </w:divBdr>
    </w:div>
    <w:div w:id="219243880">
      <w:bodyDiv w:val="1"/>
      <w:marLeft w:val="0"/>
      <w:marRight w:val="0"/>
      <w:marTop w:val="0"/>
      <w:marBottom w:val="0"/>
      <w:divBdr>
        <w:top w:val="none" w:sz="0" w:space="0" w:color="auto"/>
        <w:left w:val="none" w:sz="0" w:space="0" w:color="auto"/>
        <w:bottom w:val="none" w:sz="0" w:space="0" w:color="auto"/>
        <w:right w:val="none" w:sz="0" w:space="0" w:color="auto"/>
      </w:divBdr>
    </w:div>
    <w:div w:id="219363978">
      <w:bodyDiv w:val="1"/>
      <w:marLeft w:val="0"/>
      <w:marRight w:val="0"/>
      <w:marTop w:val="0"/>
      <w:marBottom w:val="0"/>
      <w:divBdr>
        <w:top w:val="none" w:sz="0" w:space="0" w:color="auto"/>
        <w:left w:val="none" w:sz="0" w:space="0" w:color="auto"/>
        <w:bottom w:val="none" w:sz="0" w:space="0" w:color="auto"/>
        <w:right w:val="none" w:sz="0" w:space="0" w:color="auto"/>
      </w:divBdr>
    </w:div>
    <w:div w:id="222646505">
      <w:bodyDiv w:val="1"/>
      <w:marLeft w:val="0"/>
      <w:marRight w:val="0"/>
      <w:marTop w:val="0"/>
      <w:marBottom w:val="0"/>
      <w:divBdr>
        <w:top w:val="none" w:sz="0" w:space="0" w:color="auto"/>
        <w:left w:val="none" w:sz="0" w:space="0" w:color="auto"/>
        <w:bottom w:val="none" w:sz="0" w:space="0" w:color="auto"/>
        <w:right w:val="none" w:sz="0" w:space="0" w:color="auto"/>
      </w:divBdr>
    </w:div>
    <w:div w:id="235359586">
      <w:bodyDiv w:val="1"/>
      <w:marLeft w:val="0"/>
      <w:marRight w:val="0"/>
      <w:marTop w:val="0"/>
      <w:marBottom w:val="0"/>
      <w:divBdr>
        <w:top w:val="none" w:sz="0" w:space="0" w:color="auto"/>
        <w:left w:val="none" w:sz="0" w:space="0" w:color="auto"/>
        <w:bottom w:val="none" w:sz="0" w:space="0" w:color="auto"/>
        <w:right w:val="none" w:sz="0" w:space="0" w:color="auto"/>
      </w:divBdr>
    </w:div>
    <w:div w:id="236091482">
      <w:bodyDiv w:val="1"/>
      <w:marLeft w:val="0"/>
      <w:marRight w:val="0"/>
      <w:marTop w:val="0"/>
      <w:marBottom w:val="0"/>
      <w:divBdr>
        <w:top w:val="none" w:sz="0" w:space="0" w:color="auto"/>
        <w:left w:val="none" w:sz="0" w:space="0" w:color="auto"/>
        <w:bottom w:val="none" w:sz="0" w:space="0" w:color="auto"/>
        <w:right w:val="none" w:sz="0" w:space="0" w:color="auto"/>
      </w:divBdr>
    </w:div>
    <w:div w:id="240992258">
      <w:bodyDiv w:val="1"/>
      <w:marLeft w:val="0"/>
      <w:marRight w:val="0"/>
      <w:marTop w:val="0"/>
      <w:marBottom w:val="0"/>
      <w:divBdr>
        <w:top w:val="none" w:sz="0" w:space="0" w:color="auto"/>
        <w:left w:val="none" w:sz="0" w:space="0" w:color="auto"/>
        <w:bottom w:val="none" w:sz="0" w:space="0" w:color="auto"/>
        <w:right w:val="none" w:sz="0" w:space="0" w:color="auto"/>
      </w:divBdr>
    </w:div>
    <w:div w:id="248391112">
      <w:bodyDiv w:val="1"/>
      <w:marLeft w:val="0"/>
      <w:marRight w:val="0"/>
      <w:marTop w:val="0"/>
      <w:marBottom w:val="0"/>
      <w:divBdr>
        <w:top w:val="none" w:sz="0" w:space="0" w:color="auto"/>
        <w:left w:val="none" w:sz="0" w:space="0" w:color="auto"/>
        <w:bottom w:val="none" w:sz="0" w:space="0" w:color="auto"/>
        <w:right w:val="none" w:sz="0" w:space="0" w:color="auto"/>
      </w:divBdr>
    </w:div>
    <w:div w:id="250090656">
      <w:bodyDiv w:val="1"/>
      <w:marLeft w:val="0"/>
      <w:marRight w:val="0"/>
      <w:marTop w:val="0"/>
      <w:marBottom w:val="0"/>
      <w:divBdr>
        <w:top w:val="none" w:sz="0" w:space="0" w:color="auto"/>
        <w:left w:val="none" w:sz="0" w:space="0" w:color="auto"/>
        <w:bottom w:val="none" w:sz="0" w:space="0" w:color="auto"/>
        <w:right w:val="none" w:sz="0" w:space="0" w:color="auto"/>
      </w:divBdr>
    </w:div>
    <w:div w:id="255288705">
      <w:bodyDiv w:val="1"/>
      <w:marLeft w:val="0"/>
      <w:marRight w:val="0"/>
      <w:marTop w:val="0"/>
      <w:marBottom w:val="0"/>
      <w:divBdr>
        <w:top w:val="none" w:sz="0" w:space="0" w:color="auto"/>
        <w:left w:val="none" w:sz="0" w:space="0" w:color="auto"/>
        <w:bottom w:val="none" w:sz="0" w:space="0" w:color="auto"/>
        <w:right w:val="none" w:sz="0" w:space="0" w:color="auto"/>
      </w:divBdr>
    </w:div>
    <w:div w:id="256333954">
      <w:bodyDiv w:val="1"/>
      <w:marLeft w:val="0"/>
      <w:marRight w:val="0"/>
      <w:marTop w:val="0"/>
      <w:marBottom w:val="0"/>
      <w:divBdr>
        <w:top w:val="none" w:sz="0" w:space="0" w:color="auto"/>
        <w:left w:val="none" w:sz="0" w:space="0" w:color="auto"/>
        <w:bottom w:val="none" w:sz="0" w:space="0" w:color="auto"/>
        <w:right w:val="none" w:sz="0" w:space="0" w:color="auto"/>
      </w:divBdr>
    </w:div>
    <w:div w:id="258565327">
      <w:bodyDiv w:val="1"/>
      <w:marLeft w:val="0"/>
      <w:marRight w:val="0"/>
      <w:marTop w:val="0"/>
      <w:marBottom w:val="0"/>
      <w:divBdr>
        <w:top w:val="none" w:sz="0" w:space="0" w:color="auto"/>
        <w:left w:val="none" w:sz="0" w:space="0" w:color="auto"/>
        <w:bottom w:val="none" w:sz="0" w:space="0" w:color="auto"/>
        <w:right w:val="none" w:sz="0" w:space="0" w:color="auto"/>
      </w:divBdr>
    </w:div>
    <w:div w:id="260920368">
      <w:bodyDiv w:val="1"/>
      <w:marLeft w:val="0"/>
      <w:marRight w:val="0"/>
      <w:marTop w:val="0"/>
      <w:marBottom w:val="0"/>
      <w:divBdr>
        <w:top w:val="none" w:sz="0" w:space="0" w:color="auto"/>
        <w:left w:val="none" w:sz="0" w:space="0" w:color="auto"/>
        <w:bottom w:val="none" w:sz="0" w:space="0" w:color="auto"/>
        <w:right w:val="none" w:sz="0" w:space="0" w:color="auto"/>
      </w:divBdr>
    </w:div>
    <w:div w:id="262348001">
      <w:bodyDiv w:val="1"/>
      <w:marLeft w:val="0"/>
      <w:marRight w:val="0"/>
      <w:marTop w:val="0"/>
      <w:marBottom w:val="0"/>
      <w:divBdr>
        <w:top w:val="none" w:sz="0" w:space="0" w:color="auto"/>
        <w:left w:val="none" w:sz="0" w:space="0" w:color="auto"/>
        <w:bottom w:val="none" w:sz="0" w:space="0" w:color="auto"/>
        <w:right w:val="none" w:sz="0" w:space="0" w:color="auto"/>
      </w:divBdr>
    </w:div>
    <w:div w:id="266423913">
      <w:bodyDiv w:val="1"/>
      <w:marLeft w:val="0"/>
      <w:marRight w:val="0"/>
      <w:marTop w:val="0"/>
      <w:marBottom w:val="0"/>
      <w:divBdr>
        <w:top w:val="none" w:sz="0" w:space="0" w:color="auto"/>
        <w:left w:val="none" w:sz="0" w:space="0" w:color="auto"/>
        <w:bottom w:val="none" w:sz="0" w:space="0" w:color="auto"/>
        <w:right w:val="none" w:sz="0" w:space="0" w:color="auto"/>
      </w:divBdr>
    </w:div>
    <w:div w:id="271978628">
      <w:bodyDiv w:val="1"/>
      <w:marLeft w:val="0"/>
      <w:marRight w:val="0"/>
      <w:marTop w:val="0"/>
      <w:marBottom w:val="0"/>
      <w:divBdr>
        <w:top w:val="none" w:sz="0" w:space="0" w:color="auto"/>
        <w:left w:val="none" w:sz="0" w:space="0" w:color="auto"/>
        <w:bottom w:val="none" w:sz="0" w:space="0" w:color="auto"/>
        <w:right w:val="none" w:sz="0" w:space="0" w:color="auto"/>
      </w:divBdr>
    </w:div>
    <w:div w:id="277491654">
      <w:bodyDiv w:val="1"/>
      <w:marLeft w:val="0"/>
      <w:marRight w:val="0"/>
      <w:marTop w:val="0"/>
      <w:marBottom w:val="0"/>
      <w:divBdr>
        <w:top w:val="none" w:sz="0" w:space="0" w:color="auto"/>
        <w:left w:val="none" w:sz="0" w:space="0" w:color="auto"/>
        <w:bottom w:val="none" w:sz="0" w:space="0" w:color="auto"/>
        <w:right w:val="none" w:sz="0" w:space="0" w:color="auto"/>
      </w:divBdr>
    </w:div>
    <w:div w:id="280845778">
      <w:bodyDiv w:val="1"/>
      <w:marLeft w:val="0"/>
      <w:marRight w:val="0"/>
      <w:marTop w:val="0"/>
      <w:marBottom w:val="0"/>
      <w:divBdr>
        <w:top w:val="none" w:sz="0" w:space="0" w:color="auto"/>
        <w:left w:val="none" w:sz="0" w:space="0" w:color="auto"/>
        <w:bottom w:val="none" w:sz="0" w:space="0" w:color="auto"/>
        <w:right w:val="none" w:sz="0" w:space="0" w:color="auto"/>
      </w:divBdr>
    </w:div>
    <w:div w:id="282076956">
      <w:bodyDiv w:val="1"/>
      <w:marLeft w:val="0"/>
      <w:marRight w:val="0"/>
      <w:marTop w:val="0"/>
      <w:marBottom w:val="0"/>
      <w:divBdr>
        <w:top w:val="none" w:sz="0" w:space="0" w:color="auto"/>
        <w:left w:val="none" w:sz="0" w:space="0" w:color="auto"/>
        <w:bottom w:val="none" w:sz="0" w:space="0" w:color="auto"/>
        <w:right w:val="none" w:sz="0" w:space="0" w:color="auto"/>
      </w:divBdr>
    </w:div>
    <w:div w:id="284822349">
      <w:bodyDiv w:val="1"/>
      <w:marLeft w:val="0"/>
      <w:marRight w:val="0"/>
      <w:marTop w:val="0"/>
      <w:marBottom w:val="0"/>
      <w:divBdr>
        <w:top w:val="none" w:sz="0" w:space="0" w:color="auto"/>
        <w:left w:val="none" w:sz="0" w:space="0" w:color="auto"/>
        <w:bottom w:val="none" w:sz="0" w:space="0" w:color="auto"/>
        <w:right w:val="none" w:sz="0" w:space="0" w:color="auto"/>
      </w:divBdr>
    </w:div>
    <w:div w:id="286393672">
      <w:bodyDiv w:val="1"/>
      <w:marLeft w:val="0"/>
      <w:marRight w:val="0"/>
      <w:marTop w:val="0"/>
      <w:marBottom w:val="0"/>
      <w:divBdr>
        <w:top w:val="none" w:sz="0" w:space="0" w:color="auto"/>
        <w:left w:val="none" w:sz="0" w:space="0" w:color="auto"/>
        <w:bottom w:val="none" w:sz="0" w:space="0" w:color="auto"/>
        <w:right w:val="none" w:sz="0" w:space="0" w:color="auto"/>
      </w:divBdr>
    </w:div>
    <w:div w:id="290207694">
      <w:bodyDiv w:val="1"/>
      <w:marLeft w:val="0"/>
      <w:marRight w:val="0"/>
      <w:marTop w:val="0"/>
      <w:marBottom w:val="0"/>
      <w:divBdr>
        <w:top w:val="none" w:sz="0" w:space="0" w:color="auto"/>
        <w:left w:val="none" w:sz="0" w:space="0" w:color="auto"/>
        <w:bottom w:val="none" w:sz="0" w:space="0" w:color="auto"/>
        <w:right w:val="none" w:sz="0" w:space="0" w:color="auto"/>
      </w:divBdr>
    </w:div>
    <w:div w:id="290865975">
      <w:bodyDiv w:val="1"/>
      <w:marLeft w:val="0"/>
      <w:marRight w:val="0"/>
      <w:marTop w:val="0"/>
      <w:marBottom w:val="0"/>
      <w:divBdr>
        <w:top w:val="none" w:sz="0" w:space="0" w:color="auto"/>
        <w:left w:val="none" w:sz="0" w:space="0" w:color="auto"/>
        <w:bottom w:val="none" w:sz="0" w:space="0" w:color="auto"/>
        <w:right w:val="none" w:sz="0" w:space="0" w:color="auto"/>
      </w:divBdr>
    </w:div>
    <w:div w:id="291330998">
      <w:bodyDiv w:val="1"/>
      <w:marLeft w:val="0"/>
      <w:marRight w:val="0"/>
      <w:marTop w:val="0"/>
      <w:marBottom w:val="0"/>
      <w:divBdr>
        <w:top w:val="none" w:sz="0" w:space="0" w:color="auto"/>
        <w:left w:val="none" w:sz="0" w:space="0" w:color="auto"/>
        <w:bottom w:val="none" w:sz="0" w:space="0" w:color="auto"/>
        <w:right w:val="none" w:sz="0" w:space="0" w:color="auto"/>
      </w:divBdr>
    </w:div>
    <w:div w:id="295381615">
      <w:bodyDiv w:val="1"/>
      <w:marLeft w:val="0"/>
      <w:marRight w:val="0"/>
      <w:marTop w:val="0"/>
      <w:marBottom w:val="0"/>
      <w:divBdr>
        <w:top w:val="none" w:sz="0" w:space="0" w:color="auto"/>
        <w:left w:val="none" w:sz="0" w:space="0" w:color="auto"/>
        <w:bottom w:val="none" w:sz="0" w:space="0" w:color="auto"/>
        <w:right w:val="none" w:sz="0" w:space="0" w:color="auto"/>
      </w:divBdr>
    </w:div>
    <w:div w:id="309023721">
      <w:bodyDiv w:val="1"/>
      <w:marLeft w:val="0"/>
      <w:marRight w:val="0"/>
      <w:marTop w:val="0"/>
      <w:marBottom w:val="0"/>
      <w:divBdr>
        <w:top w:val="none" w:sz="0" w:space="0" w:color="auto"/>
        <w:left w:val="none" w:sz="0" w:space="0" w:color="auto"/>
        <w:bottom w:val="none" w:sz="0" w:space="0" w:color="auto"/>
        <w:right w:val="none" w:sz="0" w:space="0" w:color="auto"/>
      </w:divBdr>
    </w:div>
    <w:div w:id="310913985">
      <w:bodyDiv w:val="1"/>
      <w:marLeft w:val="0"/>
      <w:marRight w:val="0"/>
      <w:marTop w:val="0"/>
      <w:marBottom w:val="0"/>
      <w:divBdr>
        <w:top w:val="none" w:sz="0" w:space="0" w:color="auto"/>
        <w:left w:val="none" w:sz="0" w:space="0" w:color="auto"/>
        <w:bottom w:val="none" w:sz="0" w:space="0" w:color="auto"/>
        <w:right w:val="none" w:sz="0" w:space="0" w:color="auto"/>
      </w:divBdr>
    </w:div>
    <w:div w:id="310990837">
      <w:bodyDiv w:val="1"/>
      <w:marLeft w:val="0"/>
      <w:marRight w:val="0"/>
      <w:marTop w:val="0"/>
      <w:marBottom w:val="0"/>
      <w:divBdr>
        <w:top w:val="none" w:sz="0" w:space="0" w:color="auto"/>
        <w:left w:val="none" w:sz="0" w:space="0" w:color="auto"/>
        <w:bottom w:val="none" w:sz="0" w:space="0" w:color="auto"/>
        <w:right w:val="none" w:sz="0" w:space="0" w:color="auto"/>
      </w:divBdr>
    </w:div>
    <w:div w:id="311450360">
      <w:bodyDiv w:val="1"/>
      <w:marLeft w:val="0"/>
      <w:marRight w:val="0"/>
      <w:marTop w:val="0"/>
      <w:marBottom w:val="0"/>
      <w:divBdr>
        <w:top w:val="none" w:sz="0" w:space="0" w:color="auto"/>
        <w:left w:val="none" w:sz="0" w:space="0" w:color="auto"/>
        <w:bottom w:val="none" w:sz="0" w:space="0" w:color="auto"/>
        <w:right w:val="none" w:sz="0" w:space="0" w:color="auto"/>
      </w:divBdr>
    </w:div>
    <w:div w:id="311834301">
      <w:bodyDiv w:val="1"/>
      <w:marLeft w:val="0"/>
      <w:marRight w:val="0"/>
      <w:marTop w:val="0"/>
      <w:marBottom w:val="0"/>
      <w:divBdr>
        <w:top w:val="none" w:sz="0" w:space="0" w:color="auto"/>
        <w:left w:val="none" w:sz="0" w:space="0" w:color="auto"/>
        <w:bottom w:val="none" w:sz="0" w:space="0" w:color="auto"/>
        <w:right w:val="none" w:sz="0" w:space="0" w:color="auto"/>
      </w:divBdr>
    </w:div>
    <w:div w:id="314185633">
      <w:bodyDiv w:val="1"/>
      <w:marLeft w:val="0"/>
      <w:marRight w:val="0"/>
      <w:marTop w:val="0"/>
      <w:marBottom w:val="0"/>
      <w:divBdr>
        <w:top w:val="none" w:sz="0" w:space="0" w:color="auto"/>
        <w:left w:val="none" w:sz="0" w:space="0" w:color="auto"/>
        <w:bottom w:val="none" w:sz="0" w:space="0" w:color="auto"/>
        <w:right w:val="none" w:sz="0" w:space="0" w:color="auto"/>
      </w:divBdr>
    </w:div>
    <w:div w:id="316154783">
      <w:bodyDiv w:val="1"/>
      <w:marLeft w:val="0"/>
      <w:marRight w:val="0"/>
      <w:marTop w:val="0"/>
      <w:marBottom w:val="0"/>
      <w:divBdr>
        <w:top w:val="none" w:sz="0" w:space="0" w:color="auto"/>
        <w:left w:val="none" w:sz="0" w:space="0" w:color="auto"/>
        <w:bottom w:val="none" w:sz="0" w:space="0" w:color="auto"/>
        <w:right w:val="none" w:sz="0" w:space="0" w:color="auto"/>
      </w:divBdr>
    </w:div>
    <w:div w:id="316426317">
      <w:bodyDiv w:val="1"/>
      <w:marLeft w:val="0"/>
      <w:marRight w:val="0"/>
      <w:marTop w:val="0"/>
      <w:marBottom w:val="0"/>
      <w:divBdr>
        <w:top w:val="none" w:sz="0" w:space="0" w:color="auto"/>
        <w:left w:val="none" w:sz="0" w:space="0" w:color="auto"/>
        <w:bottom w:val="none" w:sz="0" w:space="0" w:color="auto"/>
        <w:right w:val="none" w:sz="0" w:space="0" w:color="auto"/>
      </w:divBdr>
    </w:div>
    <w:div w:id="317462343">
      <w:bodyDiv w:val="1"/>
      <w:marLeft w:val="0"/>
      <w:marRight w:val="0"/>
      <w:marTop w:val="0"/>
      <w:marBottom w:val="0"/>
      <w:divBdr>
        <w:top w:val="none" w:sz="0" w:space="0" w:color="auto"/>
        <w:left w:val="none" w:sz="0" w:space="0" w:color="auto"/>
        <w:bottom w:val="none" w:sz="0" w:space="0" w:color="auto"/>
        <w:right w:val="none" w:sz="0" w:space="0" w:color="auto"/>
      </w:divBdr>
    </w:div>
    <w:div w:id="318971801">
      <w:bodyDiv w:val="1"/>
      <w:marLeft w:val="0"/>
      <w:marRight w:val="0"/>
      <w:marTop w:val="0"/>
      <w:marBottom w:val="0"/>
      <w:divBdr>
        <w:top w:val="none" w:sz="0" w:space="0" w:color="auto"/>
        <w:left w:val="none" w:sz="0" w:space="0" w:color="auto"/>
        <w:bottom w:val="none" w:sz="0" w:space="0" w:color="auto"/>
        <w:right w:val="none" w:sz="0" w:space="0" w:color="auto"/>
      </w:divBdr>
    </w:div>
    <w:div w:id="321616700">
      <w:bodyDiv w:val="1"/>
      <w:marLeft w:val="0"/>
      <w:marRight w:val="0"/>
      <w:marTop w:val="0"/>
      <w:marBottom w:val="0"/>
      <w:divBdr>
        <w:top w:val="none" w:sz="0" w:space="0" w:color="auto"/>
        <w:left w:val="none" w:sz="0" w:space="0" w:color="auto"/>
        <w:bottom w:val="none" w:sz="0" w:space="0" w:color="auto"/>
        <w:right w:val="none" w:sz="0" w:space="0" w:color="auto"/>
      </w:divBdr>
    </w:div>
    <w:div w:id="333071364">
      <w:bodyDiv w:val="1"/>
      <w:marLeft w:val="0"/>
      <w:marRight w:val="0"/>
      <w:marTop w:val="0"/>
      <w:marBottom w:val="0"/>
      <w:divBdr>
        <w:top w:val="none" w:sz="0" w:space="0" w:color="auto"/>
        <w:left w:val="none" w:sz="0" w:space="0" w:color="auto"/>
        <w:bottom w:val="none" w:sz="0" w:space="0" w:color="auto"/>
        <w:right w:val="none" w:sz="0" w:space="0" w:color="auto"/>
      </w:divBdr>
    </w:div>
    <w:div w:id="334067471">
      <w:bodyDiv w:val="1"/>
      <w:marLeft w:val="0"/>
      <w:marRight w:val="0"/>
      <w:marTop w:val="0"/>
      <w:marBottom w:val="0"/>
      <w:divBdr>
        <w:top w:val="none" w:sz="0" w:space="0" w:color="auto"/>
        <w:left w:val="none" w:sz="0" w:space="0" w:color="auto"/>
        <w:bottom w:val="none" w:sz="0" w:space="0" w:color="auto"/>
        <w:right w:val="none" w:sz="0" w:space="0" w:color="auto"/>
      </w:divBdr>
    </w:div>
    <w:div w:id="340087792">
      <w:bodyDiv w:val="1"/>
      <w:marLeft w:val="0"/>
      <w:marRight w:val="0"/>
      <w:marTop w:val="0"/>
      <w:marBottom w:val="0"/>
      <w:divBdr>
        <w:top w:val="none" w:sz="0" w:space="0" w:color="auto"/>
        <w:left w:val="none" w:sz="0" w:space="0" w:color="auto"/>
        <w:bottom w:val="none" w:sz="0" w:space="0" w:color="auto"/>
        <w:right w:val="none" w:sz="0" w:space="0" w:color="auto"/>
      </w:divBdr>
    </w:div>
    <w:div w:id="345058250">
      <w:bodyDiv w:val="1"/>
      <w:marLeft w:val="0"/>
      <w:marRight w:val="0"/>
      <w:marTop w:val="0"/>
      <w:marBottom w:val="0"/>
      <w:divBdr>
        <w:top w:val="none" w:sz="0" w:space="0" w:color="auto"/>
        <w:left w:val="none" w:sz="0" w:space="0" w:color="auto"/>
        <w:bottom w:val="none" w:sz="0" w:space="0" w:color="auto"/>
        <w:right w:val="none" w:sz="0" w:space="0" w:color="auto"/>
      </w:divBdr>
    </w:div>
    <w:div w:id="349768961">
      <w:bodyDiv w:val="1"/>
      <w:marLeft w:val="0"/>
      <w:marRight w:val="0"/>
      <w:marTop w:val="0"/>
      <w:marBottom w:val="0"/>
      <w:divBdr>
        <w:top w:val="none" w:sz="0" w:space="0" w:color="auto"/>
        <w:left w:val="none" w:sz="0" w:space="0" w:color="auto"/>
        <w:bottom w:val="none" w:sz="0" w:space="0" w:color="auto"/>
        <w:right w:val="none" w:sz="0" w:space="0" w:color="auto"/>
      </w:divBdr>
    </w:div>
    <w:div w:id="358744797">
      <w:bodyDiv w:val="1"/>
      <w:marLeft w:val="0"/>
      <w:marRight w:val="0"/>
      <w:marTop w:val="0"/>
      <w:marBottom w:val="0"/>
      <w:divBdr>
        <w:top w:val="none" w:sz="0" w:space="0" w:color="auto"/>
        <w:left w:val="none" w:sz="0" w:space="0" w:color="auto"/>
        <w:bottom w:val="none" w:sz="0" w:space="0" w:color="auto"/>
        <w:right w:val="none" w:sz="0" w:space="0" w:color="auto"/>
      </w:divBdr>
    </w:div>
    <w:div w:id="368919932">
      <w:bodyDiv w:val="1"/>
      <w:marLeft w:val="0"/>
      <w:marRight w:val="0"/>
      <w:marTop w:val="0"/>
      <w:marBottom w:val="0"/>
      <w:divBdr>
        <w:top w:val="none" w:sz="0" w:space="0" w:color="auto"/>
        <w:left w:val="none" w:sz="0" w:space="0" w:color="auto"/>
        <w:bottom w:val="none" w:sz="0" w:space="0" w:color="auto"/>
        <w:right w:val="none" w:sz="0" w:space="0" w:color="auto"/>
      </w:divBdr>
    </w:div>
    <w:div w:id="370769406">
      <w:bodyDiv w:val="1"/>
      <w:marLeft w:val="0"/>
      <w:marRight w:val="0"/>
      <w:marTop w:val="0"/>
      <w:marBottom w:val="0"/>
      <w:divBdr>
        <w:top w:val="none" w:sz="0" w:space="0" w:color="auto"/>
        <w:left w:val="none" w:sz="0" w:space="0" w:color="auto"/>
        <w:bottom w:val="none" w:sz="0" w:space="0" w:color="auto"/>
        <w:right w:val="none" w:sz="0" w:space="0" w:color="auto"/>
      </w:divBdr>
    </w:div>
    <w:div w:id="370769801">
      <w:bodyDiv w:val="1"/>
      <w:marLeft w:val="0"/>
      <w:marRight w:val="0"/>
      <w:marTop w:val="0"/>
      <w:marBottom w:val="0"/>
      <w:divBdr>
        <w:top w:val="none" w:sz="0" w:space="0" w:color="auto"/>
        <w:left w:val="none" w:sz="0" w:space="0" w:color="auto"/>
        <w:bottom w:val="none" w:sz="0" w:space="0" w:color="auto"/>
        <w:right w:val="none" w:sz="0" w:space="0" w:color="auto"/>
      </w:divBdr>
    </w:div>
    <w:div w:id="371614142">
      <w:bodyDiv w:val="1"/>
      <w:marLeft w:val="0"/>
      <w:marRight w:val="0"/>
      <w:marTop w:val="0"/>
      <w:marBottom w:val="0"/>
      <w:divBdr>
        <w:top w:val="none" w:sz="0" w:space="0" w:color="auto"/>
        <w:left w:val="none" w:sz="0" w:space="0" w:color="auto"/>
        <w:bottom w:val="none" w:sz="0" w:space="0" w:color="auto"/>
        <w:right w:val="none" w:sz="0" w:space="0" w:color="auto"/>
      </w:divBdr>
    </w:div>
    <w:div w:id="371927216">
      <w:bodyDiv w:val="1"/>
      <w:marLeft w:val="0"/>
      <w:marRight w:val="0"/>
      <w:marTop w:val="0"/>
      <w:marBottom w:val="0"/>
      <w:divBdr>
        <w:top w:val="none" w:sz="0" w:space="0" w:color="auto"/>
        <w:left w:val="none" w:sz="0" w:space="0" w:color="auto"/>
        <w:bottom w:val="none" w:sz="0" w:space="0" w:color="auto"/>
        <w:right w:val="none" w:sz="0" w:space="0" w:color="auto"/>
      </w:divBdr>
    </w:div>
    <w:div w:id="372273001">
      <w:bodyDiv w:val="1"/>
      <w:marLeft w:val="0"/>
      <w:marRight w:val="0"/>
      <w:marTop w:val="0"/>
      <w:marBottom w:val="0"/>
      <w:divBdr>
        <w:top w:val="none" w:sz="0" w:space="0" w:color="auto"/>
        <w:left w:val="none" w:sz="0" w:space="0" w:color="auto"/>
        <w:bottom w:val="none" w:sz="0" w:space="0" w:color="auto"/>
        <w:right w:val="none" w:sz="0" w:space="0" w:color="auto"/>
      </w:divBdr>
    </w:div>
    <w:div w:id="373122210">
      <w:bodyDiv w:val="1"/>
      <w:marLeft w:val="0"/>
      <w:marRight w:val="0"/>
      <w:marTop w:val="0"/>
      <w:marBottom w:val="0"/>
      <w:divBdr>
        <w:top w:val="none" w:sz="0" w:space="0" w:color="auto"/>
        <w:left w:val="none" w:sz="0" w:space="0" w:color="auto"/>
        <w:bottom w:val="none" w:sz="0" w:space="0" w:color="auto"/>
        <w:right w:val="none" w:sz="0" w:space="0" w:color="auto"/>
      </w:divBdr>
    </w:div>
    <w:div w:id="373233162">
      <w:bodyDiv w:val="1"/>
      <w:marLeft w:val="0"/>
      <w:marRight w:val="0"/>
      <w:marTop w:val="0"/>
      <w:marBottom w:val="0"/>
      <w:divBdr>
        <w:top w:val="none" w:sz="0" w:space="0" w:color="auto"/>
        <w:left w:val="none" w:sz="0" w:space="0" w:color="auto"/>
        <w:bottom w:val="none" w:sz="0" w:space="0" w:color="auto"/>
        <w:right w:val="none" w:sz="0" w:space="0" w:color="auto"/>
      </w:divBdr>
    </w:div>
    <w:div w:id="376123674">
      <w:bodyDiv w:val="1"/>
      <w:marLeft w:val="0"/>
      <w:marRight w:val="0"/>
      <w:marTop w:val="0"/>
      <w:marBottom w:val="0"/>
      <w:divBdr>
        <w:top w:val="none" w:sz="0" w:space="0" w:color="auto"/>
        <w:left w:val="none" w:sz="0" w:space="0" w:color="auto"/>
        <w:bottom w:val="none" w:sz="0" w:space="0" w:color="auto"/>
        <w:right w:val="none" w:sz="0" w:space="0" w:color="auto"/>
      </w:divBdr>
    </w:div>
    <w:div w:id="382019309">
      <w:bodyDiv w:val="1"/>
      <w:marLeft w:val="0"/>
      <w:marRight w:val="0"/>
      <w:marTop w:val="0"/>
      <w:marBottom w:val="0"/>
      <w:divBdr>
        <w:top w:val="none" w:sz="0" w:space="0" w:color="auto"/>
        <w:left w:val="none" w:sz="0" w:space="0" w:color="auto"/>
        <w:bottom w:val="none" w:sz="0" w:space="0" w:color="auto"/>
        <w:right w:val="none" w:sz="0" w:space="0" w:color="auto"/>
      </w:divBdr>
    </w:div>
    <w:div w:id="384256559">
      <w:bodyDiv w:val="1"/>
      <w:marLeft w:val="0"/>
      <w:marRight w:val="0"/>
      <w:marTop w:val="0"/>
      <w:marBottom w:val="0"/>
      <w:divBdr>
        <w:top w:val="none" w:sz="0" w:space="0" w:color="auto"/>
        <w:left w:val="none" w:sz="0" w:space="0" w:color="auto"/>
        <w:bottom w:val="none" w:sz="0" w:space="0" w:color="auto"/>
        <w:right w:val="none" w:sz="0" w:space="0" w:color="auto"/>
      </w:divBdr>
    </w:div>
    <w:div w:id="398524541">
      <w:bodyDiv w:val="1"/>
      <w:marLeft w:val="0"/>
      <w:marRight w:val="0"/>
      <w:marTop w:val="0"/>
      <w:marBottom w:val="0"/>
      <w:divBdr>
        <w:top w:val="none" w:sz="0" w:space="0" w:color="auto"/>
        <w:left w:val="none" w:sz="0" w:space="0" w:color="auto"/>
        <w:bottom w:val="none" w:sz="0" w:space="0" w:color="auto"/>
        <w:right w:val="none" w:sz="0" w:space="0" w:color="auto"/>
      </w:divBdr>
    </w:div>
    <w:div w:id="401757511">
      <w:bodyDiv w:val="1"/>
      <w:marLeft w:val="0"/>
      <w:marRight w:val="0"/>
      <w:marTop w:val="0"/>
      <w:marBottom w:val="0"/>
      <w:divBdr>
        <w:top w:val="none" w:sz="0" w:space="0" w:color="auto"/>
        <w:left w:val="none" w:sz="0" w:space="0" w:color="auto"/>
        <w:bottom w:val="none" w:sz="0" w:space="0" w:color="auto"/>
        <w:right w:val="none" w:sz="0" w:space="0" w:color="auto"/>
      </w:divBdr>
    </w:div>
    <w:div w:id="406267114">
      <w:bodyDiv w:val="1"/>
      <w:marLeft w:val="0"/>
      <w:marRight w:val="0"/>
      <w:marTop w:val="0"/>
      <w:marBottom w:val="0"/>
      <w:divBdr>
        <w:top w:val="none" w:sz="0" w:space="0" w:color="auto"/>
        <w:left w:val="none" w:sz="0" w:space="0" w:color="auto"/>
        <w:bottom w:val="none" w:sz="0" w:space="0" w:color="auto"/>
        <w:right w:val="none" w:sz="0" w:space="0" w:color="auto"/>
      </w:divBdr>
    </w:div>
    <w:div w:id="407002281">
      <w:bodyDiv w:val="1"/>
      <w:marLeft w:val="0"/>
      <w:marRight w:val="0"/>
      <w:marTop w:val="0"/>
      <w:marBottom w:val="0"/>
      <w:divBdr>
        <w:top w:val="none" w:sz="0" w:space="0" w:color="auto"/>
        <w:left w:val="none" w:sz="0" w:space="0" w:color="auto"/>
        <w:bottom w:val="none" w:sz="0" w:space="0" w:color="auto"/>
        <w:right w:val="none" w:sz="0" w:space="0" w:color="auto"/>
      </w:divBdr>
    </w:div>
    <w:div w:id="408042980">
      <w:bodyDiv w:val="1"/>
      <w:marLeft w:val="0"/>
      <w:marRight w:val="0"/>
      <w:marTop w:val="0"/>
      <w:marBottom w:val="0"/>
      <w:divBdr>
        <w:top w:val="none" w:sz="0" w:space="0" w:color="auto"/>
        <w:left w:val="none" w:sz="0" w:space="0" w:color="auto"/>
        <w:bottom w:val="none" w:sz="0" w:space="0" w:color="auto"/>
        <w:right w:val="none" w:sz="0" w:space="0" w:color="auto"/>
      </w:divBdr>
    </w:div>
    <w:div w:id="411050403">
      <w:bodyDiv w:val="1"/>
      <w:marLeft w:val="0"/>
      <w:marRight w:val="0"/>
      <w:marTop w:val="0"/>
      <w:marBottom w:val="0"/>
      <w:divBdr>
        <w:top w:val="none" w:sz="0" w:space="0" w:color="auto"/>
        <w:left w:val="none" w:sz="0" w:space="0" w:color="auto"/>
        <w:bottom w:val="none" w:sz="0" w:space="0" w:color="auto"/>
        <w:right w:val="none" w:sz="0" w:space="0" w:color="auto"/>
      </w:divBdr>
    </w:div>
    <w:div w:id="412894643">
      <w:bodyDiv w:val="1"/>
      <w:marLeft w:val="0"/>
      <w:marRight w:val="0"/>
      <w:marTop w:val="0"/>
      <w:marBottom w:val="0"/>
      <w:divBdr>
        <w:top w:val="none" w:sz="0" w:space="0" w:color="auto"/>
        <w:left w:val="none" w:sz="0" w:space="0" w:color="auto"/>
        <w:bottom w:val="none" w:sz="0" w:space="0" w:color="auto"/>
        <w:right w:val="none" w:sz="0" w:space="0" w:color="auto"/>
      </w:divBdr>
    </w:div>
    <w:div w:id="414209264">
      <w:bodyDiv w:val="1"/>
      <w:marLeft w:val="0"/>
      <w:marRight w:val="0"/>
      <w:marTop w:val="0"/>
      <w:marBottom w:val="0"/>
      <w:divBdr>
        <w:top w:val="none" w:sz="0" w:space="0" w:color="auto"/>
        <w:left w:val="none" w:sz="0" w:space="0" w:color="auto"/>
        <w:bottom w:val="none" w:sz="0" w:space="0" w:color="auto"/>
        <w:right w:val="none" w:sz="0" w:space="0" w:color="auto"/>
      </w:divBdr>
    </w:div>
    <w:div w:id="416294713">
      <w:bodyDiv w:val="1"/>
      <w:marLeft w:val="0"/>
      <w:marRight w:val="0"/>
      <w:marTop w:val="0"/>
      <w:marBottom w:val="0"/>
      <w:divBdr>
        <w:top w:val="none" w:sz="0" w:space="0" w:color="auto"/>
        <w:left w:val="none" w:sz="0" w:space="0" w:color="auto"/>
        <w:bottom w:val="none" w:sz="0" w:space="0" w:color="auto"/>
        <w:right w:val="none" w:sz="0" w:space="0" w:color="auto"/>
      </w:divBdr>
    </w:div>
    <w:div w:id="417755668">
      <w:bodyDiv w:val="1"/>
      <w:marLeft w:val="0"/>
      <w:marRight w:val="0"/>
      <w:marTop w:val="0"/>
      <w:marBottom w:val="0"/>
      <w:divBdr>
        <w:top w:val="none" w:sz="0" w:space="0" w:color="auto"/>
        <w:left w:val="none" w:sz="0" w:space="0" w:color="auto"/>
        <w:bottom w:val="none" w:sz="0" w:space="0" w:color="auto"/>
        <w:right w:val="none" w:sz="0" w:space="0" w:color="auto"/>
      </w:divBdr>
    </w:div>
    <w:div w:id="429356991">
      <w:bodyDiv w:val="1"/>
      <w:marLeft w:val="0"/>
      <w:marRight w:val="0"/>
      <w:marTop w:val="0"/>
      <w:marBottom w:val="0"/>
      <w:divBdr>
        <w:top w:val="none" w:sz="0" w:space="0" w:color="auto"/>
        <w:left w:val="none" w:sz="0" w:space="0" w:color="auto"/>
        <w:bottom w:val="none" w:sz="0" w:space="0" w:color="auto"/>
        <w:right w:val="none" w:sz="0" w:space="0" w:color="auto"/>
      </w:divBdr>
    </w:div>
    <w:div w:id="431512174">
      <w:bodyDiv w:val="1"/>
      <w:marLeft w:val="0"/>
      <w:marRight w:val="0"/>
      <w:marTop w:val="0"/>
      <w:marBottom w:val="0"/>
      <w:divBdr>
        <w:top w:val="none" w:sz="0" w:space="0" w:color="auto"/>
        <w:left w:val="none" w:sz="0" w:space="0" w:color="auto"/>
        <w:bottom w:val="none" w:sz="0" w:space="0" w:color="auto"/>
        <w:right w:val="none" w:sz="0" w:space="0" w:color="auto"/>
      </w:divBdr>
    </w:div>
    <w:div w:id="431628152">
      <w:bodyDiv w:val="1"/>
      <w:marLeft w:val="0"/>
      <w:marRight w:val="0"/>
      <w:marTop w:val="0"/>
      <w:marBottom w:val="0"/>
      <w:divBdr>
        <w:top w:val="none" w:sz="0" w:space="0" w:color="auto"/>
        <w:left w:val="none" w:sz="0" w:space="0" w:color="auto"/>
        <w:bottom w:val="none" w:sz="0" w:space="0" w:color="auto"/>
        <w:right w:val="none" w:sz="0" w:space="0" w:color="auto"/>
      </w:divBdr>
    </w:div>
    <w:div w:id="432361000">
      <w:bodyDiv w:val="1"/>
      <w:marLeft w:val="0"/>
      <w:marRight w:val="0"/>
      <w:marTop w:val="0"/>
      <w:marBottom w:val="0"/>
      <w:divBdr>
        <w:top w:val="none" w:sz="0" w:space="0" w:color="auto"/>
        <w:left w:val="none" w:sz="0" w:space="0" w:color="auto"/>
        <w:bottom w:val="none" w:sz="0" w:space="0" w:color="auto"/>
        <w:right w:val="none" w:sz="0" w:space="0" w:color="auto"/>
      </w:divBdr>
    </w:div>
    <w:div w:id="435252248">
      <w:bodyDiv w:val="1"/>
      <w:marLeft w:val="0"/>
      <w:marRight w:val="0"/>
      <w:marTop w:val="0"/>
      <w:marBottom w:val="0"/>
      <w:divBdr>
        <w:top w:val="none" w:sz="0" w:space="0" w:color="auto"/>
        <w:left w:val="none" w:sz="0" w:space="0" w:color="auto"/>
        <w:bottom w:val="none" w:sz="0" w:space="0" w:color="auto"/>
        <w:right w:val="none" w:sz="0" w:space="0" w:color="auto"/>
      </w:divBdr>
    </w:div>
    <w:div w:id="436947451">
      <w:bodyDiv w:val="1"/>
      <w:marLeft w:val="0"/>
      <w:marRight w:val="0"/>
      <w:marTop w:val="0"/>
      <w:marBottom w:val="0"/>
      <w:divBdr>
        <w:top w:val="none" w:sz="0" w:space="0" w:color="auto"/>
        <w:left w:val="none" w:sz="0" w:space="0" w:color="auto"/>
        <w:bottom w:val="none" w:sz="0" w:space="0" w:color="auto"/>
        <w:right w:val="none" w:sz="0" w:space="0" w:color="auto"/>
      </w:divBdr>
    </w:div>
    <w:div w:id="445929295">
      <w:bodyDiv w:val="1"/>
      <w:marLeft w:val="0"/>
      <w:marRight w:val="0"/>
      <w:marTop w:val="0"/>
      <w:marBottom w:val="0"/>
      <w:divBdr>
        <w:top w:val="none" w:sz="0" w:space="0" w:color="auto"/>
        <w:left w:val="none" w:sz="0" w:space="0" w:color="auto"/>
        <w:bottom w:val="none" w:sz="0" w:space="0" w:color="auto"/>
        <w:right w:val="none" w:sz="0" w:space="0" w:color="auto"/>
      </w:divBdr>
    </w:div>
    <w:div w:id="448478255">
      <w:bodyDiv w:val="1"/>
      <w:marLeft w:val="0"/>
      <w:marRight w:val="0"/>
      <w:marTop w:val="0"/>
      <w:marBottom w:val="0"/>
      <w:divBdr>
        <w:top w:val="none" w:sz="0" w:space="0" w:color="auto"/>
        <w:left w:val="none" w:sz="0" w:space="0" w:color="auto"/>
        <w:bottom w:val="none" w:sz="0" w:space="0" w:color="auto"/>
        <w:right w:val="none" w:sz="0" w:space="0" w:color="auto"/>
      </w:divBdr>
    </w:div>
    <w:div w:id="450903484">
      <w:bodyDiv w:val="1"/>
      <w:marLeft w:val="0"/>
      <w:marRight w:val="0"/>
      <w:marTop w:val="0"/>
      <w:marBottom w:val="0"/>
      <w:divBdr>
        <w:top w:val="none" w:sz="0" w:space="0" w:color="auto"/>
        <w:left w:val="none" w:sz="0" w:space="0" w:color="auto"/>
        <w:bottom w:val="none" w:sz="0" w:space="0" w:color="auto"/>
        <w:right w:val="none" w:sz="0" w:space="0" w:color="auto"/>
      </w:divBdr>
    </w:div>
    <w:div w:id="452023359">
      <w:bodyDiv w:val="1"/>
      <w:marLeft w:val="0"/>
      <w:marRight w:val="0"/>
      <w:marTop w:val="0"/>
      <w:marBottom w:val="0"/>
      <w:divBdr>
        <w:top w:val="none" w:sz="0" w:space="0" w:color="auto"/>
        <w:left w:val="none" w:sz="0" w:space="0" w:color="auto"/>
        <w:bottom w:val="none" w:sz="0" w:space="0" w:color="auto"/>
        <w:right w:val="none" w:sz="0" w:space="0" w:color="auto"/>
      </w:divBdr>
    </w:div>
    <w:div w:id="458495696">
      <w:bodyDiv w:val="1"/>
      <w:marLeft w:val="0"/>
      <w:marRight w:val="0"/>
      <w:marTop w:val="0"/>
      <w:marBottom w:val="0"/>
      <w:divBdr>
        <w:top w:val="none" w:sz="0" w:space="0" w:color="auto"/>
        <w:left w:val="none" w:sz="0" w:space="0" w:color="auto"/>
        <w:bottom w:val="none" w:sz="0" w:space="0" w:color="auto"/>
        <w:right w:val="none" w:sz="0" w:space="0" w:color="auto"/>
      </w:divBdr>
    </w:div>
    <w:div w:id="477265408">
      <w:bodyDiv w:val="1"/>
      <w:marLeft w:val="0"/>
      <w:marRight w:val="0"/>
      <w:marTop w:val="0"/>
      <w:marBottom w:val="0"/>
      <w:divBdr>
        <w:top w:val="none" w:sz="0" w:space="0" w:color="auto"/>
        <w:left w:val="none" w:sz="0" w:space="0" w:color="auto"/>
        <w:bottom w:val="none" w:sz="0" w:space="0" w:color="auto"/>
        <w:right w:val="none" w:sz="0" w:space="0" w:color="auto"/>
      </w:divBdr>
    </w:div>
    <w:div w:id="487015647">
      <w:bodyDiv w:val="1"/>
      <w:marLeft w:val="0"/>
      <w:marRight w:val="0"/>
      <w:marTop w:val="0"/>
      <w:marBottom w:val="0"/>
      <w:divBdr>
        <w:top w:val="none" w:sz="0" w:space="0" w:color="auto"/>
        <w:left w:val="none" w:sz="0" w:space="0" w:color="auto"/>
        <w:bottom w:val="none" w:sz="0" w:space="0" w:color="auto"/>
        <w:right w:val="none" w:sz="0" w:space="0" w:color="auto"/>
      </w:divBdr>
    </w:div>
    <w:div w:id="499930226">
      <w:bodyDiv w:val="1"/>
      <w:marLeft w:val="0"/>
      <w:marRight w:val="0"/>
      <w:marTop w:val="0"/>
      <w:marBottom w:val="0"/>
      <w:divBdr>
        <w:top w:val="none" w:sz="0" w:space="0" w:color="auto"/>
        <w:left w:val="none" w:sz="0" w:space="0" w:color="auto"/>
        <w:bottom w:val="none" w:sz="0" w:space="0" w:color="auto"/>
        <w:right w:val="none" w:sz="0" w:space="0" w:color="auto"/>
      </w:divBdr>
    </w:div>
    <w:div w:id="500780248">
      <w:bodyDiv w:val="1"/>
      <w:marLeft w:val="0"/>
      <w:marRight w:val="0"/>
      <w:marTop w:val="0"/>
      <w:marBottom w:val="0"/>
      <w:divBdr>
        <w:top w:val="none" w:sz="0" w:space="0" w:color="auto"/>
        <w:left w:val="none" w:sz="0" w:space="0" w:color="auto"/>
        <w:bottom w:val="none" w:sz="0" w:space="0" w:color="auto"/>
        <w:right w:val="none" w:sz="0" w:space="0" w:color="auto"/>
      </w:divBdr>
    </w:div>
    <w:div w:id="501241022">
      <w:bodyDiv w:val="1"/>
      <w:marLeft w:val="0"/>
      <w:marRight w:val="0"/>
      <w:marTop w:val="0"/>
      <w:marBottom w:val="0"/>
      <w:divBdr>
        <w:top w:val="none" w:sz="0" w:space="0" w:color="auto"/>
        <w:left w:val="none" w:sz="0" w:space="0" w:color="auto"/>
        <w:bottom w:val="none" w:sz="0" w:space="0" w:color="auto"/>
        <w:right w:val="none" w:sz="0" w:space="0" w:color="auto"/>
      </w:divBdr>
    </w:div>
    <w:div w:id="510798335">
      <w:bodyDiv w:val="1"/>
      <w:marLeft w:val="0"/>
      <w:marRight w:val="0"/>
      <w:marTop w:val="0"/>
      <w:marBottom w:val="0"/>
      <w:divBdr>
        <w:top w:val="none" w:sz="0" w:space="0" w:color="auto"/>
        <w:left w:val="none" w:sz="0" w:space="0" w:color="auto"/>
        <w:bottom w:val="none" w:sz="0" w:space="0" w:color="auto"/>
        <w:right w:val="none" w:sz="0" w:space="0" w:color="auto"/>
      </w:divBdr>
    </w:div>
    <w:div w:id="512188654">
      <w:bodyDiv w:val="1"/>
      <w:marLeft w:val="0"/>
      <w:marRight w:val="0"/>
      <w:marTop w:val="0"/>
      <w:marBottom w:val="0"/>
      <w:divBdr>
        <w:top w:val="none" w:sz="0" w:space="0" w:color="auto"/>
        <w:left w:val="none" w:sz="0" w:space="0" w:color="auto"/>
        <w:bottom w:val="none" w:sz="0" w:space="0" w:color="auto"/>
        <w:right w:val="none" w:sz="0" w:space="0" w:color="auto"/>
      </w:divBdr>
    </w:div>
    <w:div w:id="513570768">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15845528">
      <w:bodyDiv w:val="1"/>
      <w:marLeft w:val="0"/>
      <w:marRight w:val="0"/>
      <w:marTop w:val="0"/>
      <w:marBottom w:val="0"/>
      <w:divBdr>
        <w:top w:val="none" w:sz="0" w:space="0" w:color="auto"/>
        <w:left w:val="none" w:sz="0" w:space="0" w:color="auto"/>
        <w:bottom w:val="none" w:sz="0" w:space="0" w:color="auto"/>
        <w:right w:val="none" w:sz="0" w:space="0" w:color="auto"/>
      </w:divBdr>
    </w:div>
    <w:div w:id="523447979">
      <w:bodyDiv w:val="1"/>
      <w:marLeft w:val="0"/>
      <w:marRight w:val="0"/>
      <w:marTop w:val="0"/>
      <w:marBottom w:val="0"/>
      <w:divBdr>
        <w:top w:val="none" w:sz="0" w:space="0" w:color="auto"/>
        <w:left w:val="none" w:sz="0" w:space="0" w:color="auto"/>
        <w:bottom w:val="none" w:sz="0" w:space="0" w:color="auto"/>
        <w:right w:val="none" w:sz="0" w:space="0" w:color="auto"/>
      </w:divBdr>
    </w:div>
    <w:div w:id="523981299">
      <w:bodyDiv w:val="1"/>
      <w:marLeft w:val="0"/>
      <w:marRight w:val="0"/>
      <w:marTop w:val="0"/>
      <w:marBottom w:val="0"/>
      <w:divBdr>
        <w:top w:val="none" w:sz="0" w:space="0" w:color="auto"/>
        <w:left w:val="none" w:sz="0" w:space="0" w:color="auto"/>
        <w:bottom w:val="none" w:sz="0" w:space="0" w:color="auto"/>
        <w:right w:val="none" w:sz="0" w:space="0" w:color="auto"/>
      </w:divBdr>
    </w:div>
    <w:div w:id="526259059">
      <w:bodyDiv w:val="1"/>
      <w:marLeft w:val="0"/>
      <w:marRight w:val="0"/>
      <w:marTop w:val="0"/>
      <w:marBottom w:val="0"/>
      <w:divBdr>
        <w:top w:val="none" w:sz="0" w:space="0" w:color="auto"/>
        <w:left w:val="none" w:sz="0" w:space="0" w:color="auto"/>
        <w:bottom w:val="none" w:sz="0" w:space="0" w:color="auto"/>
        <w:right w:val="none" w:sz="0" w:space="0" w:color="auto"/>
      </w:divBdr>
    </w:div>
    <w:div w:id="526483268">
      <w:bodyDiv w:val="1"/>
      <w:marLeft w:val="0"/>
      <w:marRight w:val="0"/>
      <w:marTop w:val="0"/>
      <w:marBottom w:val="0"/>
      <w:divBdr>
        <w:top w:val="none" w:sz="0" w:space="0" w:color="auto"/>
        <w:left w:val="none" w:sz="0" w:space="0" w:color="auto"/>
        <w:bottom w:val="none" w:sz="0" w:space="0" w:color="auto"/>
        <w:right w:val="none" w:sz="0" w:space="0" w:color="auto"/>
      </w:divBdr>
    </w:div>
    <w:div w:id="534318362">
      <w:bodyDiv w:val="1"/>
      <w:marLeft w:val="0"/>
      <w:marRight w:val="0"/>
      <w:marTop w:val="0"/>
      <w:marBottom w:val="0"/>
      <w:divBdr>
        <w:top w:val="none" w:sz="0" w:space="0" w:color="auto"/>
        <w:left w:val="none" w:sz="0" w:space="0" w:color="auto"/>
        <w:bottom w:val="none" w:sz="0" w:space="0" w:color="auto"/>
        <w:right w:val="none" w:sz="0" w:space="0" w:color="auto"/>
      </w:divBdr>
    </w:div>
    <w:div w:id="535774131">
      <w:bodyDiv w:val="1"/>
      <w:marLeft w:val="0"/>
      <w:marRight w:val="0"/>
      <w:marTop w:val="0"/>
      <w:marBottom w:val="0"/>
      <w:divBdr>
        <w:top w:val="none" w:sz="0" w:space="0" w:color="auto"/>
        <w:left w:val="none" w:sz="0" w:space="0" w:color="auto"/>
        <w:bottom w:val="none" w:sz="0" w:space="0" w:color="auto"/>
        <w:right w:val="none" w:sz="0" w:space="0" w:color="auto"/>
      </w:divBdr>
    </w:div>
    <w:div w:id="539436526">
      <w:bodyDiv w:val="1"/>
      <w:marLeft w:val="0"/>
      <w:marRight w:val="0"/>
      <w:marTop w:val="0"/>
      <w:marBottom w:val="0"/>
      <w:divBdr>
        <w:top w:val="none" w:sz="0" w:space="0" w:color="auto"/>
        <w:left w:val="none" w:sz="0" w:space="0" w:color="auto"/>
        <w:bottom w:val="none" w:sz="0" w:space="0" w:color="auto"/>
        <w:right w:val="none" w:sz="0" w:space="0" w:color="auto"/>
      </w:divBdr>
    </w:div>
    <w:div w:id="540870350">
      <w:bodyDiv w:val="1"/>
      <w:marLeft w:val="0"/>
      <w:marRight w:val="0"/>
      <w:marTop w:val="0"/>
      <w:marBottom w:val="0"/>
      <w:divBdr>
        <w:top w:val="none" w:sz="0" w:space="0" w:color="auto"/>
        <w:left w:val="none" w:sz="0" w:space="0" w:color="auto"/>
        <w:bottom w:val="none" w:sz="0" w:space="0" w:color="auto"/>
        <w:right w:val="none" w:sz="0" w:space="0" w:color="auto"/>
      </w:divBdr>
    </w:div>
    <w:div w:id="546721976">
      <w:bodyDiv w:val="1"/>
      <w:marLeft w:val="0"/>
      <w:marRight w:val="0"/>
      <w:marTop w:val="0"/>
      <w:marBottom w:val="0"/>
      <w:divBdr>
        <w:top w:val="none" w:sz="0" w:space="0" w:color="auto"/>
        <w:left w:val="none" w:sz="0" w:space="0" w:color="auto"/>
        <w:bottom w:val="none" w:sz="0" w:space="0" w:color="auto"/>
        <w:right w:val="none" w:sz="0" w:space="0" w:color="auto"/>
      </w:divBdr>
    </w:div>
    <w:div w:id="567037121">
      <w:bodyDiv w:val="1"/>
      <w:marLeft w:val="0"/>
      <w:marRight w:val="0"/>
      <w:marTop w:val="0"/>
      <w:marBottom w:val="0"/>
      <w:divBdr>
        <w:top w:val="none" w:sz="0" w:space="0" w:color="auto"/>
        <w:left w:val="none" w:sz="0" w:space="0" w:color="auto"/>
        <w:bottom w:val="none" w:sz="0" w:space="0" w:color="auto"/>
        <w:right w:val="none" w:sz="0" w:space="0" w:color="auto"/>
      </w:divBdr>
    </w:div>
    <w:div w:id="576018570">
      <w:bodyDiv w:val="1"/>
      <w:marLeft w:val="0"/>
      <w:marRight w:val="0"/>
      <w:marTop w:val="0"/>
      <w:marBottom w:val="0"/>
      <w:divBdr>
        <w:top w:val="none" w:sz="0" w:space="0" w:color="auto"/>
        <w:left w:val="none" w:sz="0" w:space="0" w:color="auto"/>
        <w:bottom w:val="none" w:sz="0" w:space="0" w:color="auto"/>
        <w:right w:val="none" w:sz="0" w:space="0" w:color="auto"/>
      </w:divBdr>
    </w:div>
    <w:div w:id="576092216">
      <w:bodyDiv w:val="1"/>
      <w:marLeft w:val="0"/>
      <w:marRight w:val="0"/>
      <w:marTop w:val="0"/>
      <w:marBottom w:val="0"/>
      <w:divBdr>
        <w:top w:val="none" w:sz="0" w:space="0" w:color="auto"/>
        <w:left w:val="none" w:sz="0" w:space="0" w:color="auto"/>
        <w:bottom w:val="none" w:sz="0" w:space="0" w:color="auto"/>
        <w:right w:val="none" w:sz="0" w:space="0" w:color="auto"/>
      </w:divBdr>
    </w:div>
    <w:div w:id="576214176">
      <w:bodyDiv w:val="1"/>
      <w:marLeft w:val="0"/>
      <w:marRight w:val="0"/>
      <w:marTop w:val="0"/>
      <w:marBottom w:val="0"/>
      <w:divBdr>
        <w:top w:val="none" w:sz="0" w:space="0" w:color="auto"/>
        <w:left w:val="none" w:sz="0" w:space="0" w:color="auto"/>
        <w:bottom w:val="none" w:sz="0" w:space="0" w:color="auto"/>
        <w:right w:val="none" w:sz="0" w:space="0" w:color="auto"/>
      </w:divBdr>
    </w:div>
    <w:div w:id="578101906">
      <w:bodyDiv w:val="1"/>
      <w:marLeft w:val="0"/>
      <w:marRight w:val="0"/>
      <w:marTop w:val="0"/>
      <w:marBottom w:val="0"/>
      <w:divBdr>
        <w:top w:val="none" w:sz="0" w:space="0" w:color="auto"/>
        <w:left w:val="none" w:sz="0" w:space="0" w:color="auto"/>
        <w:bottom w:val="none" w:sz="0" w:space="0" w:color="auto"/>
        <w:right w:val="none" w:sz="0" w:space="0" w:color="auto"/>
      </w:divBdr>
    </w:div>
    <w:div w:id="579364975">
      <w:bodyDiv w:val="1"/>
      <w:marLeft w:val="0"/>
      <w:marRight w:val="0"/>
      <w:marTop w:val="0"/>
      <w:marBottom w:val="0"/>
      <w:divBdr>
        <w:top w:val="none" w:sz="0" w:space="0" w:color="auto"/>
        <w:left w:val="none" w:sz="0" w:space="0" w:color="auto"/>
        <w:bottom w:val="none" w:sz="0" w:space="0" w:color="auto"/>
        <w:right w:val="none" w:sz="0" w:space="0" w:color="auto"/>
      </w:divBdr>
    </w:div>
    <w:div w:id="584803694">
      <w:bodyDiv w:val="1"/>
      <w:marLeft w:val="0"/>
      <w:marRight w:val="0"/>
      <w:marTop w:val="0"/>
      <w:marBottom w:val="0"/>
      <w:divBdr>
        <w:top w:val="none" w:sz="0" w:space="0" w:color="auto"/>
        <w:left w:val="none" w:sz="0" w:space="0" w:color="auto"/>
        <w:bottom w:val="none" w:sz="0" w:space="0" w:color="auto"/>
        <w:right w:val="none" w:sz="0" w:space="0" w:color="auto"/>
      </w:divBdr>
    </w:div>
    <w:div w:id="586621345">
      <w:bodyDiv w:val="1"/>
      <w:marLeft w:val="0"/>
      <w:marRight w:val="0"/>
      <w:marTop w:val="0"/>
      <w:marBottom w:val="0"/>
      <w:divBdr>
        <w:top w:val="none" w:sz="0" w:space="0" w:color="auto"/>
        <w:left w:val="none" w:sz="0" w:space="0" w:color="auto"/>
        <w:bottom w:val="none" w:sz="0" w:space="0" w:color="auto"/>
        <w:right w:val="none" w:sz="0" w:space="0" w:color="auto"/>
      </w:divBdr>
    </w:div>
    <w:div w:id="589509763">
      <w:bodyDiv w:val="1"/>
      <w:marLeft w:val="0"/>
      <w:marRight w:val="0"/>
      <w:marTop w:val="0"/>
      <w:marBottom w:val="0"/>
      <w:divBdr>
        <w:top w:val="none" w:sz="0" w:space="0" w:color="auto"/>
        <w:left w:val="none" w:sz="0" w:space="0" w:color="auto"/>
        <w:bottom w:val="none" w:sz="0" w:space="0" w:color="auto"/>
        <w:right w:val="none" w:sz="0" w:space="0" w:color="auto"/>
      </w:divBdr>
    </w:div>
    <w:div w:id="592587096">
      <w:bodyDiv w:val="1"/>
      <w:marLeft w:val="0"/>
      <w:marRight w:val="0"/>
      <w:marTop w:val="0"/>
      <w:marBottom w:val="0"/>
      <w:divBdr>
        <w:top w:val="none" w:sz="0" w:space="0" w:color="auto"/>
        <w:left w:val="none" w:sz="0" w:space="0" w:color="auto"/>
        <w:bottom w:val="none" w:sz="0" w:space="0" w:color="auto"/>
        <w:right w:val="none" w:sz="0" w:space="0" w:color="auto"/>
      </w:divBdr>
    </w:div>
    <w:div w:id="593712195">
      <w:bodyDiv w:val="1"/>
      <w:marLeft w:val="0"/>
      <w:marRight w:val="0"/>
      <w:marTop w:val="0"/>
      <w:marBottom w:val="0"/>
      <w:divBdr>
        <w:top w:val="none" w:sz="0" w:space="0" w:color="auto"/>
        <w:left w:val="none" w:sz="0" w:space="0" w:color="auto"/>
        <w:bottom w:val="none" w:sz="0" w:space="0" w:color="auto"/>
        <w:right w:val="none" w:sz="0" w:space="0" w:color="auto"/>
      </w:divBdr>
    </w:div>
    <w:div w:id="593785582">
      <w:bodyDiv w:val="1"/>
      <w:marLeft w:val="0"/>
      <w:marRight w:val="0"/>
      <w:marTop w:val="0"/>
      <w:marBottom w:val="0"/>
      <w:divBdr>
        <w:top w:val="none" w:sz="0" w:space="0" w:color="auto"/>
        <w:left w:val="none" w:sz="0" w:space="0" w:color="auto"/>
        <w:bottom w:val="none" w:sz="0" w:space="0" w:color="auto"/>
        <w:right w:val="none" w:sz="0" w:space="0" w:color="auto"/>
      </w:divBdr>
    </w:div>
    <w:div w:id="597517438">
      <w:bodyDiv w:val="1"/>
      <w:marLeft w:val="0"/>
      <w:marRight w:val="0"/>
      <w:marTop w:val="0"/>
      <w:marBottom w:val="0"/>
      <w:divBdr>
        <w:top w:val="none" w:sz="0" w:space="0" w:color="auto"/>
        <w:left w:val="none" w:sz="0" w:space="0" w:color="auto"/>
        <w:bottom w:val="none" w:sz="0" w:space="0" w:color="auto"/>
        <w:right w:val="none" w:sz="0" w:space="0" w:color="auto"/>
      </w:divBdr>
    </w:div>
    <w:div w:id="605500367">
      <w:bodyDiv w:val="1"/>
      <w:marLeft w:val="0"/>
      <w:marRight w:val="0"/>
      <w:marTop w:val="0"/>
      <w:marBottom w:val="0"/>
      <w:divBdr>
        <w:top w:val="none" w:sz="0" w:space="0" w:color="auto"/>
        <w:left w:val="none" w:sz="0" w:space="0" w:color="auto"/>
        <w:bottom w:val="none" w:sz="0" w:space="0" w:color="auto"/>
        <w:right w:val="none" w:sz="0" w:space="0" w:color="auto"/>
      </w:divBdr>
    </w:div>
    <w:div w:id="606238000">
      <w:bodyDiv w:val="1"/>
      <w:marLeft w:val="0"/>
      <w:marRight w:val="0"/>
      <w:marTop w:val="0"/>
      <w:marBottom w:val="0"/>
      <w:divBdr>
        <w:top w:val="none" w:sz="0" w:space="0" w:color="auto"/>
        <w:left w:val="none" w:sz="0" w:space="0" w:color="auto"/>
        <w:bottom w:val="none" w:sz="0" w:space="0" w:color="auto"/>
        <w:right w:val="none" w:sz="0" w:space="0" w:color="auto"/>
      </w:divBdr>
    </w:div>
    <w:div w:id="607932055">
      <w:bodyDiv w:val="1"/>
      <w:marLeft w:val="0"/>
      <w:marRight w:val="0"/>
      <w:marTop w:val="0"/>
      <w:marBottom w:val="0"/>
      <w:divBdr>
        <w:top w:val="none" w:sz="0" w:space="0" w:color="auto"/>
        <w:left w:val="none" w:sz="0" w:space="0" w:color="auto"/>
        <w:bottom w:val="none" w:sz="0" w:space="0" w:color="auto"/>
        <w:right w:val="none" w:sz="0" w:space="0" w:color="auto"/>
      </w:divBdr>
    </w:div>
    <w:div w:id="610820036">
      <w:bodyDiv w:val="1"/>
      <w:marLeft w:val="0"/>
      <w:marRight w:val="0"/>
      <w:marTop w:val="0"/>
      <w:marBottom w:val="0"/>
      <w:divBdr>
        <w:top w:val="none" w:sz="0" w:space="0" w:color="auto"/>
        <w:left w:val="none" w:sz="0" w:space="0" w:color="auto"/>
        <w:bottom w:val="none" w:sz="0" w:space="0" w:color="auto"/>
        <w:right w:val="none" w:sz="0" w:space="0" w:color="auto"/>
      </w:divBdr>
    </w:div>
    <w:div w:id="612829182">
      <w:bodyDiv w:val="1"/>
      <w:marLeft w:val="0"/>
      <w:marRight w:val="0"/>
      <w:marTop w:val="0"/>
      <w:marBottom w:val="0"/>
      <w:divBdr>
        <w:top w:val="none" w:sz="0" w:space="0" w:color="auto"/>
        <w:left w:val="none" w:sz="0" w:space="0" w:color="auto"/>
        <w:bottom w:val="none" w:sz="0" w:space="0" w:color="auto"/>
        <w:right w:val="none" w:sz="0" w:space="0" w:color="auto"/>
      </w:divBdr>
    </w:div>
    <w:div w:id="613056462">
      <w:bodyDiv w:val="1"/>
      <w:marLeft w:val="0"/>
      <w:marRight w:val="0"/>
      <w:marTop w:val="0"/>
      <w:marBottom w:val="0"/>
      <w:divBdr>
        <w:top w:val="none" w:sz="0" w:space="0" w:color="auto"/>
        <w:left w:val="none" w:sz="0" w:space="0" w:color="auto"/>
        <w:bottom w:val="none" w:sz="0" w:space="0" w:color="auto"/>
        <w:right w:val="none" w:sz="0" w:space="0" w:color="auto"/>
      </w:divBdr>
    </w:div>
    <w:div w:id="614408163">
      <w:bodyDiv w:val="1"/>
      <w:marLeft w:val="0"/>
      <w:marRight w:val="0"/>
      <w:marTop w:val="0"/>
      <w:marBottom w:val="0"/>
      <w:divBdr>
        <w:top w:val="none" w:sz="0" w:space="0" w:color="auto"/>
        <w:left w:val="none" w:sz="0" w:space="0" w:color="auto"/>
        <w:bottom w:val="none" w:sz="0" w:space="0" w:color="auto"/>
        <w:right w:val="none" w:sz="0" w:space="0" w:color="auto"/>
      </w:divBdr>
    </w:div>
    <w:div w:id="617417882">
      <w:bodyDiv w:val="1"/>
      <w:marLeft w:val="0"/>
      <w:marRight w:val="0"/>
      <w:marTop w:val="0"/>
      <w:marBottom w:val="0"/>
      <w:divBdr>
        <w:top w:val="none" w:sz="0" w:space="0" w:color="auto"/>
        <w:left w:val="none" w:sz="0" w:space="0" w:color="auto"/>
        <w:bottom w:val="none" w:sz="0" w:space="0" w:color="auto"/>
        <w:right w:val="none" w:sz="0" w:space="0" w:color="auto"/>
      </w:divBdr>
    </w:div>
    <w:div w:id="623848301">
      <w:bodyDiv w:val="1"/>
      <w:marLeft w:val="0"/>
      <w:marRight w:val="0"/>
      <w:marTop w:val="0"/>
      <w:marBottom w:val="0"/>
      <w:divBdr>
        <w:top w:val="none" w:sz="0" w:space="0" w:color="auto"/>
        <w:left w:val="none" w:sz="0" w:space="0" w:color="auto"/>
        <w:bottom w:val="none" w:sz="0" w:space="0" w:color="auto"/>
        <w:right w:val="none" w:sz="0" w:space="0" w:color="auto"/>
      </w:divBdr>
    </w:div>
    <w:div w:id="637615434">
      <w:bodyDiv w:val="1"/>
      <w:marLeft w:val="0"/>
      <w:marRight w:val="0"/>
      <w:marTop w:val="0"/>
      <w:marBottom w:val="0"/>
      <w:divBdr>
        <w:top w:val="none" w:sz="0" w:space="0" w:color="auto"/>
        <w:left w:val="none" w:sz="0" w:space="0" w:color="auto"/>
        <w:bottom w:val="none" w:sz="0" w:space="0" w:color="auto"/>
        <w:right w:val="none" w:sz="0" w:space="0" w:color="auto"/>
      </w:divBdr>
    </w:div>
    <w:div w:id="639503457">
      <w:bodyDiv w:val="1"/>
      <w:marLeft w:val="0"/>
      <w:marRight w:val="0"/>
      <w:marTop w:val="0"/>
      <w:marBottom w:val="0"/>
      <w:divBdr>
        <w:top w:val="none" w:sz="0" w:space="0" w:color="auto"/>
        <w:left w:val="none" w:sz="0" w:space="0" w:color="auto"/>
        <w:bottom w:val="none" w:sz="0" w:space="0" w:color="auto"/>
        <w:right w:val="none" w:sz="0" w:space="0" w:color="auto"/>
      </w:divBdr>
    </w:div>
    <w:div w:id="644899444">
      <w:bodyDiv w:val="1"/>
      <w:marLeft w:val="0"/>
      <w:marRight w:val="0"/>
      <w:marTop w:val="0"/>
      <w:marBottom w:val="0"/>
      <w:divBdr>
        <w:top w:val="none" w:sz="0" w:space="0" w:color="auto"/>
        <w:left w:val="none" w:sz="0" w:space="0" w:color="auto"/>
        <w:bottom w:val="none" w:sz="0" w:space="0" w:color="auto"/>
        <w:right w:val="none" w:sz="0" w:space="0" w:color="auto"/>
      </w:divBdr>
    </w:div>
    <w:div w:id="647782622">
      <w:bodyDiv w:val="1"/>
      <w:marLeft w:val="0"/>
      <w:marRight w:val="0"/>
      <w:marTop w:val="0"/>
      <w:marBottom w:val="0"/>
      <w:divBdr>
        <w:top w:val="none" w:sz="0" w:space="0" w:color="auto"/>
        <w:left w:val="none" w:sz="0" w:space="0" w:color="auto"/>
        <w:bottom w:val="none" w:sz="0" w:space="0" w:color="auto"/>
        <w:right w:val="none" w:sz="0" w:space="0" w:color="auto"/>
      </w:divBdr>
    </w:div>
    <w:div w:id="660424902">
      <w:bodyDiv w:val="1"/>
      <w:marLeft w:val="0"/>
      <w:marRight w:val="0"/>
      <w:marTop w:val="0"/>
      <w:marBottom w:val="0"/>
      <w:divBdr>
        <w:top w:val="none" w:sz="0" w:space="0" w:color="auto"/>
        <w:left w:val="none" w:sz="0" w:space="0" w:color="auto"/>
        <w:bottom w:val="none" w:sz="0" w:space="0" w:color="auto"/>
        <w:right w:val="none" w:sz="0" w:space="0" w:color="auto"/>
      </w:divBdr>
    </w:div>
    <w:div w:id="660892977">
      <w:bodyDiv w:val="1"/>
      <w:marLeft w:val="0"/>
      <w:marRight w:val="0"/>
      <w:marTop w:val="0"/>
      <w:marBottom w:val="0"/>
      <w:divBdr>
        <w:top w:val="none" w:sz="0" w:space="0" w:color="auto"/>
        <w:left w:val="none" w:sz="0" w:space="0" w:color="auto"/>
        <w:bottom w:val="none" w:sz="0" w:space="0" w:color="auto"/>
        <w:right w:val="none" w:sz="0" w:space="0" w:color="auto"/>
      </w:divBdr>
    </w:div>
    <w:div w:id="664478199">
      <w:bodyDiv w:val="1"/>
      <w:marLeft w:val="0"/>
      <w:marRight w:val="0"/>
      <w:marTop w:val="0"/>
      <w:marBottom w:val="0"/>
      <w:divBdr>
        <w:top w:val="none" w:sz="0" w:space="0" w:color="auto"/>
        <w:left w:val="none" w:sz="0" w:space="0" w:color="auto"/>
        <w:bottom w:val="none" w:sz="0" w:space="0" w:color="auto"/>
        <w:right w:val="none" w:sz="0" w:space="0" w:color="auto"/>
      </w:divBdr>
    </w:div>
    <w:div w:id="664895245">
      <w:bodyDiv w:val="1"/>
      <w:marLeft w:val="0"/>
      <w:marRight w:val="0"/>
      <w:marTop w:val="0"/>
      <w:marBottom w:val="0"/>
      <w:divBdr>
        <w:top w:val="none" w:sz="0" w:space="0" w:color="auto"/>
        <w:left w:val="none" w:sz="0" w:space="0" w:color="auto"/>
        <w:bottom w:val="none" w:sz="0" w:space="0" w:color="auto"/>
        <w:right w:val="none" w:sz="0" w:space="0" w:color="auto"/>
      </w:divBdr>
    </w:div>
    <w:div w:id="666399500">
      <w:bodyDiv w:val="1"/>
      <w:marLeft w:val="0"/>
      <w:marRight w:val="0"/>
      <w:marTop w:val="0"/>
      <w:marBottom w:val="0"/>
      <w:divBdr>
        <w:top w:val="none" w:sz="0" w:space="0" w:color="auto"/>
        <w:left w:val="none" w:sz="0" w:space="0" w:color="auto"/>
        <w:bottom w:val="none" w:sz="0" w:space="0" w:color="auto"/>
        <w:right w:val="none" w:sz="0" w:space="0" w:color="auto"/>
      </w:divBdr>
    </w:div>
    <w:div w:id="670177011">
      <w:bodyDiv w:val="1"/>
      <w:marLeft w:val="0"/>
      <w:marRight w:val="0"/>
      <w:marTop w:val="0"/>
      <w:marBottom w:val="0"/>
      <w:divBdr>
        <w:top w:val="none" w:sz="0" w:space="0" w:color="auto"/>
        <w:left w:val="none" w:sz="0" w:space="0" w:color="auto"/>
        <w:bottom w:val="none" w:sz="0" w:space="0" w:color="auto"/>
        <w:right w:val="none" w:sz="0" w:space="0" w:color="auto"/>
      </w:divBdr>
    </w:div>
    <w:div w:id="684943289">
      <w:bodyDiv w:val="1"/>
      <w:marLeft w:val="0"/>
      <w:marRight w:val="0"/>
      <w:marTop w:val="0"/>
      <w:marBottom w:val="0"/>
      <w:divBdr>
        <w:top w:val="none" w:sz="0" w:space="0" w:color="auto"/>
        <w:left w:val="none" w:sz="0" w:space="0" w:color="auto"/>
        <w:bottom w:val="none" w:sz="0" w:space="0" w:color="auto"/>
        <w:right w:val="none" w:sz="0" w:space="0" w:color="auto"/>
      </w:divBdr>
    </w:div>
    <w:div w:id="698243060">
      <w:bodyDiv w:val="1"/>
      <w:marLeft w:val="0"/>
      <w:marRight w:val="0"/>
      <w:marTop w:val="0"/>
      <w:marBottom w:val="0"/>
      <w:divBdr>
        <w:top w:val="none" w:sz="0" w:space="0" w:color="auto"/>
        <w:left w:val="none" w:sz="0" w:space="0" w:color="auto"/>
        <w:bottom w:val="none" w:sz="0" w:space="0" w:color="auto"/>
        <w:right w:val="none" w:sz="0" w:space="0" w:color="auto"/>
      </w:divBdr>
    </w:div>
    <w:div w:id="704255271">
      <w:bodyDiv w:val="1"/>
      <w:marLeft w:val="0"/>
      <w:marRight w:val="0"/>
      <w:marTop w:val="0"/>
      <w:marBottom w:val="0"/>
      <w:divBdr>
        <w:top w:val="none" w:sz="0" w:space="0" w:color="auto"/>
        <w:left w:val="none" w:sz="0" w:space="0" w:color="auto"/>
        <w:bottom w:val="none" w:sz="0" w:space="0" w:color="auto"/>
        <w:right w:val="none" w:sz="0" w:space="0" w:color="auto"/>
      </w:divBdr>
    </w:div>
    <w:div w:id="707680251">
      <w:bodyDiv w:val="1"/>
      <w:marLeft w:val="0"/>
      <w:marRight w:val="0"/>
      <w:marTop w:val="0"/>
      <w:marBottom w:val="0"/>
      <w:divBdr>
        <w:top w:val="none" w:sz="0" w:space="0" w:color="auto"/>
        <w:left w:val="none" w:sz="0" w:space="0" w:color="auto"/>
        <w:bottom w:val="none" w:sz="0" w:space="0" w:color="auto"/>
        <w:right w:val="none" w:sz="0" w:space="0" w:color="auto"/>
      </w:divBdr>
    </w:div>
    <w:div w:id="711228804">
      <w:bodyDiv w:val="1"/>
      <w:marLeft w:val="0"/>
      <w:marRight w:val="0"/>
      <w:marTop w:val="0"/>
      <w:marBottom w:val="0"/>
      <w:divBdr>
        <w:top w:val="none" w:sz="0" w:space="0" w:color="auto"/>
        <w:left w:val="none" w:sz="0" w:space="0" w:color="auto"/>
        <w:bottom w:val="none" w:sz="0" w:space="0" w:color="auto"/>
        <w:right w:val="none" w:sz="0" w:space="0" w:color="auto"/>
      </w:divBdr>
    </w:div>
    <w:div w:id="714351917">
      <w:bodyDiv w:val="1"/>
      <w:marLeft w:val="0"/>
      <w:marRight w:val="0"/>
      <w:marTop w:val="0"/>
      <w:marBottom w:val="0"/>
      <w:divBdr>
        <w:top w:val="none" w:sz="0" w:space="0" w:color="auto"/>
        <w:left w:val="none" w:sz="0" w:space="0" w:color="auto"/>
        <w:bottom w:val="none" w:sz="0" w:space="0" w:color="auto"/>
        <w:right w:val="none" w:sz="0" w:space="0" w:color="auto"/>
      </w:divBdr>
    </w:div>
    <w:div w:id="723528511">
      <w:bodyDiv w:val="1"/>
      <w:marLeft w:val="0"/>
      <w:marRight w:val="0"/>
      <w:marTop w:val="0"/>
      <w:marBottom w:val="0"/>
      <w:divBdr>
        <w:top w:val="none" w:sz="0" w:space="0" w:color="auto"/>
        <w:left w:val="none" w:sz="0" w:space="0" w:color="auto"/>
        <w:bottom w:val="none" w:sz="0" w:space="0" w:color="auto"/>
        <w:right w:val="none" w:sz="0" w:space="0" w:color="auto"/>
      </w:divBdr>
    </w:div>
    <w:div w:id="732385556">
      <w:bodyDiv w:val="1"/>
      <w:marLeft w:val="0"/>
      <w:marRight w:val="0"/>
      <w:marTop w:val="0"/>
      <w:marBottom w:val="0"/>
      <w:divBdr>
        <w:top w:val="none" w:sz="0" w:space="0" w:color="auto"/>
        <w:left w:val="none" w:sz="0" w:space="0" w:color="auto"/>
        <w:bottom w:val="none" w:sz="0" w:space="0" w:color="auto"/>
        <w:right w:val="none" w:sz="0" w:space="0" w:color="auto"/>
      </w:divBdr>
    </w:div>
    <w:div w:id="733742316">
      <w:bodyDiv w:val="1"/>
      <w:marLeft w:val="0"/>
      <w:marRight w:val="0"/>
      <w:marTop w:val="0"/>
      <w:marBottom w:val="0"/>
      <w:divBdr>
        <w:top w:val="none" w:sz="0" w:space="0" w:color="auto"/>
        <w:left w:val="none" w:sz="0" w:space="0" w:color="auto"/>
        <w:bottom w:val="none" w:sz="0" w:space="0" w:color="auto"/>
        <w:right w:val="none" w:sz="0" w:space="0" w:color="auto"/>
      </w:divBdr>
    </w:div>
    <w:div w:id="736780369">
      <w:bodyDiv w:val="1"/>
      <w:marLeft w:val="0"/>
      <w:marRight w:val="0"/>
      <w:marTop w:val="0"/>
      <w:marBottom w:val="0"/>
      <w:divBdr>
        <w:top w:val="none" w:sz="0" w:space="0" w:color="auto"/>
        <w:left w:val="none" w:sz="0" w:space="0" w:color="auto"/>
        <w:bottom w:val="none" w:sz="0" w:space="0" w:color="auto"/>
        <w:right w:val="none" w:sz="0" w:space="0" w:color="auto"/>
      </w:divBdr>
    </w:div>
    <w:div w:id="739324157">
      <w:bodyDiv w:val="1"/>
      <w:marLeft w:val="0"/>
      <w:marRight w:val="0"/>
      <w:marTop w:val="0"/>
      <w:marBottom w:val="0"/>
      <w:divBdr>
        <w:top w:val="none" w:sz="0" w:space="0" w:color="auto"/>
        <w:left w:val="none" w:sz="0" w:space="0" w:color="auto"/>
        <w:bottom w:val="none" w:sz="0" w:space="0" w:color="auto"/>
        <w:right w:val="none" w:sz="0" w:space="0" w:color="auto"/>
      </w:divBdr>
    </w:div>
    <w:div w:id="740905293">
      <w:bodyDiv w:val="1"/>
      <w:marLeft w:val="0"/>
      <w:marRight w:val="0"/>
      <w:marTop w:val="0"/>
      <w:marBottom w:val="0"/>
      <w:divBdr>
        <w:top w:val="none" w:sz="0" w:space="0" w:color="auto"/>
        <w:left w:val="none" w:sz="0" w:space="0" w:color="auto"/>
        <w:bottom w:val="none" w:sz="0" w:space="0" w:color="auto"/>
        <w:right w:val="none" w:sz="0" w:space="0" w:color="auto"/>
      </w:divBdr>
    </w:div>
    <w:div w:id="743453421">
      <w:bodyDiv w:val="1"/>
      <w:marLeft w:val="0"/>
      <w:marRight w:val="0"/>
      <w:marTop w:val="0"/>
      <w:marBottom w:val="0"/>
      <w:divBdr>
        <w:top w:val="none" w:sz="0" w:space="0" w:color="auto"/>
        <w:left w:val="none" w:sz="0" w:space="0" w:color="auto"/>
        <w:bottom w:val="none" w:sz="0" w:space="0" w:color="auto"/>
        <w:right w:val="none" w:sz="0" w:space="0" w:color="auto"/>
      </w:divBdr>
    </w:div>
    <w:div w:id="744259578">
      <w:bodyDiv w:val="1"/>
      <w:marLeft w:val="0"/>
      <w:marRight w:val="0"/>
      <w:marTop w:val="0"/>
      <w:marBottom w:val="0"/>
      <w:divBdr>
        <w:top w:val="none" w:sz="0" w:space="0" w:color="auto"/>
        <w:left w:val="none" w:sz="0" w:space="0" w:color="auto"/>
        <w:bottom w:val="none" w:sz="0" w:space="0" w:color="auto"/>
        <w:right w:val="none" w:sz="0" w:space="0" w:color="auto"/>
      </w:divBdr>
    </w:div>
    <w:div w:id="744646717">
      <w:bodyDiv w:val="1"/>
      <w:marLeft w:val="0"/>
      <w:marRight w:val="0"/>
      <w:marTop w:val="0"/>
      <w:marBottom w:val="0"/>
      <w:divBdr>
        <w:top w:val="none" w:sz="0" w:space="0" w:color="auto"/>
        <w:left w:val="none" w:sz="0" w:space="0" w:color="auto"/>
        <w:bottom w:val="none" w:sz="0" w:space="0" w:color="auto"/>
        <w:right w:val="none" w:sz="0" w:space="0" w:color="auto"/>
      </w:divBdr>
    </w:div>
    <w:div w:id="745228110">
      <w:bodyDiv w:val="1"/>
      <w:marLeft w:val="0"/>
      <w:marRight w:val="0"/>
      <w:marTop w:val="0"/>
      <w:marBottom w:val="0"/>
      <w:divBdr>
        <w:top w:val="none" w:sz="0" w:space="0" w:color="auto"/>
        <w:left w:val="none" w:sz="0" w:space="0" w:color="auto"/>
        <w:bottom w:val="none" w:sz="0" w:space="0" w:color="auto"/>
        <w:right w:val="none" w:sz="0" w:space="0" w:color="auto"/>
      </w:divBdr>
    </w:div>
    <w:div w:id="746876719">
      <w:bodyDiv w:val="1"/>
      <w:marLeft w:val="0"/>
      <w:marRight w:val="0"/>
      <w:marTop w:val="0"/>
      <w:marBottom w:val="0"/>
      <w:divBdr>
        <w:top w:val="none" w:sz="0" w:space="0" w:color="auto"/>
        <w:left w:val="none" w:sz="0" w:space="0" w:color="auto"/>
        <w:bottom w:val="none" w:sz="0" w:space="0" w:color="auto"/>
        <w:right w:val="none" w:sz="0" w:space="0" w:color="auto"/>
      </w:divBdr>
    </w:div>
    <w:div w:id="749277263">
      <w:bodyDiv w:val="1"/>
      <w:marLeft w:val="0"/>
      <w:marRight w:val="0"/>
      <w:marTop w:val="0"/>
      <w:marBottom w:val="0"/>
      <w:divBdr>
        <w:top w:val="none" w:sz="0" w:space="0" w:color="auto"/>
        <w:left w:val="none" w:sz="0" w:space="0" w:color="auto"/>
        <w:bottom w:val="none" w:sz="0" w:space="0" w:color="auto"/>
        <w:right w:val="none" w:sz="0" w:space="0" w:color="auto"/>
      </w:divBdr>
    </w:div>
    <w:div w:id="755901425">
      <w:bodyDiv w:val="1"/>
      <w:marLeft w:val="0"/>
      <w:marRight w:val="0"/>
      <w:marTop w:val="0"/>
      <w:marBottom w:val="0"/>
      <w:divBdr>
        <w:top w:val="none" w:sz="0" w:space="0" w:color="auto"/>
        <w:left w:val="none" w:sz="0" w:space="0" w:color="auto"/>
        <w:bottom w:val="none" w:sz="0" w:space="0" w:color="auto"/>
        <w:right w:val="none" w:sz="0" w:space="0" w:color="auto"/>
      </w:divBdr>
    </w:div>
    <w:div w:id="756251048">
      <w:bodyDiv w:val="1"/>
      <w:marLeft w:val="0"/>
      <w:marRight w:val="0"/>
      <w:marTop w:val="0"/>
      <w:marBottom w:val="0"/>
      <w:divBdr>
        <w:top w:val="none" w:sz="0" w:space="0" w:color="auto"/>
        <w:left w:val="none" w:sz="0" w:space="0" w:color="auto"/>
        <w:bottom w:val="none" w:sz="0" w:space="0" w:color="auto"/>
        <w:right w:val="none" w:sz="0" w:space="0" w:color="auto"/>
      </w:divBdr>
    </w:div>
    <w:div w:id="756482082">
      <w:bodyDiv w:val="1"/>
      <w:marLeft w:val="0"/>
      <w:marRight w:val="0"/>
      <w:marTop w:val="0"/>
      <w:marBottom w:val="0"/>
      <w:divBdr>
        <w:top w:val="none" w:sz="0" w:space="0" w:color="auto"/>
        <w:left w:val="none" w:sz="0" w:space="0" w:color="auto"/>
        <w:bottom w:val="none" w:sz="0" w:space="0" w:color="auto"/>
        <w:right w:val="none" w:sz="0" w:space="0" w:color="auto"/>
      </w:divBdr>
    </w:div>
    <w:div w:id="762799973">
      <w:bodyDiv w:val="1"/>
      <w:marLeft w:val="0"/>
      <w:marRight w:val="0"/>
      <w:marTop w:val="0"/>
      <w:marBottom w:val="0"/>
      <w:divBdr>
        <w:top w:val="none" w:sz="0" w:space="0" w:color="auto"/>
        <w:left w:val="none" w:sz="0" w:space="0" w:color="auto"/>
        <w:bottom w:val="none" w:sz="0" w:space="0" w:color="auto"/>
        <w:right w:val="none" w:sz="0" w:space="0" w:color="auto"/>
      </w:divBdr>
    </w:div>
    <w:div w:id="770204183">
      <w:bodyDiv w:val="1"/>
      <w:marLeft w:val="0"/>
      <w:marRight w:val="0"/>
      <w:marTop w:val="0"/>
      <w:marBottom w:val="0"/>
      <w:divBdr>
        <w:top w:val="none" w:sz="0" w:space="0" w:color="auto"/>
        <w:left w:val="none" w:sz="0" w:space="0" w:color="auto"/>
        <w:bottom w:val="none" w:sz="0" w:space="0" w:color="auto"/>
        <w:right w:val="none" w:sz="0" w:space="0" w:color="auto"/>
      </w:divBdr>
    </w:div>
    <w:div w:id="775489357">
      <w:bodyDiv w:val="1"/>
      <w:marLeft w:val="0"/>
      <w:marRight w:val="0"/>
      <w:marTop w:val="0"/>
      <w:marBottom w:val="0"/>
      <w:divBdr>
        <w:top w:val="none" w:sz="0" w:space="0" w:color="auto"/>
        <w:left w:val="none" w:sz="0" w:space="0" w:color="auto"/>
        <w:bottom w:val="none" w:sz="0" w:space="0" w:color="auto"/>
        <w:right w:val="none" w:sz="0" w:space="0" w:color="auto"/>
      </w:divBdr>
    </w:div>
    <w:div w:id="776677404">
      <w:bodyDiv w:val="1"/>
      <w:marLeft w:val="0"/>
      <w:marRight w:val="0"/>
      <w:marTop w:val="0"/>
      <w:marBottom w:val="0"/>
      <w:divBdr>
        <w:top w:val="none" w:sz="0" w:space="0" w:color="auto"/>
        <w:left w:val="none" w:sz="0" w:space="0" w:color="auto"/>
        <w:bottom w:val="none" w:sz="0" w:space="0" w:color="auto"/>
        <w:right w:val="none" w:sz="0" w:space="0" w:color="auto"/>
      </w:divBdr>
    </w:div>
    <w:div w:id="776829958">
      <w:bodyDiv w:val="1"/>
      <w:marLeft w:val="0"/>
      <w:marRight w:val="0"/>
      <w:marTop w:val="0"/>
      <w:marBottom w:val="0"/>
      <w:divBdr>
        <w:top w:val="none" w:sz="0" w:space="0" w:color="auto"/>
        <w:left w:val="none" w:sz="0" w:space="0" w:color="auto"/>
        <w:bottom w:val="none" w:sz="0" w:space="0" w:color="auto"/>
        <w:right w:val="none" w:sz="0" w:space="0" w:color="auto"/>
      </w:divBdr>
    </w:div>
    <w:div w:id="781385966">
      <w:bodyDiv w:val="1"/>
      <w:marLeft w:val="0"/>
      <w:marRight w:val="0"/>
      <w:marTop w:val="0"/>
      <w:marBottom w:val="0"/>
      <w:divBdr>
        <w:top w:val="none" w:sz="0" w:space="0" w:color="auto"/>
        <w:left w:val="none" w:sz="0" w:space="0" w:color="auto"/>
        <w:bottom w:val="none" w:sz="0" w:space="0" w:color="auto"/>
        <w:right w:val="none" w:sz="0" w:space="0" w:color="auto"/>
      </w:divBdr>
    </w:div>
    <w:div w:id="782306336">
      <w:bodyDiv w:val="1"/>
      <w:marLeft w:val="0"/>
      <w:marRight w:val="0"/>
      <w:marTop w:val="0"/>
      <w:marBottom w:val="0"/>
      <w:divBdr>
        <w:top w:val="none" w:sz="0" w:space="0" w:color="auto"/>
        <w:left w:val="none" w:sz="0" w:space="0" w:color="auto"/>
        <w:bottom w:val="none" w:sz="0" w:space="0" w:color="auto"/>
        <w:right w:val="none" w:sz="0" w:space="0" w:color="auto"/>
      </w:divBdr>
    </w:div>
    <w:div w:id="782967041">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787161074">
      <w:bodyDiv w:val="1"/>
      <w:marLeft w:val="0"/>
      <w:marRight w:val="0"/>
      <w:marTop w:val="0"/>
      <w:marBottom w:val="0"/>
      <w:divBdr>
        <w:top w:val="none" w:sz="0" w:space="0" w:color="auto"/>
        <w:left w:val="none" w:sz="0" w:space="0" w:color="auto"/>
        <w:bottom w:val="none" w:sz="0" w:space="0" w:color="auto"/>
        <w:right w:val="none" w:sz="0" w:space="0" w:color="auto"/>
      </w:divBdr>
    </w:div>
    <w:div w:id="792477522">
      <w:bodyDiv w:val="1"/>
      <w:marLeft w:val="0"/>
      <w:marRight w:val="0"/>
      <w:marTop w:val="0"/>
      <w:marBottom w:val="0"/>
      <w:divBdr>
        <w:top w:val="none" w:sz="0" w:space="0" w:color="auto"/>
        <w:left w:val="none" w:sz="0" w:space="0" w:color="auto"/>
        <w:bottom w:val="none" w:sz="0" w:space="0" w:color="auto"/>
        <w:right w:val="none" w:sz="0" w:space="0" w:color="auto"/>
      </w:divBdr>
    </w:div>
    <w:div w:id="797723154">
      <w:bodyDiv w:val="1"/>
      <w:marLeft w:val="0"/>
      <w:marRight w:val="0"/>
      <w:marTop w:val="0"/>
      <w:marBottom w:val="0"/>
      <w:divBdr>
        <w:top w:val="none" w:sz="0" w:space="0" w:color="auto"/>
        <w:left w:val="none" w:sz="0" w:space="0" w:color="auto"/>
        <w:bottom w:val="none" w:sz="0" w:space="0" w:color="auto"/>
        <w:right w:val="none" w:sz="0" w:space="0" w:color="auto"/>
      </w:divBdr>
    </w:div>
    <w:div w:id="801457072">
      <w:bodyDiv w:val="1"/>
      <w:marLeft w:val="0"/>
      <w:marRight w:val="0"/>
      <w:marTop w:val="0"/>
      <w:marBottom w:val="0"/>
      <w:divBdr>
        <w:top w:val="none" w:sz="0" w:space="0" w:color="auto"/>
        <w:left w:val="none" w:sz="0" w:space="0" w:color="auto"/>
        <w:bottom w:val="none" w:sz="0" w:space="0" w:color="auto"/>
        <w:right w:val="none" w:sz="0" w:space="0" w:color="auto"/>
      </w:divBdr>
    </w:div>
    <w:div w:id="802696430">
      <w:bodyDiv w:val="1"/>
      <w:marLeft w:val="0"/>
      <w:marRight w:val="0"/>
      <w:marTop w:val="0"/>
      <w:marBottom w:val="0"/>
      <w:divBdr>
        <w:top w:val="none" w:sz="0" w:space="0" w:color="auto"/>
        <w:left w:val="none" w:sz="0" w:space="0" w:color="auto"/>
        <w:bottom w:val="none" w:sz="0" w:space="0" w:color="auto"/>
        <w:right w:val="none" w:sz="0" w:space="0" w:color="auto"/>
      </w:divBdr>
    </w:div>
    <w:div w:id="806974390">
      <w:bodyDiv w:val="1"/>
      <w:marLeft w:val="0"/>
      <w:marRight w:val="0"/>
      <w:marTop w:val="0"/>
      <w:marBottom w:val="0"/>
      <w:divBdr>
        <w:top w:val="none" w:sz="0" w:space="0" w:color="auto"/>
        <w:left w:val="none" w:sz="0" w:space="0" w:color="auto"/>
        <w:bottom w:val="none" w:sz="0" w:space="0" w:color="auto"/>
        <w:right w:val="none" w:sz="0" w:space="0" w:color="auto"/>
      </w:divBdr>
    </w:div>
    <w:div w:id="808935981">
      <w:bodyDiv w:val="1"/>
      <w:marLeft w:val="0"/>
      <w:marRight w:val="0"/>
      <w:marTop w:val="0"/>
      <w:marBottom w:val="0"/>
      <w:divBdr>
        <w:top w:val="none" w:sz="0" w:space="0" w:color="auto"/>
        <w:left w:val="none" w:sz="0" w:space="0" w:color="auto"/>
        <w:bottom w:val="none" w:sz="0" w:space="0" w:color="auto"/>
        <w:right w:val="none" w:sz="0" w:space="0" w:color="auto"/>
      </w:divBdr>
    </w:div>
    <w:div w:id="809322047">
      <w:bodyDiv w:val="1"/>
      <w:marLeft w:val="0"/>
      <w:marRight w:val="0"/>
      <w:marTop w:val="0"/>
      <w:marBottom w:val="0"/>
      <w:divBdr>
        <w:top w:val="none" w:sz="0" w:space="0" w:color="auto"/>
        <w:left w:val="none" w:sz="0" w:space="0" w:color="auto"/>
        <w:bottom w:val="none" w:sz="0" w:space="0" w:color="auto"/>
        <w:right w:val="none" w:sz="0" w:space="0" w:color="auto"/>
      </w:divBdr>
    </w:div>
    <w:div w:id="816654195">
      <w:bodyDiv w:val="1"/>
      <w:marLeft w:val="0"/>
      <w:marRight w:val="0"/>
      <w:marTop w:val="0"/>
      <w:marBottom w:val="0"/>
      <w:divBdr>
        <w:top w:val="none" w:sz="0" w:space="0" w:color="auto"/>
        <w:left w:val="none" w:sz="0" w:space="0" w:color="auto"/>
        <w:bottom w:val="none" w:sz="0" w:space="0" w:color="auto"/>
        <w:right w:val="none" w:sz="0" w:space="0" w:color="auto"/>
      </w:divBdr>
    </w:div>
    <w:div w:id="817454316">
      <w:bodyDiv w:val="1"/>
      <w:marLeft w:val="0"/>
      <w:marRight w:val="0"/>
      <w:marTop w:val="0"/>
      <w:marBottom w:val="0"/>
      <w:divBdr>
        <w:top w:val="none" w:sz="0" w:space="0" w:color="auto"/>
        <w:left w:val="none" w:sz="0" w:space="0" w:color="auto"/>
        <w:bottom w:val="none" w:sz="0" w:space="0" w:color="auto"/>
        <w:right w:val="none" w:sz="0" w:space="0" w:color="auto"/>
      </w:divBdr>
    </w:div>
    <w:div w:id="821115928">
      <w:bodyDiv w:val="1"/>
      <w:marLeft w:val="0"/>
      <w:marRight w:val="0"/>
      <w:marTop w:val="0"/>
      <w:marBottom w:val="0"/>
      <w:divBdr>
        <w:top w:val="none" w:sz="0" w:space="0" w:color="auto"/>
        <w:left w:val="none" w:sz="0" w:space="0" w:color="auto"/>
        <w:bottom w:val="none" w:sz="0" w:space="0" w:color="auto"/>
        <w:right w:val="none" w:sz="0" w:space="0" w:color="auto"/>
      </w:divBdr>
    </w:div>
    <w:div w:id="826165691">
      <w:bodyDiv w:val="1"/>
      <w:marLeft w:val="0"/>
      <w:marRight w:val="0"/>
      <w:marTop w:val="0"/>
      <w:marBottom w:val="0"/>
      <w:divBdr>
        <w:top w:val="none" w:sz="0" w:space="0" w:color="auto"/>
        <w:left w:val="none" w:sz="0" w:space="0" w:color="auto"/>
        <w:bottom w:val="none" w:sz="0" w:space="0" w:color="auto"/>
        <w:right w:val="none" w:sz="0" w:space="0" w:color="auto"/>
      </w:divBdr>
    </w:div>
    <w:div w:id="827941285">
      <w:bodyDiv w:val="1"/>
      <w:marLeft w:val="0"/>
      <w:marRight w:val="0"/>
      <w:marTop w:val="0"/>
      <w:marBottom w:val="0"/>
      <w:divBdr>
        <w:top w:val="none" w:sz="0" w:space="0" w:color="auto"/>
        <w:left w:val="none" w:sz="0" w:space="0" w:color="auto"/>
        <w:bottom w:val="none" w:sz="0" w:space="0" w:color="auto"/>
        <w:right w:val="none" w:sz="0" w:space="0" w:color="auto"/>
      </w:divBdr>
    </w:div>
    <w:div w:id="829443437">
      <w:bodyDiv w:val="1"/>
      <w:marLeft w:val="0"/>
      <w:marRight w:val="0"/>
      <w:marTop w:val="0"/>
      <w:marBottom w:val="0"/>
      <w:divBdr>
        <w:top w:val="none" w:sz="0" w:space="0" w:color="auto"/>
        <w:left w:val="none" w:sz="0" w:space="0" w:color="auto"/>
        <w:bottom w:val="none" w:sz="0" w:space="0" w:color="auto"/>
        <w:right w:val="none" w:sz="0" w:space="0" w:color="auto"/>
      </w:divBdr>
    </w:div>
    <w:div w:id="830096396">
      <w:bodyDiv w:val="1"/>
      <w:marLeft w:val="0"/>
      <w:marRight w:val="0"/>
      <w:marTop w:val="0"/>
      <w:marBottom w:val="0"/>
      <w:divBdr>
        <w:top w:val="none" w:sz="0" w:space="0" w:color="auto"/>
        <w:left w:val="none" w:sz="0" w:space="0" w:color="auto"/>
        <w:bottom w:val="none" w:sz="0" w:space="0" w:color="auto"/>
        <w:right w:val="none" w:sz="0" w:space="0" w:color="auto"/>
      </w:divBdr>
    </w:div>
    <w:div w:id="830561125">
      <w:bodyDiv w:val="1"/>
      <w:marLeft w:val="0"/>
      <w:marRight w:val="0"/>
      <w:marTop w:val="0"/>
      <w:marBottom w:val="0"/>
      <w:divBdr>
        <w:top w:val="none" w:sz="0" w:space="0" w:color="auto"/>
        <w:left w:val="none" w:sz="0" w:space="0" w:color="auto"/>
        <w:bottom w:val="none" w:sz="0" w:space="0" w:color="auto"/>
        <w:right w:val="none" w:sz="0" w:space="0" w:color="auto"/>
      </w:divBdr>
    </w:div>
    <w:div w:id="833839359">
      <w:bodyDiv w:val="1"/>
      <w:marLeft w:val="0"/>
      <w:marRight w:val="0"/>
      <w:marTop w:val="0"/>
      <w:marBottom w:val="0"/>
      <w:divBdr>
        <w:top w:val="none" w:sz="0" w:space="0" w:color="auto"/>
        <w:left w:val="none" w:sz="0" w:space="0" w:color="auto"/>
        <w:bottom w:val="none" w:sz="0" w:space="0" w:color="auto"/>
        <w:right w:val="none" w:sz="0" w:space="0" w:color="auto"/>
      </w:divBdr>
    </w:div>
    <w:div w:id="839271838">
      <w:bodyDiv w:val="1"/>
      <w:marLeft w:val="0"/>
      <w:marRight w:val="0"/>
      <w:marTop w:val="0"/>
      <w:marBottom w:val="0"/>
      <w:divBdr>
        <w:top w:val="none" w:sz="0" w:space="0" w:color="auto"/>
        <w:left w:val="none" w:sz="0" w:space="0" w:color="auto"/>
        <w:bottom w:val="none" w:sz="0" w:space="0" w:color="auto"/>
        <w:right w:val="none" w:sz="0" w:space="0" w:color="auto"/>
      </w:divBdr>
    </w:div>
    <w:div w:id="855271206">
      <w:bodyDiv w:val="1"/>
      <w:marLeft w:val="0"/>
      <w:marRight w:val="0"/>
      <w:marTop w:val="0"/>
      <w:marBottom w:val="0"/>
      <w:divBdr>
        <w:top w:val="none" w:sz="0" w:space="0" w:color="auto"/>
        <w:left w:val="none" w:sz="0" w:space="0" w:color="auto"/>
        <w:bottom w:val="none" w:sz="0" w:space="0" w:color="auto"/>
        <w:right w:val="none" w:sz="0" w:space="0" w:color="auto"/>
      </w:divBdr>
    </w:div>
    <w:div w:id="855339900">
      <w:bodyDiv w:val="1"/>
      <w:marLeft w:val="0"/>
      <w:marRight w:val="0"/>
      <w:marTop w:val="0"/>
      <w:marBottom w:val="0"/>
      <w:divBdr>
        <w:top w:val="none" w:sz="0" w:space="0" w:color="auto"/>
        <w:left w:val="none" w:sz="0" w:space="0" w:color="auto"/>
        <w:bottom w:val="none" w:sz="0" w:space="0" w:color="auto"/>
        <w:right w:val="none" w:sz="0" w:space="0" w:color="auto"/>
      </w:divBdr>
    </w:div>
    <w:div w:id="856040793">
      <w:bodyDiv w:val="1"/>
      <w:marLeft w:val="0"/>
      <w:marRight w:val="0"/>
      <w:marTop w:val="0"/>
      <w:marBottom w:val="0"/>
      <w:divBdr>
        <w:top w:val="none" w:sz="0" w:space="0" w:color="auto"/>
        <w:left w:val="none" w:sz="0" w:space="0" w:color="auto"/>
        <w:bottom w:val="none" w:sz="0" w:space="0" w:color="auto"/>
        <w:right w:val="none" w:sz="0" w:space="0" w:color="auto"/>
      </w:divBdr>
    </w:div>
    <w:div w:id="862593111">
      <w:bodyDiv w:val="1"/>
      <w:marLeft w:val="0"/>
      <w:marRight w:val="0"/>
      <w:marTop w:val="0"/>
      <w:marBottom w:val="0"/>
      <w:divBdr>
        <w:top w:val="none" w:sz="0" w:space="0" w:color="auto"/>
        <w:left w:val="none" w:sz="0" w:space="0" w:color="auto"/>
        <w:bottom w:val="none" w:sz="0" w:space="0" w:color="auto"/>
        <w:right w:val="none" w:sz="0" w:space="0" w:color="auto"/>
      </w:divBdr>
    </w:div>
    <w:div w:id="866285987">
      <w:bodyDiv w:val="1"/>
      <w:marLeft w:val="0"/>
      <w:marRight w:val="0"/>
      <w:marTop w:val="0"/>
      <w:marBottom w:val="0"/>
      <w:divBdr>
        <w:top w:val="none" w:sz="0" w:space="0" w:color="auto"/>
        <w:left w:val="none" w:sz="0" w:space="0" w:color="auto"/>
        <w:bottom w:val="none" w:sz="0" w:space="0" w:color="auto"/>
        <w:right w:val="none" w:sz="0" w:space="0" w:color="auto"/>
      </w:divBdr>
    </w:div>
    <w:div w:id="868378053">
      <w:bodyDiv w:val="1"/>
      <w:marLeft w:val="0"/>
      <w:marRight w:val="0"/>
      <w:marTop w:val="0"/>
      <w:marBottom w:val="0"/>
      <w:divBdr>
        <w:top w:val="none" w:sz="0" w:space="0" w:color="auto"/>
        <w:left w:val="none" w:sz="0" w:space="0" w:color="auto"/>
        <w:bottom w:val="none" w:sz="0" w:space="0" w:color="auto"/>
        <w:right w:val="none" w:sz="0" w:space="0" w:color="auto"/>
      </w:divBdr>
    </w:div>
    <w:div w:id="870261489">
      <w:bodyDiv w:val="1"/>
      <w:marLeft w:val="0"/>
      <w:marRight w:val="0"/>
      <w:marTop w:val="0"/>
      <w:marBottom w:val="0"/>
      <w:divBdr>
        <w:top w:val="none" w:sz="0" w:space="0" w:color="auto"/>
        <w:left w:val="none" w:sz="0" w:space="0" w:color="auto"/>
        <w:bottom w:val="none" w:sz="0" w:space="0" w:color="auto"/>
        <w:right w:val="none" w:sz="0" w:space="0" w:color="auto"/>
      </w:divBdr>
    </w:div>
    <w:div w:id="870846995">
      <w:bodyDiv w:val="1"/>
      <w:marLeft w:val="0"/>
      <w:marRight w:val="0"/>
      <w:marTop w:val="0"/>
      <w:marBottom w:val="0"/>
      <w:divBdr>
        <w:top w:val="none" w:sz="0" w:space="0" w:color="auto"/>
        <w:left w:val="none" w:sz="0" w:space="0" w:color="auto"/>
        <w:bottom w:val="none" w:sz="0" w:space="0" w:color="auto"/>
        <w:right w:val="none" w:sz="0" w:space="0" w:color="auto"/>
      </w:divBdr>
    </w:div>
    <w:div w:id="884605437">
      <w:bodyDiv w:val="1"/>
      <w:marLeft w:val="0"/>
      <w:marRight w:val="0"/>
      <w:marTop w:val="0"/>
      <w:marBottom w:val="0"/>
      <w:divBdr>
        <w:top w:val="none" w:sz="0" w:space="0" w:color="auto"/>
        <w:left w:val="none" w:sz="0" w:space="0" w:color="auto"/>
        <w:bottom w:val="none" w:sz="0" w:space="0" w:color="auto"/>
        <w:right w:val="none" w:sz="0" w:space="0" w:color="auto"/>
      </w:divBdr>
    </w:div>
    <w:div w:id="888421952">
      <w:bodyDiv w:val="1"/>
      <w:marLeft w:val="0"/>
      <w:marRight w:val="0"/>
      <w:marTop w:val="0"/>
      <w:marBottom w:val="0"/>
      <w:divBdr>
        <w:top w:val="none" w:sz="0" w:space="0" w:color="auto"/>
        <w:left w:val="none" w:sz="0" w:space="0" w:color="auto"/>
        <w:bottom w:val="none" w:sz="0" w:space="0" w:color="auto"/>
        <w:right w:val="none" w:sz="0" w:space="0" w:color="auto"/>
      </w:divBdr>
    </w:div>
    <w:div w:id="888879507">
      <w:bodyDiv w:val="1"/>
      <w:marLeft w:val="0"/>
      <w:marRight w:val="0"/>
      <w:marTop w:val="0"/>
      <w:marBottom w:val="0"/>
      <w:divBdr>
        <w:top w:val="none" w:sz="0" w:space="0" w:color="auto"/>
        <w:left w:val="none" w:sz="0" w:space="0" w:color="auto"/>
        <w:bottom w:val="none" w:sz="0" w:space="0" w:color="auto"/>
        <w:right w:val="none" w:sz="0" w:space="0" w:color="auto"/>
      </w:divBdr>
    </w:div>
    <w:div w:id="889150330">
      <w:bodyDiv w:val="1"/>
      <w:marLeft w:val="0"/>
      <w:marRight w:val="0"/>
      <w:marTop w:val="0"/>
      <w:marBottom w:val="0"/>
      <w:divBdr>
        <w:top w:val="none" w:sz="0" w:space="0" w:color="auto"/>
        <w:left w:val="none" w:sz="0" w:space="0" w:color="auto"/>
        <w:bottom w:val="none" w:sz="0" w:space="0" w:color="auto"/>
        <w:right w:val="none" w:sz="0" w:space="0" w:color="auto"/>
      </w:divBdr>
    </w:div>
    <w:div w:id="892086735">
      <w:bodyDiv w:val="1"/>
      <w:marLeft w:val="0"/>
      <w:marRight w:val="0"/>
      <w:marTop w:val="0"/>
      <w:marBottom w:val="0"/>
      <w:divBdr>
        <w:top w:val="none" w:sz="0" w:space="0" w:color="auto"/>
        <w:left w:val="none" w:sz="0" w:space="0" w:color="auto"/>
        <w:bottom w:val="none" w:sz="0" w:space="0" w:color="auto"/>
        <w:right w:val="none" w:sz="0" w:space="0" w:color="auto"/>
      </w:divBdr>
    </w:div>
    <w:div w:id="895825109">
      <w:bodyDiv w:val="1"/>
      <w:marLeft w:val="0"/>
      <w:marRight w:val="0"/>
      <w:marTop w:val="0"/>
      <w:marBottom w:val="0"/>
      <w:divBdr>
        <w:top w:val="none" w:sz="0" w:space="0" w:color="auto"/>
        <w:left w:val="none" w:sz="0" w:space="0" w:color="auto"/>
        <w:bottom w:val="none" w:sz="0" w:space="0" w:color="auto"/>
        <w:right w:val="none" w:sz="0" w:space="0" w:color="auto"/>
      </w:divBdr>
    </w:div>
    <w:div w:id="896430883">
      <w:bodyDiv w:val="1"/>
      <w:marLeft w:val="0"/>
      <w:marRight w:val="0"/>
      <w:marTop w:val="0"/>
      <w:marBottom w:val="0"/>
      <w:divBdr>
        <w:top w:val="none" w:sz="0" w:space="0" w:color="auto"/>
        <w:left w:val="none" w:sz="0" w:space="0" w:color="auto"/>
        <w:bottom w:val="none" w:sz="0" w:space="0" w:color="auto"/>
        <w:right w:val="none" w:sz="0" w:space="0" w:color="auto"/>
      </w:divBdr>
    </w:div>
    <w:div w:id="908612121">
      <w:bodyDiv w:val="1"/>
      <w:marLeft w:val="0"/>
      <w:marRight w:val="0"/>
      <w:marTop w:val="0"/>
      <w:marBottom w:val="0"/>
      <w:divBdr>
        <w:top w:val="none" w:sz="0" w:space="0" w:color="auto"/>
        <w:left w:val="none" w:sz="0" w:space="0" w:color="auto"/>
        <w:bottom w:val="none" w:sz="0" w:space="0" w:color="auto"/>
        <w:right w:val="none" w:sz="0" w:space="0" w:color="auto"/>
      </w:divBdr>
    </w:div>
    <w:div w:id="915356655">
      <w:bodyDiv w:val="1"/>
      <w:marLeft w:val="0"/>
      <w:marRight w:val="0"/>
      <w:marTop w:val="0"/>
      <w:marBottom w:val="0"/>
      <w:divBdr>
        <w:top w:val="none" w:sz="0" w:space="0" w:color="auto"/>
        <w:left w:val="none" w:sz="0" w:space="0" w:color="auto"/>
        <w:bottom w:val="none" w:sz="0" w:space="0" w:color="auto"/>
        <w:right w:val="none" w:sz="0" w:space="0" w:color="auto"/>
      </w:divBdr>
    </w:div>
    <w:div w:id="915439264">
      <w:bodyDiv w:val="1"/>
      <w:marLeft w:val="0"/>
      <w:marRight w:val="0"/>
      <w:marTop w:val="0"/>
      <w:marBottom w:val="0"/>
      <w:divBdr>
        <w:top w:val="none" w:sz="0" w:space="0" w:color="auto"/>
        <w:left w:val="none" w:sz="0" w:space="0" w:color="auto"/>
        <w:bottom w:val="none" w:sz="0" w:space="0" w:color="auto"/>
        <w:right w:val="none" w:sz="0" w:space="0" w:color="auto"/>
      </w:divBdr>
    </w:div>
    <w:div w:id="915749971">
      <w:bodyDiv w:val="1"/>
      <w:marLeft w:val="0"/>
      <w:marRight w:val="0"/>
      <w:marTop w:val="0"/>
      <w:marBottom w:val="0"/>
      <w:divBdr>
        <w:top w:val="none" w:sz="0" w:space="0" w:color="auto"/>
        <w:left w:val="none" w:sz="0" w:space="0" w:color="auto"/>
        <w:bottom w:val="none" w:sz="0" w:space="0" w:color="auto"/>
        <w:right w:val="none" w:sz="0" w:space="0" w:color="auto"/>
      </w:divBdr>
    </w:div>
    <w:div w:id="916593654">
      <w:bodyDiv w:val="1"/>
      <w:marLeft w:val="0"/>
      <w:marRight w:val="0"/>
      <w:marTop w:val="0"/>
      <w:marBottom w:val="0"/>
      <w:divBdr>
        <w:top w:val="none" w:sz="0" w:space="0" w:color="auto"/>
        <w:left w:val="none" w:sz="0" w:space="0" w:color="auto"/>
        <w:bottom w:val="none" w:sz="0" w:space="0" w:color="auto"/>
        <w:right w:val="none" w:sz="0" w:space="0" w:color="auto"/>
      </w:divBdr>
    </w:div>
    <w:div w:id="919295178">
      <w:bodyDiv w:val="1"/>
      <w:marLeft w:val="0"/>
      <w:marRight w:val="0"/>
      <w:marTop w:val="0"/>
      <w:marBottom w:val="0"/>
      <w:divBdr>
        <w:top w:val="none" w:sz="0" w:space="0" w:color="auto"/>
        <w:left w:val="none" w:sz="0" w:space="0" w:color="auto"/>
        <w:bottom w:val="none" w:sz="0" w:space="0" w:color="auto"/>
        <w:right w:val="none" w:sz="0" w:space="0" w:color="auto"/>
      </w:divBdr>
    </w:div>
    <w:div w:id="928082336">
      <w:bodyDiv w:val="1"/>
      <w:marLeft w:val="0"/>
      <w:marRight w:val="0"/>
      <w:marTop w:val="0"/>
      <w:marBottom w:val="0"/>
      <w:divBdr>
        <w:top w:val="none" w:sz="0" w:space="0" w:color="auto"/>
        <w:left w:val="none" w:sz="0" w:space="0" w:color="auto"/>
        <w:bottom w:val="none" w:sz="0" w:space="0" w:color="auto"/>
        <w:right w:val="none" w:sz="0" w:space="0" w:color="auto"/>
      </w:divBdr>
    </w:div>
    <w:div w:id="929703230">
      <w:bodyDiv w:val="1"/>
      <w:marLeft w:val="0"/>
      <w:marRight w:val="0"/>
      <w:marTop w:val="0"/>
      <w:marBottom w:val="0"/>
      <w:divBdr>
        <w:top w:val="none" w:sz="0" w:space="0" w:color="auto"/>
        <w:left w:val="none" w:sz="0" w:space="0" w:color="auto"/>
        <w:bottom w:val="none" w:sz="0" w:space="0" w:color="auto"/>
        <w:right w:val="none" w:sz="0" w:space="0" w:color="auto"/>
      </w:divBdr>
    </w:div>
    <w:div w:id="930158213">
      <w:bodyDiv w:val="1"/>
      <w:marLeft w:val="0"/>
      <w:marRight w:val="0"/>
      <w:marTop w:val="0"/>
      <w:marBottom w:val="0"/>
      <w:divBdr>
        <w:top w:val="none" w:sz="0" w:space="0" w:color="auto"/>
        <w:left w:val="none" w:sz="0" w:space="0" w:color="auto"/>
        <w:bottom w:val="none" w:sz="0" w:space="0" w:color="auto"/>
        <w:right w:val="none" w:sz="0" w:space="0" w:color="auto"/>
      </w:divBdr>
    </w:div>
    <w:div w:id="931352750">
      <w:bodyDiv w:val="1"/>
      <w:marLeft w:val="0"/>
      <w:marRight w:val="0"/>
      <w:marTop w:val="0"/>
      <w:marBottom w:val="0"/>
      <w:divBdr>
        <w:top w:val="none" w:sz="0" w:space="0" w:color="auto"/>
        <w:left w:val="none" w:sz="0" w:space="0" w:color="auto"/>
        <w:bottom w:val="none" w:sz="0" w:space="0" w:color="auto"/>
        <w:right w:val="none" w:sz="0" w:space="0" w:color="auto"/>
      </w:divBdr>
    </w:div>
    <w:div w:id="933824038">
      <w:bodyDiv w:val="1"/>
      <w:marLeft w:val="0"/>
      <w:marRight w:val="0"/>
      <w:marTop w:val="0"/>
      <w:marBottom w:val="0"/>
      <w:divBdr>
        <w:top w:val="none" w:sz="0" w:space="0" w:color="auto"/>
        <w:left w:val="none" w:sz="0" w:space="0" w:color="auto"/>
        <w:bottom w:val="none" w:sz="0" w:space="0" w:color="auto"/>
        <w:right w:val="none" w:sz="0" w:space="0" w:color="auto"/>
      </w:divBdr>
    </w:div>
    <w:div w:id="934019610">
      <w:bodyDiv w:val="1"/>
      <w:marLeft w:val="0"/>
      <w:marRight w:val="0"/>
      <w:marTop w:val="0"/>
      <w:marBottom w:val="0"/>
      <w:divBdr>
        <w:top w:val="none" w:sz="0" w:space="0" w:color="auto"/>
        <w:left w:val="none" w:sz="0" w:space="0" w:color="auto"/>
        <w:bottom w:val="none" w:sz="0" w:space="0" w:color="auto"/>
        <w:right w:val="none" w:sz="0" w:space="0" w:color="auto"/>
      </w:divBdr>
    </w:div>
    <w:div w:id="934216227">
      <w:bodyDiv w:val="1"/>
      <w:marLeft w:val="0"/>
      <w:marRight w:val="0"/>
      <w:marTop w:val="0"/>
      <w:marBottom w:val="0"/>
      <w:divBdr>
        <w:top w:val="none" w:sz="0" w:space="0" w:color="auto"/>
        <w:left w:val="none" w:sz="0" w:space="0" w:color="auto"/>
        <w:bottom w:val="none" w:sz="0" w:space="0" w:color="auto"/>
        <w:right w:val="none" w:sz="0" w:space="0" w:color="auto"/>
      </w:divBdr>
    </w:div>
    <w:div w:id="943728447">
      <w:bodyDiv w:val="1"/>
      <w:marLeft w:val="0"/>
      <w:marRight w:val="0"/>
      <w:marTop w:val="0"/>
      <w:marBottom w:val="0"/>
      <w:divBdr>
        <w:top w:val="none" w:sz="0" w:space="0" w:color="auto"/>
        <w:left w:val="none" w:sz="0" w:space="0" w:color="auto"/>
        <w:bottom w:val="none" w:sz="0" w:space="0" w:color="auto"/>
        <w:right w:val="none" w:sz="0" w:space="0" w:color="auto"/>
      </w:divBdr>
    </w:div>
    <w:div w:id="944117663">
      <w:bodyDiv w:val="1"/>
      <w:marLeft w:val="0"/>
      <w:marRight w:val="0"/>
      <w:marTop w:val="0"/>
      <w:marBottom w:val="0"/>
      <w:divBdr>
        <w:top w:val="none" w:sz="0" w:space="0" w:color="auto"/>
        <w:left w:val="none" w:sz="0" w:space="0" w:color="auto"/>
        <w:bottom w:val="none" w:sz="0" w:space="0" w:color="auto"/>
        <w:right w:val="none" w:sz="0" w:space="0" w:color="auto"/>
      </w:divBdr>
    </w:div>
    <w:div w:id="945187661">
      <w:bodyDiv w:val="1"/>
      <w:marLeft w:val="0"/>
      <w:marRight w:val="0"/>
      <w:marTop w:val="0"/>
      <w:marBottom w:val="0"/>
      <w:divBdr>
        <w:top w:val="none" w:sz="0" w:space="0" w:color="auto"/>
        <w:left w:val="none" w:sz="0" w:space="0" w:color="auto"/>
        <w:bottom w:val="none" w:sz="0" w:space="0" w:color="auto"/>
        <w:right w:val="none" w:sz="0" w:space="0" w:color="auto"/>
      </w:divBdr>
    </w:div>
    <w:div w:id="948010170">
      <w:bodyDiv w:val="1"/>
      <w:marLeft w:val="0"/>
      <w:marRight w:val="0"/>
      <w:marTop w:val="0"/>
      <w:marBottom w:val="0"/>
      <w:divBdr>
        <w:top w:val="none" w:sz="0" w:space="0" w:color="auto"/>
        <w:left w:val="none" w:sz="0" w:space="0" w:color="auto"/>
        <w:bottom w:val="none" w:sz="0" w:space="0" w:color="auto"/>
        <w:right w:val="none" w:sz="0" w:space="0" w:color="auto"/>
      </w:divBdr>
    </w:div>
    <w:div w:id="948119207">
      <w:bodyDiv w:val="1"/>
      <w:marLeft w:val="0"/>
      <w:marRight w:val="0"/>
      <w:marTop w:val="0"/>
      <w:marBottom w:val="0"/>
      <w:divBdr>
        <w:top w:val="none" w:sz="0" w:space="0" w:color="auto"/>
        <w:left w:val="none" w:sz="0" w:space="0" w:color="auto"/>
        <w:bottom w:val="none" w:sz="0" w:space="0" w:color="auto"/>
        <w:right w:val="none" w:sz="0" w:space="0" w:color="auto"/>
      </w:divBdr>
    </w:div>
    <w:div w:id="948320862">
      <w:bodyDiv w:val="1"/>
      <w:marLeft w:val="0"/>
      <w:marRight w:val="0"/>
      <w:marTop w:val="0"/>
      <w:marBottom w:val="0"/>
      <w:divBdr>
        <w:top w:val="none" w:sz="0" w:space="0" w:color="auto"/>
        <w:left w:val="none" w:sz="0" w:space="0" w:color="auto"/>
        <w:bottom w:val="none" w:sz="0" w:space="0" w:color="auto"/>
        <w:right w:val="none" w:sz="0" w:space="0" w:color="auto"/>
      </w:divBdr>
    </w:div>
    <w:div w:id="953827602">
      <w:bodyDiv w:val="1"/>
      <w:marLeft w:val="0"/>
      <w:marRight w:val="0"/>
      <w:marTop w:val="0"/>
      <w:marBottom w:val="0"/>
      <w:divBdr>
        <w:top w:val="none" w:sz="0" w:space="0" w:color="auto"/>
        <w:left w:val="none" w:sz="0" w:space="0" w:color="auto"/>
        <w:bottom w:val="none" w:sz="0" w:space="0" w:color="auto"/>
        <w:right w:val="none" w:sz="0" w:space="0" w:color="auto"/>
      </w:divBdr>
    </w:div>
    <w:div w:id="956332807">
      <w:bodyDiv w:val="1"/>
      <w:marLeft w:val="0"/>
      <w:marRight w:val="0"/>
      <w:marTop w:val="0"/>
      <w:marBottom w:val="0"/>
      <w:divBdr>
        <w:top w:val="none" w:sz="0" w:space="0" w:color="auto"/>
        <w:left w:val="none" w:sz="0" w:space="0" w:color="auto"/>
        <w:bottom w:val="none" w:sz="0" w:space="0" w:color="auto"/>
        <w:right w:val="none" w:sz="0" w:space="0" w:color="auto"/>
      </w:divBdr>
    </w:div>
    <w:div w:id="960495983">
      <w:bodyDiv w:val="1"/>
      <w:marLeft w:val="0"/>
      <w:marRight w:val="0"/>
      <w:marTop w:val="0"/>
      <w:marBottom w:val="0"/>
      <w:divBdr>
        <w:top w:val="none" w:sz="0" w:space="0" w:color="auto"/>
        <w:left w:val="none" w:sz="0" w:space="0" w:color="auto"/>
        <w:bottom w:val="none" w:sz="0" w:space="0" w:color="auto"/>
        <w:right w:val="none" w:sz="0" w:space="0" w:color="auto"/>
      </w:divBdr>
    </w:div>
    <w:div w:id="961810478">
      <w:bodyDiv w:val="1"/>
      <w:marLeft w:val="0"/>
      <w:marRight w:val="0"/>
      <w:marTop w:val="0"/>
      <w:marBottom w:val="0"/>
      <w:divBdr>
        <w:top w:val="none" w:sz="0" w:space="0" w:color="auto"/>
        <w:left w:val="none" w:sz="0" w:space="0" w:color="auto"/>
        <w:bottom w:val="none" w:sz="0" w:space="0" w:color="auto"/>
        <w:right w:val="none" w:sz="0" w:space="0" w:color="auto"/>
      </w:divBdr>
    </w:div>
    <w:div w:id="963661154">
      <w:bodyDiv w:val="1"/>
      <w:marLeft w:val="0"/>
      <w:marRight w:val="0"/>
      <w:marTop w:val="0"/>
      <w:marBottom w:val="0"/>
      <w:divBdr>
        <w:top w:val="none" w:sz="0" w:space="0" w:color="auto"/>
        <w:left w:val="none" w:sz="0" w:space="0" w:color="auto"/>
        <w:bottom w:val="none" w:sz="0" w:space="0" w:color="auto"/>
        <w:right w:val="none" w:sz="0" w:space="0" w:color="auto"/>
      </w:divBdr>
    </w:div>
    <w:div w:id="967928096">
      <w:bodyDiv w:val="1"/>
      <w:marLeft w:val="0"/>
      <w:marRight w:val="0"/>
      <w:marTop w:val="0"/>
      <w:marBottom w:val="0"/>
      <w:divBdr>
        <w:top w:val="none" w:sz="0" w:space="0" w:color="auto"/>
        <w:left w:val="none" w:sz="0" w:space="0" w:color="auto"/>
        <w:bottom w:val="none" w:sz="0" w:space="0" w:color="auto"/>
        <w:right w:val="none" w:sz="0" w:space="0" w:color="auto"/>
      </w:divBdr>
    </w:div>
    <w:div w:id="969631365">
      <w:bodyDiv w:val="1"/>
      <w:marLeft w:val="0"/>
      <w:marRight w:val="0"/>
      <w:marTop w:val="0"/>
      <w:marBottom w:val="0"/>
      <w:divBdr>
        <w:top w:val="none" w:sz="0" w:space="0" w:color="auto"/>
        <w:left w:val="none" w:sz="0" w:space="0" w:color="auto"/>
        <w:bottom w:val="none" w:sz="0" w:space="0" w:color="auto"/>
        <w:right w:val="none" w:sz="0" w:space="0" w:color="auto"/>
      </w:divBdr>
    </w:div>
    <w:div w:id="975137349">
      <w:bodyDiv w:val="1"/>
      <w:marLeft w:val="0"/>
      <w:marRight w:val="0"/>
      <w:marTop w:val="0"/>
      <w:marBottom w:val="0"/>
      <w:divBdr>
        <w:top w:val="none" w:sz="0" w:space="0" w:color="auto"/>
        <w:left w:val="none" w:sz="0" w:space="0" w:color="auto"/>
        <w:bottom w:val="none" w:sz="0" w:space="0" w:color="auto"/>
        <w:right w:val="none" w:sz="0" w:space="0" w:color="auto"/>
      </w:divBdr>
    </w:div>
    <w:div w:id="976566821">
      <w:bodyDiv w:val="1"/>
      <w:marLeft w:val="0"/>
      <w:marRight w:val="0"/>
      <w:marTop w:val="0"/>
      <w:marBottom w:val="0"/>
      <w:divBdr>
        <w:top w:val="none" w:sz="0" w:space="0" w:color="auto"/>
        <w:left w:val="none" w:sz="0" w:space="0" w:color="auto"/>
        <w:bottom w:val="none" w:sz="0" w:space="0" w:color="auto"/>
        <w:right w:val="none" w:sz="0" w:space="0" w:color="auto"/>
      </w:divBdr>
    </w:div>
    <w:div w:id="977883576">
      <w:bodyDiv w:val="1"/>
      <w:marLeft w:val="0"/>
      <w:marRight w:val="0"/>
      <w:marTop w:val="0"/>
      <w:marBottom w:val="0"/>
      <w:divBdr>
        <w:top w:val="none" w:sz="0" w:space="0" w:color="auto"/>
        <w:left w:val="none" w:sz="0" w:space="0" w:color="auto"/>
        <w:bottom w:val="none" w:sz="0" w:space="0" w:color="auto"/>
        <w:right w:val="none" w:sz="0" w:space="0" w:color="auto"/>
      </w:divBdr>
    </w:div>
    <w:div w:id="979269048">
      <w:bodyDiv w:val="1"/>
      <w:marLeft w:val="0"/>
      <w:marRight w:val="0"/>
      <w:marTop w:val="0"/>
      <w:marBottom w:val="0"/>
      <w:divBdr>
        <w:top w:val="none" w:sz="0" w:space="0" w:color="auto"/>
        <w:left w:val="none" w:sz="0" w:space="0" w:color="auto"/>
        <w:bottom w:val="none" w:sz="0" w:space="0" w:color="auto"/>
        <w:right w:val="none" w:sz="0" w:space="0" w:color="auto"/>
      </w:divBdr>
    </w:div>
    <w:div w:id="979766078">
      <w:bodyDiv w:val="1"/>
      <w:marLeft w:val="0"/>
      <w:marRight w:val="0"/>
      <w:marTop w:val="0"/>
      <w:marBottom w:val="0"/>
      <w:divBdr>
        <w:top w:val="none" w:sz="0" w:space="0" w:color="auto"/>
        <w:left w:val="none" w:sz="0" w:space="0" w:color="auto"/>
        <w:bottom w:val="none" w:sz="0" w:space="0" w:color="auto"/>
        <w:right w:val="none" w:sz="0" w:space="0" w:color="auto"/>
      </w:divBdr>
    </w:div>
    <w:div w:id="980421903">
      <w:bodyDiv w:val="1"/>
      <w:marLeft w:val="0"/>
      <w:marRight w:val="0"/>
      <w:marTop w:val="0"/>
      <w:marBottom w:val="0"/>
      <w:divBdr>
        <w:top w:val="none" w:sz="0" w:space="0" w:color="auto"/>
        <w:left w:val="none" w:sz="0" w:space="0" w:color="auto"/>
        <w:bottom w:val="none" w:sz="0" w:space="0" w:color="auto"/>
        <w:right w:val="none" w:sz="0" w:space="0" w:color="auto"/>
      </w:divBdr>
    </w:div>
    <w:div w:id="988557330">
      <w:bodyDiv w:val="1"/>
      <w:marLeft w:val="0"/>
      <w:marRight w:val="0"/>
      <w:marTop w:val="0"/>
      <w:marBottom w:val="0"/>
      <w:divBdr>
        <w:top w:val="none" w:sz="0" w:space="0" w:color="auto"/>
        <w:left w:val="none" w:sz="0" w:space="0" w:color="auto"/>
        <w:bottom w:val="none" w:sz="0" w:space="0" w:color="auto"/>
        <w:right w:val="none" w:sz="0" w:space="0" w:color="auto"/>
      </w:divBdr>
    </w:div>
    <w:div w:id="988707232">
      <w:bodyDiv w:val="1"/>
      <w:marLeft w:val="0"/>
      <w:marRight w:val="0"/>
      <w:marTop w:val="0"/>
      <w:marBottom w:val="0"/>
      <w:divBdr>
        <w:top w:val="none" w:sz="0" w:space="0" w:color="auto"/>
        <w:left w:val="none" w:sz="0" w:space="0" w:color="auto"/>
        <w:bottom w:val="none" w:sz="0" w:space="0" w:color="auto"/>
        <w:right w:val="none" w:sz="0" w:space="0" w:color="auto"/>
      </w:divBdr>
    </w:div>
    <w:div w:id="996885831">
      <w:bodyDiv w:val="1"/>
      <w:marLeft w:val="0"/>
      <w:marRight w:val="0"/>
      <w:marTop w:val="0"/>
      <w:marBottom w:val="0"/>
      <w:divBdr>
        <w:top w:val="none" w:sz="0" w:space="0" w:color="auto"/>
        <w:left w:val="none" w:sz="0" w:space="0" w:color="auto"/>
        <w:bottom w:val="none" w:sz="0" w:space="0" w:color="auto"/>
        <w:right w:val="none" w:sz="0" w:space="0" w:color="auto"/>
      </w:divBdr>
    </w:div>
    <w:div w:id="1001004954">
      <w:bodyDiv w:val="1"/>
      <w:marLeft w:val="0"/>
      <w:marRight w:val="0"/>
      <w:marTop w:val="0"/>
      <w:marBottom w:val="0"/>
      <w:divBdr>
        <w:top w:val="none" w:sz="0" w:space="0" w:color="auto"/>
        <w:left w:val="none" w:sz="0" w:space="0" w:color="auto"/>
        <w:bottom w:val="none" w:sz="0" w:space="0" w:color="auto"/>
        <w:right w:val="none" w:sz="0" w:space="0" w:color="auto"/>
      </w:divBdr>
    </w:div>
    <w:div w:id="1001852473">
      <w:bodyDiv w:val="1"/>
      <w:marLeft w:val="0"/>
      <w:marRight w:val="0"/>
      <w:marTop w:val="0"/>
      <w:marBottom w:val="0"/>
      <w:divBdr>
        <w:top w:val="none" w:sz="0" w:space="0" w:color="auto"/>
        <w:left w:val="none" w:sz="0" w:space="0" w:color="auto"/>
        <w:bottom w:val="none" w:sz="0" w:space="0" w:color="auto"/>
        <w:right w:val="none" w:sz="0" w:space="0" w:color="auto"/>
      </w:divBdr>
    </w:div>
    <w:div w:id="1002853132">
      <w:bodyDiv w:val="1"/>
      <w:marLeft w:val="0"/>
      <w:marRight w:val="0"/>
      <w:marTop w:val="0"/>
      <w:marBottom w:val="0"/>
      <w:divBdr>
        <w:top w:val="none" w:sz="0" w:space="0" w:color="auto"/>
        <w:left w:val="none" w:sz="0" w:space="0" w:color="auto"/>
        <w:bottom w:val="none" w:sz="0" w:space="0" w:color="auto"/>
        <w:right w:val="none" w:sz="0" w:space="0" w:color="auto"/>
      </w:divBdr>
    </w:div>
    <w:div w:id="1005324450">
      <w:bodyDiv w:val="1"/>
      <w:marLeft w:val="0"/>
      <w:marRight w:val="0"/>
      <w:marTop w:val="0"/>
      <w:marBottom w:val="0"/>
      <w:divBdr>
        <w:top w:val="none" w:sz="0" w:space="0" w:color="auto"/>
        <w:left w:val="none" w:sz="0" w:space="0" w:color="auto"/>
        <w:bottom w:val="none" w:sz="0" w:space="0" w:color="auto"/>
        <w:right w:val="none" w:sz="0" w:space="0" w:color="auto"/>
      </w:divBdr>
    </w:div>
    <w:div w:id="1023869148">
      <w:bodyDiv w:val="1"/>
      <w:marLeft w:val="0"/>
      <w:marRight w:val="0"/>
      <w:marTop w:val="0"/>
      <w:marBottom w:val="0"/>
      <w:divBdr>
        <w:top w:val="none" w:sz="0" w:space="0" w:color="auto"/>
        <w:left w:val="none" w:sz="0" w:space="0" w:color="auto"/>
        <w:bottom w:val="none" w:sz="0" w:space="0" w:color="auto"/>
        <w:right w:val="none" w:sz="0" w:space="0" w:color="auto"/>
      </w:divBdr>
    </w:div>
    <w:div w:id="1025671118">
      <w:bodyDiv w:val="1"/>
      <w:marLeft w:val="0"/>
      <w:marRight w:val="0"/>
      <w:marTop w:val="0"/>
      <w:marBottom w:val="0"/>
      <w:divBdr>
        <w:top w:val="none" w:sz="0" w:space="0" w:color="auto"/>
        <w:left w:val="none" w:sz="0" w:space="0" w:color="auto"/>
        <w:bottom w:val="none" w:sz="0" w:space="0" w:color="auto"/>
        <w:right w:val="none" w:sz="0" w:space="0" w:color="auto"/>
      </w:divBdr>
    </w:div>
    <w:div w:id="1025911449">
      <w:bodyDiv w:val="1"/>
      <w:marLeft w:val="0"/>
      <w:marRight w:val="0"/>
      <w:marTop w:val="0"/>
      <w:marBottom w:val="0"/>
      <w:divBdr>
        <w:top w:val="none" w:sz="0" w:space="0" w:color="auto"/>
        <w:left w:val="none" w:sz="0" w:space="0" w:color="auto"/>
        <w:bottom w:val="none" w:sz="0" w:space="0" w:color="auto"/>
        <w:right w:val="none" w:sz="0" w:space="0" w:color="auto"/>
      </w:divBdr>
    </w:div>
    <w:div w:id="1029257679">
      <w:bodyDiv w:val="1"/>
      <w:marLeft w:val="0"/>
      <w:marRight w:val="0"/>
      <w:marTop w:val="0"/>
      <w:marBottom w:val="0"/>
      <w:divBdr>
        <w:top w:val="none" w:sz="0" w:space="0" w:color="auto"/>
        <w:left w:val="none" w:sz="0" w:space="0" w:color="auto"/>
        <w:bottom w:val="none" w:sz="0" w:space="0" w:color="auto"/>
        <w:right w:val="none" w:sz="0" w:space="0" w:color="auto"/>
      </w:divBdr>
    </w:div>
    <w:div w:id="1029526356">
      <w:bodyDiv w:val="1"/>
      <w:marLeft w:val="0"/>
      <w:marRight w:val="0"/>
      <w:marTop w:val="0"/>
      <w:marBottom w:val="0"/>
      <w:divBdr>
        <w:top w:val="none" w:sz="0" w:space="0" w:color="auto"/>
        <w:left w:val="none" w:sz="0" w:space="0" w:color="auto"/>
        <w:bottom w:val="none" w:sz="0" w:space="0" w:color="auto"/>
        <w:right w:val="none" w:sz="0" w:space="0" w:color="auto"/>
      </w:divBdr>
    </w:div>
    <w:div w:id="1037002191">
      <w:bodyDiv w:val="1"/>
      <w:marLeft w:val="0"/>
      <w:marRight w:val="0"/>
      <w:marTop w:val="0"/>
      <w:marBottom w:val="0"/>
      <w:divBdr>
        <w:top w:val="none" w:sz="0" w:space="0" w:color="auto"/>
        <w:left w:val="none" w:sz="0" w:space="0" w:color="auto"/>
        <w:bottom w:val="none" w:sz="0" w:space="0" w:color="auto"/>
        <w:right w:val="none" w:sz="0" w:space="0" w:color="auto"/>
      </w:divBdr>
    </w:div>
    <w:div w:id="1038358845">
      <w:bodyDiv w:val="1"/>
      <w:marLeft w:val="0"/>
      <w:marRight w:val="0"/>
      <w:marTop w:val="0"/>
      <w:marBottom w:val="0"/>
      <w:divBdr>
        <w:top w:val="none" w:sz="0" w:space="0" w:color="auto"/>
        <w:left w:val="none" w:sz="0" w:space="0" w:color="auto"/>
        <w:bottom w:val="none" w:sz="0" w:space="0" w:color="auto"/>
        <w:right w:val="none" w:sz="0" w:space="0" w:color="auto"/>
      </w:divBdr>
    </w:div>
    <w:div w:id="1039549537">
      <w:bodyDiv w:val="1"/>
      <w:marLeft w:val="0"/>
      <w:marRight w:val="0"/>
      <w:marTop w:val="0"/>
      <w:marBottom w:val="0"/>
      <w:divBdr>
        <w:top w:val="none" w:sz="0" w:space="0" w:color="auto"/>
        <w:left w:val="none" w:sz="0" w:space="0" w:color="auto"/>
        <w:bottom w:val="none" w:sz="0" w:space="0" w:color="auto"/>
        <w:right w:val="none" w:sz="0" w:space="0" w:color="auto"/>
      </w:divBdr>
    </w:div>
    <w:div w:id="1039933733">
      <w:bodyDiv w:val="1"/>
      <w:marLeft w:val="0"/>
      <w:marRight w:val="0"/>
      <w:marTop w:val="0"/>
      <w:marBottom w:val="0"/>
      <w:divBdr>
        <w:top w:val="none" w:sz="0" w:space="0" w:color="auto"/>
        <w:left w:val="none" w:sz="0" w:space="0" w:color="auto"/>
        <w:bottom w:val="none" w:sz="0" w:space="0" w:color="auto"/>
        <w:right w:val="none" w:sz="0" w:space="0" w:color="auto"/>
      </w:divBdr>
    </w:div>
    <w:div w:id="1041635385">
      <w:bodyDiv w:val="1"/>
      <w:marLeft w:val="0"/>
      <w:marRight w:val="0"/>
      <w:marTop w:val="0"/>
      <w:marBottom w:val="0"/>
      <w:divBdr>
        <w:top w:val="none" w:sz="0" w:space="0" w:color="auto"/>
        <w:left w:val="none" w:sz="0" w:space="0" w:color="auto"/>
        <w:bottom w:val="none" w:sz="0" w:space="0" w:color="auto"/>
        <w:right w:val="none" w:sz="0" w:space="0" w:color="auto"/>
      </w:divBdr>
    </w:div>
    <w:div w:id="1043598069">
      <w:bodyDiv w:val="1"/>
      <w:marLeft w:val="0"/>
      <w:marRight w:val="0"/>
      <w:marTop w:val="0"/>
      <w:marBottom w:val="0"/>
      <w:divBdr>
        <w:top w:val="none" w:sz="0" w:space="0" w:color="auto"/>
        <w:left w:val="none" w:sz="0" w:space="0" w:color="auto"/>
        <w:bottom w:val="none" w:sz="0" w:space="0" w:color="auto"/>
        <w:right w:val="none" w:sz="0" w:space="0" w:color="auto"/>
      </w:divBdr>
    </w:div>
    <w:div w:id="1047142529">
      <w:bodyDiv w:val="1"/>
      <w:marLeft w:val="0"/>
      <w:marRight w:val="0"/>
      <w:marTop w:val="0"/>
      <w:marBottom w:val="0"/>
      <w:divBdr>
        <w:top w:val="none" w:sz="0" w:space="0" w:color="auto"/>
        <w:left w:val="none" w:sz="0" w:space="0" w:color="auto"/>
        <w:bottom w:val="none" w:sz="0" w:space="0" w:color="auto"/>
        <w:right w:val="none" w:sz="0" w:space="0" w:color="auto"/>
      </w:divBdr>
    </w:div>
    <w:div w:id="1050223292">
      <w:bodyDiv w:val="1"/>
      <w:marLeft w:val="0"/>
      <w:marRight w:val="0"/>
      <w:marTop w:val="0"/>
      <w:marBottom w:val="0"/>
      <w:divBdr>
        <w:top w:val="none" w:sz="0" w:space="0" w:color="auto"/>
        <w:left w:val="none" w:sz="0" w:space="0" w:color="auto"/>
        <w:bottom w:val="none" w:sz="0" w:space="0" w:color="auto"/>
        <w:right w:val="none" w:sz="0" w:space="0" w:color="auto"/>
      </w:divBdr>
    </w:div>
    <w:div w:id="1057315380">
      <w:bodyDiv w:val="1"/>
      <w:marLeft w:val="0"/>
      <w:marRight w:val="0"/>
      <w:marTop w:val="0"/>
      <w:marBottom w:val="0"/>
      <w:divBdr>
        <w:top w:val="none" w:sz="0" w:space="0" w:color="auto"/>
        <w:left w:val="none" w:sz="0" w:space="0" w:color="auto"/>
        <w:bottom w:val="none" w:sz="0" w:space="0" w:color="auto"/>
        <w:right w:val="none" w:sz="0" w:space="0" w:color="auto"/>
      </w:divBdr>
    </w:div>
    <w:div w:id="1057970127">
      <w:bodyDiv w:val="1"/>
      <w:marLeft w:val="0"/>
      <w:marRight w:val="0"/>
      <w:marTop w:val="0"/>
      <w:marBottom w:val="0"/>
      <w:divBdr>
        <w:top w:val="none" w:sz="0" w:space="0" w:color="auto"/>
        <w:left w:val="none" w:sz="0" w:space="0" w:color="auto"/>
        <w:bottom w:val="none" w:sz="0" w:space="0" w:color="auto"/>
        <w:right w:val="none" w:sz="0" w:space="0" w:color="auto"/>
      </w:divBdr>
    </w:div>
    <w:div w:id="1058285839">
      <w:bodyDiv w:val="1"/>
      <w:marLeft w:val="0"/>
      <w:marRight w:val="0"/>
      <w:marTop w:val="0"/>
      <w:marBottom w:val="0"/>
      <w:divBdr>
        <w:top w:val="none" w:sz="0" w:space="0" w:color="auto"/>
        <w:left w:val="none" w:sz="0" w:space="0" w:color="auto"/>
        <w:bottom w:val="none" w:sz="0" w:space="0" w:color="auto"/>
        <w:right w:val="none" w:sz="0" w:space="0" w:color="auto"/>
      </w:divBdr>
    </w:div>
    <w:div w:id="1059547513">
      <w:bodyDiv w:val="1"/>
      <w:marLeft w:val="0"/>
      <w:marRight w:val="0"/>
      <w:marTop w:val="0"/>
      <w:marBottom w:val="0"/>
      <w:divBdr>
        <w:top w:val="none" w:sz="0" w:space="0" w:color="auto"/>
        <w:left w:val="none" w:sz="0" w:space="0" w:color="auto"/>
        <w:bottom w:val="none" w:sz="0" w:space="0" w:color="auto"/>
        <w:right w:val="none" w:sz="0" w:space="0" w:color="auto"/>
      </w:divBdr>
    </w:div>
    <w:div w:id="1060980620">
      <w:bodyDiv w:val="1"/>
      <w:marLeft w:val="0"/>
      <w:marRight w:val="0"/>
      <w:marTop w:val="0"/>
      <w:marBottom w:val="0"/>
      <w:divBdr>
        <w:top w:val="none" w:sz="0" w:space="0" w:color="auto"/>
        <w:left w:val="none" w:sz="0" w:space="0" w:color="auto"/>
        <w:bottom w:val="none" w:sz="0" w:space="0" w:color="auto"/>
        <w:right w:val="none" w:sz="0" w:space="0" w:color="auto"/>
      </w:divBdr>
    </w:div>
    <w:div w:id="1062020189">
      <w:bodyDiv w:val="1"/>
      <w:marLeft w:val="0"/>
      <w:marRight w:val="0"/>
      <w:marTop w:val="0"/>
      <w:marBottom w:val="0"/>
      <w:divBdr>
        <w:top w:val="none" w:sz="0" w:space="0" w:color="auto"/>
        <w:left w:val="none" w:sz="0" w:space="0" w:color="auto"/>
        <w:bottom w:val="none" w:sz="0" w:space="0" w:color="auto"/>
        <w:right w:val="none" w:sz="0" w:space="0" w:color="auto"/>
      </w:divBdr>
    </w:div>
    <w:div w:id="1063521769">
      <w:bodyDiv w:val="1"/>
      <w:marLeft w:val="0"/>
      <w:marRight w:val="0"/>
      <w:marTop w:val="0"/>
      <w:marBottom w:val="0"/>
      <w:divBdr>
        <w:top w:val="none" w:sz="0" w:space="0" w:color="auto"/>
        <w:left w:val="none" w:sz="0" w:space="0" w:color="auto"/>
        <w:bottom w:val="none" w:sz="0" w:space="0" w:color="auto"/>
        <w:right w:val="none" w:sz="0" w:space="0" w:color="auto"/>
      </w:divBdr>
    </w:div>
    <w:div w:id="1066957372">
      <w:bodyDiv w:val="1"/>
      <w:marLeft w:val="0"/>
      <w:marRight w:val="0"/>
      <w:marTop w:val="0"/>
      <w:marBottom w:val="0"/>
      <w:divBdr>
        <w:top w:val="none" w:sz="0" w:space="0" w:color="auto"/>
        <w:left w:val="none" w:sz="0" w:space="0" w:color="auto"/>
        <w:bottom w:val="none" w:sz="0" w:space="0" w:color="auto"/>
        <w:right w:val="none" w:sz="0" w:space="0" w:color="auto"/>
      </w:divBdr>
    </w:div>
    <w:div w:id="1069156752">
      <w:bodyDiv w:val="1"/>
      <w:marLeft w:val="0"/>
      <w:marRight w:val="0"/>
      <w:marTop w:val="0"/>
      <w:marBottom w:val="0"/>
      <w:divBdr>
        <w:top w:val="none" w:sz="0" w:space="0" w:color="auto"/>
        <w:left w:val="none" w:sz="0" w:space="0" w:color="auto"/>
        <w:bottom w:val="none" w:sz="0" w:space="0" w:color="auto"/>
        <w:right w:val="none" w:sz="0" w:space="0" w:color="auto"/>
      </w:divBdr>
    </w:div>
    <w:div w:id="1073896120">
      <w:bodyDiv w:val="1"/>
      <w:marLeft w:val="0"/>
      <w:marRight w:val="0"/>
      <w:marTop w:val="0"/>
      <w:marBottom w:val="0"/>
      <w:divBdr>
        <w:top w:val="none" w:sz="0" w:space="0" w:color="auto"/>
        <w:left w:val="none" w:sz="0" w:space="0" w:color="auto"/>
        <w:bottom w:val="none" w:sz="0" w:space="0" w:color="auto"/>
        <w:right w:val="none" w:sz="0" w:space="0" w:color="auto"/>
      </w:divBdr>
    </w:div>
    <w:div w:id="1082213934">
      <w:bodyDiv w:val="1"/>
      <w:marLeft w:val="0"/>
      <w:marRight w:val="0"/>
      <w:marTop w:val="0"/>
      <w:marBottom w:val="0"/>
      <w:divBdr>
        <w:top w:val="none" w:sz="0" w:space="0" w:color="auto"/>
        <w:left w:val="none" w:sz="0" w:space="0" w:color="auto"/>
        <w:bottom w:val="none" w:sz="0" w:space="0" w:color="auto"/>
        <w:right w:val="none" w:sz="0" w:space="0" w:color="auto"/>
      </w:divBdr>
    </w:div>
    <w:div w:id="1088651015">
      <w:bodyDiv w:val="1"/>
      <w:marLeft w:val="0"/>
      <w:marRight w:val="0"/>
      <w:marTop w:val="0"/>
      <w:marBottom w:val="0"/>
      <w:divBdr>
        <w:top w:val="none" w:sz="0" w:space="0" w:color="auto"/>
        <w:left w:val="none" w:sz="0" w:space="0" w:color="auto"/>
        <w:bottom w:val="none" w:sz="0" w:space="0" w:color="auto"/>
        <w:right w:val="none" w:sz="0" w:space="0" w:color="auto"/>
      </w:divBdr>
    </w:div>
    <w:div w:id="1088692176">
      <w:bodyDiv w:val="1"/>
      <w:marLeft w:val="0"/>
      <w:marRight w:val="0"/>
      <w:marTop w:val="0"/>
      <w:marBottom w:val="0"/>
      <w:divBdr>
        <w:top w:val="none" w:sz="0" w:space="0" w:color="auto"/>
        <w:left w:val="none" w:sz="0" w:space="0" w:color="auto"/>
        <w:bottom w:val="none" w:sz="0" w:space="0" w:color="auto"/>
        <w:right w:val="none" w:sz="0" w:space="0" w:color="auto"/>
      </w:divBdr>
    </w:div>
    <w:div w:id="1091511943">
      <w:bodyDiv w:val="1"/>
      <w:marLeft w:val="0"/>
      <w:marRight w:val="0"/>
      <w:marTop w:val="0"/>
      <w:marBottom w:val="0"/>
      <w:divBdr>
        <w:top w:val="none" w:sz="0" w:space="0" w:color="auto"/>
        <w:left w:val="none" w:sz="0" w:space="0" w:color="auto"/>
        <w:bottom w:val="none" w:sz="0" w:space="0" w:color="auto"/>
        <w:right w:val="none" w:sz="0" w:space="0" w:color="auto"/>
      </w:divBdr>
    </w:div>
    <w:div w:id="1098137270">
      <w:bodyDiv w:val="1"/>
      <w:marLeft w:val="0"/>
      <w:marRight w:val="0"/>
      <w:marTop w:val="0"/>
      <w:marBottom w:val="0"/>
      <w:divBdr>
        <w:top w:val="none" w:sz="0" w:space="0" w:color="auto"/>
        <w:left w:val="none" w:sz="0" w:space="0" w:color="auto"/>
        <w:bottom w:val="none" w:sz="0" w:space="0" w:color="auto"/>
        <w:right w:val="none" w:sz="0" w:space="0" w:color="auto"/>
      </w:divBdr>
    </w:div>
    <w:div w:id="1101073748">
      <w:bodyDiv w:val="1"/>
      <w:marLeft w:val="0"/>
      <w:marRight w:val="0"/>
      <w:marTop w:val="0"/>
      <w:marBottom w:val="0"/>
      <w:divBdr>
        <w:top w:val="none" w:sz="0" w:space="0" w:color="auto"/>
        <w:left w:val="none" w:sz="0" w:space="0" w:color="auto"/>
        <w:bottom w:val="none" w:sz="0" w:space="0" w:color="auto"/>
        <w:right w:val="none" w:sz="0" w:space="0" w:color="auto"/>
      </w:divBdr>
    </w:div>
    <w:div w:id="1106266751">
      <w:bodyDiv w:val="1"/>
      <w:marLeft w:val="0"/>
      <w:marRight w:val="0"/>
      <w:marTop w:val="0"/>
      <w:marBottom w:val="0"/>
      <w:divBdr>
        <w:top w:val="none" w:sz="0" w:space="0" w:color="auto"/>
        <w:left w:val="none" w:sz="0" w:space="0" w:color="auto"/>
        <w:bottom w:val="none" w:sz="0" w:space="0" w:color="auto"/>
        <w:right w:val="none" w:sz="0" w:space="0" w:color="auto"/>
      </w:divBdr>
    </w:div>
    <w:div w:id="1108158354">
      <w:bodyDiv w:val="1"/>
      <w:marLeft w:val="0"/>
      <w:marRight w:val="0"/>
      <w:marTop w:val="0"/>
      <w:marBottom w:val="0"/>
      <w:divBdr>
        <w:top w:val="none" w:sz="0" w:space="0" w:color="auto"/>
        <w:left w:val="none" w:sz="0" w:space="0" w:color="auto"/>
        <w:bottom w:val="none" w:sz="0" w:space="0" w:color="auto"/>
        <w:right w:val="none" w:sz="0" w:space="0" w:color="auto"/>
      </w:divBdr>
    </w:div>
    <w:div w:id="1113403317">
      <w:bodyDiv w:val="1"/>
      <w:marLeft w:val="0"/>
      <w:marRight w:val="0"/>
      <w:marTop w:val="0"/>
      <w:marBottom w:val="0"/>
      <w:divBdr>
        <w:top w:val="none" w:sz="0" w:space="0" w:color="auto"/>
        <w:left w:val="none" w:sz="0" w:space="0" w:color="auto"/>
        <w:bottom w:val="none" w:sz="0" w:space="0" w:color="auto"/>
        <w:right w:val="none" w:sz="0" w:space="0" w:color="auto"/>
      </w:divBdr>
    </w:div>
    <w:div w:id="1119565469">
      <w:bodyDiv w:val="1"/>
      <w:marLeft w:val="0"/>
      <w:marRight w:val="0"/>
      <w:marTop w:val="0"/>
      <w:marBottom w:val="0"/>
      <w:divBdr>
        <w:top w:val="none" w:sz="0" w:space="0" w:color="auto"/>
        <w:left w:val="none" w:sz="0" w:space="0" w:color="auto"/>
        <w:bottom w:val="none" w:sz="0" w:space="0" w:color="auto"/>
        <w:right w:val="none" w:sz="0" w:space="0" w:color="auto"/>
      </w:divBdr>
    </w:div>
    <w:div w:id="1119879571">
      <w:bodyDiv w:val="1"/>
      <w:marLeft w:val="0"/>
      <w:marRight w:val="0"/>
      <w:marTop w:val="0"/>
      <w:marBottom w:val="0"/>
      <w:divBdr>
        <w:top w:val="none" w:sz="0" w:space="0" w:color="auto"/>
        <w:left w:val="none" w:sz="0" w:space="0" w:color="auto"/>
        <w:bottom w:val="none" w:sz="0" w:space="0" w:color="auto"/>
        <w:right w:val="none" w:sz="0" w:space="0" w:color="auto"/>
      </w:divBdr>
    </w:div>
    <w:div w:id="1122649577">
      <w:bodyDiv w:val="1"/>
      <w:marLeft w:val="0"/>
      <w:marRight w:val="0"/>
      <w:marTop w:val="0"/>
      <w:marBottom w:val="0"/>
      <w:divBdr>
        <w:top w:val="none" w:sz="0" w:space="0" w:color="auto"/>
        <w:left w:val="none" w:sz="0" w:space="0" w:color="auto"/>
        <w:bottom w:val="none" w:sz="0" w:space="0" w:color="auto"/>
        <w:right w:val="none" w:sz="0" w:space="0" w:color="auto"/>
      </w:divBdr>
    </w:div>
    <w:div w:id="1125924610">
      <w:bodyDiv w:val="1"/>
      <w:marLeft w:val="0"/>
      <w:marRight w:val="0"/>
      <w:marTop w:val="0"/>
      <w:marBottom w:val="0"/>
      <w:divBdr>
        <w:top w:val="none" w:sz="0" w:space="0" w:color="auto"/>
        <w:left w:val="none" w:sz="0" w:space="0" w:color="auto"/>
        <w:bottom w:val="none" w:sz="0" w:space="0" w:color="auto"/>
        <w:right w:val="none" w:sz="0" w:space="0" w:color="auto"/>
      </w:divBdr>
    </w:div>
    <w:div w:id="1128084350">
      <w:bodyDiv w:val="1"/>
      <w:marLeft w:val="0"/>
      <w:marRight w:val="0"/>
      <w:marTop w:val="0"/>
      <w:marBottom w:val="0"/>
      <w:divBdr>
        <w:top w:val="none" w:sz="0" w:space="0" w:color="auto"/>
        <w:left w:val="none" w:sz="0" w:space="0" w:color="auto"/>
        <w:bottom w:val="none" w:sz="0" w:space="0" w:color="auto"/>
        <w:right w:val="none" w:sz="0" w:space="0" w:color="auto"/>
      </w:divBdr>
    </w:div>
    <w:div w:id="1129782848">
      <w:bodyDiv w:val="1"/>
      <w:marLeft w:val="0"/>
      <w:marRight w:val="0"/>
      <w:marTop w:val="0"/>
      <w:marBottom w:val="0"/>
      <w:divBdr>
        <w:top w:val="none" w:sz="0" w:space="0" w:color="auto"/>
        <w:left w:val="none" w:sz="0" w:space="0" w:color="auto"/>
        <w:bottom w:val="none" w:sz="0" w:space="0" w:color="auto"/>
        <w:right w:val="none" w:sz="0" w:space="0" w:color="auto"/>
      </w:divBdr>
    </w:div>
    <w:div w:id="1139031436">
      <w:bodyDiv w:val="1"/>
      <w:marLeft w:val="0"/>
      <w:marRight w:val="0"/>
      <w:marTop w:val="0"/>
      <w:marBottom w:val="0"/>
      <w:divBdr>
        <w:top w:val="none" w:sz="0" w:space="0" w:color="auto"/>
        <w:left w:val="none" w:sz="0" w:space="0" w:color="auto"/>
        <w:bottom w:val="none" w:sz="0" w:space="0" w:color="auto"/>
        <w:right w:val="none" w:sz="0" w:space="0" w:color="auto"/>
      </w:divBdr>
    </w:div>
    <w:div w:id="1139034225">
      <w:bodyDiv w:val="1"/>
      <w:marLeft w:val="0"/>
      <w:marRight w:val="0"/>
      <w:marTop w:val="0"/>
      <w:marBottom w:val="0"/>
      <w:divBdr>
        <w:top w:val="none" w:sz="0" w:space="0" w:color="auto"/>
        <w:left w:val="none" w:sz="0" w:space="0" w:color="auto"/>
        <w:bottom w:val="none" w:sz="0" w:space="0" w:color="auto"/>
        <w:right w:val="none" w:sz="0" w:space="0" w:color="auto"/>
      </w:divBdr>
    </w:div>
    <w:div w:id="1140227438">
      <w:bodyDiv w:val="1"/>
      <w:marLeft w:val="0"/>
      <w:marRight w:val="0"/>
      <w:marTop w:val="0"/>
      <w:marBottom w:val="0"/>
      <w:divBdr>
        <w:top w:val="none" w:sz="0" w:space="0" w:color="auto"/>
        <w:left w:val="none" w:sz="0" w:space="0" w:color="auto"/>
        <w:bottom w:val="none" w:sz="0" w:space="0" w:color="auto"/>
        <w:right w:val="none" w:sz="0" w:space="0" w:color="auto"/>
      </w:divBdr>
    </w:div>
    <w:div w:id="1147211347">
      <w:bodyDiv w:val="1"/>
      <w:marLeft w:val="0"/>
      <w:marRight w:val="0"/>
      <w:marTop w:val="0"/>
      <w:marBottom w:val="0"/>
      <w:divBdr>
        <w:top w:val="none" w:sz="0" w:space="0" w:color="auto"/>
        <w:left w:val="none" w:sz="0" w:space="0" w:color="auto"/>
        <w:bottom w:val="none" w:sz="0" w:space="0" w:color="auto"/>
        <w:right w:val="none" w:sz="0" w:space="0" w:color="auto"/>
      </w:divBdr>
    </w:div>
    <w:div w:id="1152019211">
      <w:bodyDiv w:val="1"/>
      <w:marLeft w:val="0"/>
      <w:marRight w:val="0"/>
      <w:marTop w:val="0"/>
      <w:marBottom w:val="0"/>
      <w:divBdr>
        <w:top w:val="none" w:sz="0" w:space="0" w:color="auto"/>
        <w:left w:val="none" w:sz="0" w:space="0" w:color="auto"/>
        <w:bottom w:val="none" w:sz="0" w:space="0" w:color="auto"/>
        <w:right w:val="none" w:sz="0" w:space="0" w:color="auto"/>
      </w:divBdr>
    </w:div>
    <w:div w:id="1158036458">
      <w:bodyDiv w:val="1"/>
      <w:marLeft w:val="0"/>
      <w:marRight w:val="0"/>
      <w:marTop w:val="0"/>
      <w:marBottom w:val="0"/>
      <w:divBdr>
        <w:top w:val="none" w:sz="0" w:space="0" w:color="auto"/>
        <w:left w:val="none" w:sz="0" w:space="0" w:color="auto"/>
        <w:bottom w:val="none" w:sz="0" w:space="0" w:color="auto"/>
        <w:right w:val="none" w:sz="0" w:space="0" w:color="auto"/>
      </w:divBdr>
    </w:div>
    <w:div w:id="1159810353">
      <w:bodyDiv w:val="1"/>
      <w:marLeft w:val="0"/>
      <w:marRight w:val="0"/>
      <w:marTop w:val="0"/>
      <w:marBottom w:val="0"/>
      <w:divBdr>
        <w:top w:val="none" w:sz="0" w:space="0" w:color="auto"/>
        <w:left w:val="none" w:sz="0" w:space="0" w:color="auto"/>
        <w:bottom w:val="none" w:sz="0" w:space="0" w:color="auto"/>
        <w:right w:val="none" w:sz="0" w:space="0" w:color="auto"/>
      </w:divBdr>
    </w:div>
    <w:div w:id="1159998909">
      <w:bodyDiv w:val="1"/>
      <w:marLeft w:val="0"/>
      <w:marRight w:val="0"/>
      <w:marTop w:val="0"/>
      <w:marBottom w:val="0"/>
      <w:divBdr>
        <w:top w:val="none" w:sz="0" w:space="0" w:color="auto"/>
        <w:left w:val="none" w:sz="0" w:space="0" w:color="auto"/>
        <w:bottom w:val="none" w:sz="0" w:space="0" w:color="auto"/>
        <w:right w:val="none" w:sz="0" w:space="0" w:color="auto"/>
      </w:divBdr>
    </w:div>
    <w:div w:id="1160538135">
      <w:bodyDiv w:val="1"/>
      <w:marLeft w:val="0"/>
      <w:marRight w:val="0"/>
      <w:marTop w:val="0"/>
      <w:marBottom w:val="0"/>
      <w:divBdr>
        <w:top w:val="none" w:sz="0" w:space="0" w:color="auto"/>
        <w:left w:val="none" w:sz="0" w:space="0" w:color="auto"/>
        <w:bottom w:val="none" w:sz="0" w:space="0" w:color="auto"/>
        <w:right w:val="none" w:sz="0" w:space="0" w:color="auto"/>
      </w:divBdr>
    </w:div>
    <w:div w:id="1161627692">
      <w:bodyDiv w:val="1"/>
      <w:marLeft w:val="0"/>
      <w:marRight w:val="0"/>
      <w:marTop w:val="0"/>
      <w:marBottom w:val="0"/>
      <w:divBdr>
        <w:top w:val="none" w:sz="0" w:space="0" w:color="auto"/>
        <w:left w:val="none" w:sz="0" w:space="0" w:color="auto"/>
        <w:bottom w:val="none" w:sz="0" w:space="0" w:color="auto"/>
        <w:right w:val="none" w:sz="0" w:space="0" w:color="auto"/>
      </w:divBdr>
    </w:div>
    <w:div w:id="1163930296">
      <w:bodyDiv w:val="1"/>
      <w:marLeft w:val="0"/>
      <w:marRight w:val="0"/>
      <w:marTop w:val="0"/>
      <w:marBottom w:val="0"/>
      <w:divBdr>
        <w:top w:val="none" w:sz="0" w:space="0" w:color="auto"/>
        <w:left w:val="none" w:sz="0" w:space="0" w:color="auto"/>
        <w:bottom w:val="none" w:sz="0" w:space="0" w:color="auto"/>
        <w:right w:val="none" w:sz="0" w:space="0" w:color="auto"/>
      </w:divBdr>
    </w:div>
    <w:div w:id="1165441022">
      <w:bodyDiv w:val="1"/>
      <w:marLeft w:val="0"/>
      <w:marRight w:val="0"/>
      <w:marTop w:val="0"/>
      <w:marBottom w:val="0"/>
      <w:divBdr>
        <w:top w:val="none" w:sz="0" w:space="0" w:color="auto"/>
        <w:left w:val="none" w:sz="0" w:space="0" w:color="auto"/>
        <w:bottom w:val="none" w:sz="0" w:space="0" w:color="auto"/>
        <w:right w:val="none" w:sz="0" w:space="0" w:color="auto"/>
      </w:divBdr>
    </w:div>
    <w:div w:id="1166893905">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
    <w:div w:id="1178814417">
      <w:bodyDiv w:val="1"/>
      <w:marLeft w:val="0"/>
      <w:marRight w:val="0"/>
      <w:marTop w:val="0"/>
      <w:marBottom w:val="0"/>
      <w:divBdr>
        <w:top w:val="none" w:sz="0" w:space="0" w:color="auto"/>
        <w:left w:val="none" w:sz="0" w:space="0" w:color="auto"/>
        <w:bottom w:val="none" w:sz="0" w:space="0" w:color="auto"/>
        <w:right w:val="none" w:sz="0" w:space="0" w:color="auto"/>
      </w:divBdr>
    </w:div>
    <w:div w:id="1179347402">
      <w:bodyDiv w:val="1"/>
      <w:marLeft w:val="0"/>
      <w:marRight w:val="0"/>
      <w:marTop w:val="0"/>
      <w:marBottom w:val="0"/>
      <w:divBdr>
        <w:top w:val="none" w:sz="0" w:space="0" w:color="auto"/>
        <w:left w:val="none" w:sz="0" w:space="0" w:color="auto"/>
        <w:bottom w:val="none" w:sz="0" w:space="0" w:color="auto"/>
        <w:right w:val="none" w:sz="0" w:space="0" w:color="auto"/>
      </w:divBdr>
    </w:div>
    <w:div w:id="1182934676">
      <w:bodyDiv w:val="1"/>
      <w:marLeft w:val="0"/>
      <w:marRight w:val="0"/>
      <w:marTop w:val="0"/>
      <w:marBottom w:val="0"/>
      <w:divBdr>
        <w:top w:val="none" w:sz="0" w:space="0" w:color="auto"/>
        <w:left w:val="none" w:sz="0" w:space="0" w:color="auto"/>
        <w:bottom w:val="none" w:sz="0" w:space="0" w:color="auto"/>
        <w:right w:val="none" w:sz="0" w:space="0" w:color="auto"/>
      </w:divBdr>
    </w:div>
    <w:div w:id="1186602819">
      <w:bodyDiv w:val="1"/>
      <w:marLeft w:val="0"/>
      <w:marRight w:val="0"/>
      <w:marTop w:val="0"/>
      <w:marBottom w:val="0"/>
      <w:divBdr>
        <w:top w:val="none" w:sz="0" w:space="0" w:color="auto"/>
        <w:left w:val="none" w:sz="0" w:space="0" w:color="auto"/>
        <w:bottom w:val="none" w:sz="0" w:space="0" w:color="auto"/>
        <w:right w:val="none" w:sz="0" w:space="0" w:color="auto"/>
      </w:divBdr>
    </w:div>
    <w:div w:id="1189952038">
      <w:bodyDiv w:val="1"/>
      <w:marLeft w:val="0"/>
      <w:marRight w:val="0"/>
      <w:marTop w:val="0"/>
      <w:marBottom w:val="0"/>
      <w:divBdr>
        <w:top w:val="none" w:sz="0" w:space="0" w:color="auto"/>
        <w:left w:val="none" w:sz="0" w:space="0" w:color="auto"/>
        <w:bottom w:val="none" w:sz="0" w:space="0" w:color="auto"/>
        <w:right w:val="none" w:sz="0" w:space="0" w:color="auto"/>
      </w:divBdr>
    </w:div>
    <w:div w:id="1194687758">
      <w:bodyDiv w:val="1"/>
      <w:marLeft w:val="0"/>
      <w:marRight w:val="0"/>
      <w:marTop w:val="0"/>
      <w:marBottom w:val="0"/>
      <w:divBdr>
        <w:top w:val="none" w:sz="0" w:space="0" w:color="auto"/>
        <w:left w:val="none" w:sz="0" w:space="0" w:color="auto"/>
        <w:bottom w:val="none" w:sz="0" w:space="0" w:color="auto"/>
        <w:right w:val="none" w:sz="0" w:space="0" w:color="auto"/>
      </w:divBdr>
    </w:div>
    <w:div w:id="1196773774">
      <w:bodyDiv w:val="1"/>
      <w:marLeft w:val="0"/>
      <w:marRight w:val="0"/>
      <w:marTop w:val="0"/>
      <w:marBottom w:val="0"/>
      <w:divBdr>
        <w:top w:val="none" w:sz="0" w:space="0" w:color="auto"/>
        <w:left w:val="none" w:sz="0" w:space="0" w:color="auto"/>
        <w:bottom w:val="none" w:sz="0" w:space="0" w:color="auto"/>
        <w:right w:val="none" w:sz="0" w:space="0" w:color="auto"/>
      </w:divBdr>
    </w:div>
    <w:div w:id="1210654813">
      <w:bodyDiv w:val="1"/>
      <w:marLeft w:val="0"/>
      <w:marRight w:val="0"/>
      <w:marTop w:val="0"/>
      <w:marBottom w:val="0"/>
      <w:divBdr>
        <w:top w:val="none" w:sz="0" w:space="0" w:color="auto"/>
        <w:left w:val="none" w:sz="0" w:space="0" w:color="auto"/>
        <w:bottom w:val="none" w:sz="0" w:space="0" w:color="auto"/>
        <w:right w:val="none" w:sz="0" w:space="0" w:color="auto"/>
      </w:divBdr>
    </w:div>
    <w:div w:id="1213538645">
      <w:bodyDiv w:val="1"/>
      <w:marLeft w:val="0"/>
      <w:marRight w:val="0"/>
      <w:marTop w:val="0"/>
      <w:marBottom w:val="0"/>
      <w:divBdr>
        <w:top w:val="none" w:sz="0" w:space="0" w:color="auto"/>
        <w:left w:val="none" w:sz="0" w:space="0" w:color="auto"/>
        <w:bottom w:val="none" w:sz="0" w:space="0" w:color="auto"/>
        <w:right w:val="none" w:sz="0" w:space="0" w:color="auto"/>
      </w:divBdr>
    </w:div>
    <w:div w:id="1219171386">
      <w:bodyDiv w:val="1"/>
      <w:marLeft w:val="0"/>
      <w:marRight w:val="0"/>
      <w:marTop w:val="0"/>
      <w:marBottom w:val="0"/>
      <w:divBdr>
        <w:top w:val="none" w:sz="0" w:space="0" w:color="auto"/>
        <w:left w:val="none" w:sz="0" w:space="0" w:color="auto"/>
        <w:bottom w:val="none" w:sz="0" w:space="0" w:color="auto"/>
        <w:right w:val="none" w:sz="0" w:space="0" w:color="auto"/>
      </w:divBdr>
    </w:div>
    <w:div w:id="1219628843">
      <w:bodyDiv w:val="1"/>
      <w:marLeft w:val="0"/>
      <w:marRight w:val="0"/>
      <w:marTop w:val="0"/>
      <w:marBottom w:val="0"/>
      <w:divBdr>
        <w:top w:val="none" w:sz="0" w:space="0" w:color="auto"/>
        <w:left w:val="none" w:sz="0" w:space="0" w:color="auto"/>
        <w:bottom w:val="none" w:sz="0" w:space="0" w:color="auto"/>
        <w:right w:val="none" w:sz="0" w:space="0" w:color="auto"/>
      </w:divBdr>
    </w:div>
    <w:div w:id="1222592403">
      <w:bodyDiv w:val="1"/>
      <w:marLeft w:val="0"/>
      <w:marRight w:val="0"/>
      <w:marTop w:val="0"/>
      <w:marBottom w:val="0"/>
      <w:divBdr>
        <w:top w:val="none" w:sz="0" w:space="0" w:color="auto"/>
        <w:left w:val="none" w:sz="0" w:space="0" w:color="auto"/>
        <w:bottom w:val="none" w:sz="0" w:space="0" w:color="auto"/>
        <w:right w:val="none" w:sz="0" w:space="0" w:color="auto"/>
      </w:divBdr>
    </w:div>
    <w:div w:id="1223255665">
      <w:bodyDiv w:val="1"/>
      <w:marLeft w:val="0"/>
      <w:marRight w:val="0"/>
      <w:marTop w:val="0"/>
      <w:marBottom w:val="0"/>
      <w:divBdr>
        <w:top w:val="none" w:sz="0" w:space="0" w:color="auto"/>
        <w:left w:val="none" w:sz="0" w:space="0" w:color="auto"/>
        <w:bottom w:val="none" w:sz="0" w:space="0" w:color="auto"/>
        <w:right w:val="none" w:sz="0" w:space="0" w:color="auto"/>
      </w:divBdr>
    </w:div>
    <w:div w:id="1225415473">
      <w:bodyDiv w:val="1"/>
      <w:marLeft w:val="0"/>
      <w:marRight w:val="0"/>
      <w:marTop w:val="0"/>
      <w:marBottom w:val="0"/>
      <w:divBdr>
        <w:top w:val="none" w:sz="0" w:space="0" w:color="auto"/>
        <w:left w:val="none" w:sz="0" w:space="0" w:color="auto"/>
        <w:bottom w:val="none" w:sz="0" w:space="0" w:color="auto"/>
        <w:right w:val="none" w:sz="0" w:space="0" w:color="auto"/>
      </w:divBdr>
    </w:div>
    <w:div w:id="1227489931">
      <w:bodyDiv w:val="1"/>
      <w:marLeft w:val="0"/>
      <w:marRight w:val="0"/>
      <w:marTop w:val="0"/>
      <w:marBottom w:val="0"/>
      <w:divBdr>
        <w:top w:val="none" w:sz="0" w:space="0" w:color="auto"/>
        <w:left w:val="none" w:sz="0" w:space="0" w:color="auto"/>
        <w:bottom w:val="none" w:sz="0" w:space="0" w:color="auto"/>
        <w:right w:val="none" w:sz="0" w:space="0" w:color="auto"/>
      </w:divBdr>
    </w:div>
    <w:div w:id="1231231397">
      <w:bodyDiv w:val="1"/>
      <w:marLeft w:val="0"/>
      <w:marRight w:val="0"/>
      <w:marTop w:val="0"/>
      <w:marBottom w:val="0"/>
      <w:divBdr>
        <w:top w:val="none" w:sz="0" w:space="0" w:color="auto"/>
        <w:left w:val="none" w:sz="0" w:space="0" w:color="auto"/>
        <w:bottom w:val="none" w:sz="0" w:space="0" w:color="auto"/>
        <w:right w:val="none" w:sz="0" w:space="0" w:color="auto"/>
      </w:divBdr>
    </w:div>
    <w:div w:id="1239680543">
      <w:bodyDiv w:val="1"/>
      <w:marLeft w:val="0"/>
      <w:marRight w:val="0"/>
      <w:marTop w:val="0"/>
      <w:marBottom w:val="0"/>
      <w:divBdr>
        <w:top w:val="none" w:sz="0" w:space="0" w:color="auto"/>
        <w:left w:val="none" w:sz="0" w:space="0" w:color="auto"/>
        <w:bottom w:val="none" w:sz="0" w:space="0" w:color="auto"/>
        <w:right w:val="none" w:sz="0" w:space="0" w:color="auto"/>
      </w:divBdr>
    </w:div>
    <w:div w:id="1245143353">
      <w:bodyDiv w:val="1"/>
      <w:marLeft w:val="0"/>
      <w:marRight w:val="0"/>
      <w:marTop w:val="0"/>
      <w:marBottom w:val="0"/>
      <w:divBdr>
        <w:top w:val="none" w:sz="0" w:space="0" w:color="auto"/>
        <w:left w:val="none" w:sz="0" w:space="0" w:color="auto"/>
        <w:bottom w:val="none" w:sz="0" w:space="0" w:color="auto"/>
        <w:right w:val="none" w:sz="0" w:space="0" w:color="auto"/>
      </w:divBdr>
    </w:div>
    <w:div w:id="1247609666">
      <w:bodyDiv w:val="1"/>
      <w:marLeft w:val="0"/>
      <w:marRight w:val="0"/>
      <w:marTop w:val="0"/>
      <w:marBottom w:val="0"/>
      <w:divBdr>
        <w:top w:val="none" w:sz="0" w:space="0" w:color="auto"/>
        <w:left w:val="none" w:sz="0" w:space="0" w:color="auto"/>
        <w:bottom w:val="none" w:sz="0" w:space="0" w:color="auto"/>
        <w:right w:val="none" w:sz="0" w:space="0" w:color="auto"/>
      </w:divBdr>
    </w:div>
    <w:div w:id="1249147457">
      <w:bodyDiv w:val="1"/>
      <w:marLeft w:val="0"/>
      <w:marRight w:val="0"/>
      <w:marTop w:val="0"/>
      <w:marBottom w:val="0"/>
      <w:divBdr>
        <w:top w:val="none" w:sz="0" w:space="0" w:color="auto"/>
        <w:left w:val="none" w:sz="0" w:space="0" w:color="auto"/>
        <w:bottom w:val="none" w:sz="0" w:space="0" w:color="auto"/>
        <w:right w:val="none" w:sz="0" w:space="0" w:color="auto"/>
      </w:divBdr>
    </w:div>
    <w:div w:id="1252855714">
      <w:bodyDiv w:val="1"/>
      <w:marLeft w:val="0"/>
      <w:marRight w:val="0"/>
      <w:marTop w:val="0"/>
      <w:marBottom w:val="0"/>
      <w:divBdr>
        <w:top w:val="none" w:sz="0" w:space="0" w:color="auto"/>
        <w:left w:val="none" w:sz="0" w:space="0" w:color="auto"/>
        <w:bottom w:val="none" w:sz="0" w:space="0" w:color="auto"/>
        <w:right w:val="none" w:sz="0" w:space="0" w:color="auto"/>
      </w:divBdr>
    </w:div>
    <w:div w:id="1253467432">
      <w:bodyDiv w:val="1"/>
      <w:marLeft w:val="0"/>
      <w:marRight w:val="0"/>
      <w:marTop w:val="0"/>
      <w:marBottom w:val="0"/>
      <w:divBdr>
        <w:top w:val="none" w:sz="0" w:space="0" w:color="auto"/>
        <w:left w:val="none" w:sz="0" w:space="0" w:color="auto"/>
        <w:bottom w:val="none" w:sz="0" w:space="0" w:color="auto"/>
        <w:right w:val="none" w:sz="0" w:space="0" w:color="auto"/>
      </w:divBdr>
    </w:div>
    <w:div w:id="1253974539">
      <w:bodyDiv w:val="1"/>
      <w:marLeft w:val="0"/>
      <w:marRight w:val="0"/>
      <w:marTop w:val="0"/>
      <w:marBottom w:val="0"/>
      <w:divBdr>
        <w:top w:val="none" w:sz="0" w:space="0" w:color="auto"/>
        <w:left w:val="none" w:sz="0" w:space="0" w:color="auto"/>
        <w:bottom w:val="none" w:sz="0" w:space="0" w:color="auto"/>
        <w:right w:val="none" w:sz="0" w:space="0" w:color="auto"/>
      </w:divBdr>
    </w:div>
    <w:div w:id="1256748466">
      <w:bodyDiv w:val="1"/>
      <w:marLeft w:val="0"/>
      <w:marRight w:val="0"/>
      <w:marTop w:val="0"/>
      <w:marBottom w:val="0"/>
      <w:divBdr>
        <w:top w:val="none" w:sz="0" w:space="0" w:color="auto"/>
        <w:left w:val="none" w:sz="0" w:space="0" w:color="auto"/>
        <w:bottom w:val="none" w:sz="0" w:space="0" w:color="auto"/>
        <w:right w:val="none" w:sz="0" w:space="0" w:color="auto"/>
      </w:divBdr>
    </w:div>
    <w:div w:id="1261139278">
      <w:bodyDiv w:val="1"/>
      <w:marLeft w:val="0"/>
      <w:marRight w:val="0"/>
      <w:marTop w:val="0"/>
      <w:marBottom w:val="0"/>
      <w:divBdr>
        <w:top w:val="none" w:sz="0" w:space="0" w:color="auto"/>
        <w:left w:val="none" w:sz="0" w:space="0" w:color="auto"/>
        <w:bottom w:val="none" w:sz="0" w:space="0" w:color="auto"/>
        <w:right w:val="none" w:sz="0" w:space="0" w:color="auto"/>
      </w:divBdr>
    </w:div>
    <w:div w:id="1272782187">
      <w:bodyDiv w:val="1"/>
      <w:marLeft w:val="0"/>
      <w:marRight w:val="0"/>
      <w:marTop w:val="0"/>
      <w:marBottom w:val="0"/>
      <w:divBdr>
        <w:top w:val="none" w:sz="0" w:space="0" w:color="auto"/>
        <w:left w:val="none" w:sz="0" w:space="0" w:color="auto"/>
        <w:bottom w:val="none" w:sz="0" w:space="0" w:color="auto"/>
        <w:right w:val="none" w:sz="0" w:space="0" w:color="auto"/>
      </w:divBdr>
    </w:div>
    <w:div w:id="1275944890">
      <w:bodyDiv w:val="1"/>
      <w:marLeft w:val="0"/>
      <w:marRight w:val="0"/>
      <w:marTop w:val="0"/>
      <w:marBottom w:val="0"/>
      <w:divBdr>
        <w:top w:val="none" w:sz="0" w:space="0" w:color="auto"/>
        <w:left w:val="none" w:sz="0" w:space="0" w:color="auto"/>
        <w:bottom w:val="none" w:sz="0" w:space="0" w:color="auto"/>
        <w:right w:val="none" w:sz="0" w:space="0" w:color="auto"/>
      </w:divBdr>
    </w:div>
    <w:div w:id="1276910442">
      <w:bodyDiv w:val="1"/>
      <w:marLeft w:val="0"/>
      <w:marRight w:val="0"/>
      <w:marTop w:val="0"/>
      <w:marBottom w:val="0"/>
      <w:divBdr>
        <w:top w:val="none" w:sz="0" w:space="0" w:color="auto"/>
        <w:left w:val="none" w:sz="0" w:space="0" w:color="auto"/>
        <w:bottom w:val="none" w:sz="0" w:space="0" w:color="auto"/>
        <w:right w:val="none" w:sz="0" w:space="0" w:color="auto"/>
      </w:divBdr>
    </w:div>
    <w:div w:id="1280339596">
      <w:bodyDiv w:val="1"/>
      <w:marLeft w:val="0"/>
      <w:marRight w:val="0"/>
      <w:marTop w:val="0"/>
      <w:marBottom w:val="0"/>
      <w:divBdr>
        <w:top w:val="none" w:sz="0" w:space="0" w:color="auto"/>
        <w:left w:val="none" w:sz="0" w:space="0" w:color="auto"/>
        <w:bottom w:val="none" w:sz="0" w:space="0" w:color="auto"/>
        <w:right w:val="none" w:sz="0" w:space="0" w:color="auto"/>
      </w:divBdr>
    </w:div>
    <w:div w:id="1282109563">
      <w:bodyDiv w:val="1"/>
      <w:marLeft w:val="0"/>
      <w:marRight w:val="0"/>
      <w:marTop w:val="0"/>
      <w:marBottom w:val="0"/>
      <w:divBdr>
        <w:top w:val="none" w:sz="0" w:space="0" w:color="auto"/>
        <w:left w:val="none" w:sz="0" w:space="0" w:color="auto"/>
        <w:bottom w:val="none" w:sz="0" w:space="0" w:color="auto"/>
        <w:right w:val="none" w:sz="0" w:space="0" w:color="auto"/>
      </w:divBdr>
    </w:div>
    <w:div w:id="1288776144">
      <w:bodyDiv w:val="1"/>
      <w:marLeft w:val="0"/>
      <w:marRight w:val="0"/>
      <w:marTop w:val="0"/>
      <w:marBottom w:val="0"/>
      <w:divBdr>
        <w:top w:val="none" w:sz="0" w:space="0" w:color="auto"/>
        <w:left w:val="none" w:sz="0" w:space="0" w:color="auto"/>
        <w:bottom w:val="none" w:sz="0" w:space="0" w:color="auto"/>
        <w:right w:val="none" w:sz="0" w:space="0" w:color="auto"/>
      </w:divBdr>
    </w:div>
    <w:div w:id="1289093604">
      <w:bodyDiv w:val="1"/>
      <w:marLeft w:val="0"/>
      <w:marRight w:val="0"/>
      <w:marTop w:val="0"/>
      <w:marBottom w:val="0"/>
      <w:divBdr>
        <w:top w:val="none" w:sz="0" w:space="0" w:color="auto"/>
        <w:left w:val="none" w:sz="0" w:space="0" w:color="auto"/>
        <w:bottom w:val="none" w:sz="0" w:space="0" w:color="auto"/>
        <w:right w:val="none" w:sz="0" w:space="0" w:color="auto"/>
      </w:divBdr>
    </w:div>
    <w:div w:id="1290891800">
      <w:bodyDiv w:val="1"/>
      <w:marLeft w:val="0"/>
      <w:marRight w:val="0"/>
      <w:marTop w:val="0"/>
      <w:marBottom w:val="0"/>
      <w:divBdr>
        <w:top w:val="none" w:sz="0" w:space="0" w:color="auto"/>
        <w:left w:val="none" w:sz="0" w:space="0" w:color="auto"/>
        <w:bottom w:val="none" w:sz="0" w:space="0" w:color="auto"/>
        <w:right w:val="none" w:sz="0" w:space="0" w:color="auto"/>
      </w:divBdr>
    </w:div>
    <w:div w:id="1298610895">
      <w:bodyDiv w:val="1"/>
      <w:marLeft w:val="0"/>
      <w:marRight w:val="0"/>
      <w:marTop w:val="0"/>
      <w:marBottom w:val="0"/>
      <w:divBdr>
        <w:top w:val="none" w:sz="0" w:space="0" w:color="auto"/>
        <w:left w:val="none" w:sz="0" w:space="0" w:color="auto"/>
        <w:bottom w:val="none" w:sz="0" w:space="0" w:color="auto"/>
        <w:right w:val="none" w:sz="0" w:space="0" w:color="auto"/>
      </w:divBdr>
    </w:div>
    <w:div w:id="1299802403">
      <w:bodyDiv w:val="1"/>
      <w:marLeft w:val="0"/>
      <w:marRight w:val="0"/>
      <w:marTop w:val="0"/>
      <w:marBottom w:val="0"/>
      <w:divBdr>
        <w:top w:val="none" w:sz="0" w:space="0" w:color="auto"/>
        <w:left w:val="none" w:sz="0" w:space="0" w:color="auto"/>
        <w:bottom w:val="none" w:sz="0" w:space="0" w:color="auto"/>
        <w:right w:val="none" w:sz="0" w:space="0" w:color="auto"/>
      </w:divBdr>
    </w:div>
    <w:div w:id="1301350034">
      <w:bodyDiv w:val="1"/>
      <w:marLeft w:val="0"/>
      <w:marRight w:val="0"/>
      <w:marTop w:val="0"/>
      <w:marBottom w:val="0"/>
      <w:divBdr>
        <w:top w:val="none" w:sz="0" w:space="0" w:color="auto"/>
        <w:left w:val="none" w:sz="0" w:space="0" w:color="auto"/>
        <w:bottom w:val="none" w:sz="0" w:space="0" w:color="auto"/>
        <w:right w:val="none" w:sz="0" w:space="0" w:color="auto"/>
      </w:divBdr>
    </w:div>
    <w:div w:id="1304770169">
      <w:bodyDiv w:val="1"/>
      <w:marLeft w:val="0"/>
      <w:marRight w:val="0"/>
      <w:marTop w:val="0"/>
      <w:marBottom w:val="0"/>
      <w:divBdr>
        <w:top w:val="none" w:sz="0" w:space="0" w:color="auto"/>
        <w:left w:val="none" w:sz="0" w:space="0" w:color="auto"/>
        <w:bottom w:val="none" w:sz="0" w:space="0" w:color="auto"/>
        <w:right w:val="none" w:sz="0" w:space="0" w:color="auto"/>
      </w:divBdr>
    </w:div>
    <w:div w:id="1305968058">
      <w:bodyDiv w:val="1"/>
      <w:marLeft w:val="0"/>
      <w:marRight w:val="0"/>
      <w:marTop w:val="0"/>
      <w:marBottom w:val="0"/>
      <w:divBdr>
        <w:top w:val="none" w:sz="0" w:space="0" w:color="auto"/>
        <w:left w:val="none" w:sz="0" w:space="0" w:color="auto"/>
        <w:bottom w:val="none" w:sz="0" w:space="0" w:color="auto"/>
        <w:right w:val="none" w:sz="0" w:space="0" w:color="auto"/>
      </w:divBdr>
    </w:div>
    <w:div w:id="1309021406">
      <w:bodyDiv w:val="1"/>
      <w:marLeft w:val="0"/>
      <w:marRight w:val="0"/>
      <w:marTop w:val="0"/>
      <w:marBottom w:val="0"/>
      <w:divBdr>
        <w:top w:val="none" w:sz="0" w:space="0" w:color="auto"/>
        <w:left w:val="none" w:sz="0" w:space="0" w:color="auto"/>
        <w:bottom w:val="none" w:sz="0" w:space="0" w:color="auto"/>
        <w:right w:val="none" w:sz="0" w:space="0" w:color="auto"/>
      </w:divBdr>
    </w:div>
    <w:div w:id="1310086900">
      <w:bodyDiv w:val="1"/>
      <w:marLeft w:val="0"/>
      <w:marRight w:val="0"/>
      <w:marTop w:val="0"/>
      <w:marBottom w:val="0"/>
      <w:divBdr>
        <w:top w:val="none" w:sz="0" w:space="0" w:color="auto"/>
        <w:left w:val="none" w:sz="0" w:space="0" w:color="auto"/>
        <w:bottom w:val="none" w:sz="0" w:space="0" w:color="auto"/>
        <w:right w:val="none" w:sz="0" w:space="0" w:color="auto"/>
      </w:divBdr>
    </w:div>
    <w:div w:id="1318419298">
      <w:bodyDiv w:val="1"/>
      <w:marLeft w:val="0"/>
      <w:marRight w:val="0"/>
      <w:marTop w:val="0"/>
      <w:marBottom w:val="0"/>
      <w:divBdr>
        <w:top w:val="none" w:sz="0" w:space="0" w:color="auto"/>
        <w:left w:val="none" w:sz="0" w:space="0" w:color="auto"/>
        <w:bottom w:val="none" w:sz="0" w:space="0" w:color="auto"/>
        <w:right w:val="none" w:sz="0" w:space="0" w:color="auto"/>
      </w:divBdr>
    </w:div>
    <w:div w:id="1319115088">
      <w:bodyDiv w:val="1"/>
      <w:marLeft w:val="0"/>
      <w:marRight w:val="0"/>
      <w:marTop w:val="0"/>
      <w:marBottom w:val="0"/>
      <w:divBdr>
        <w:top w:val="none" w:sz="0" w:space="0" w:color="auto"/>
        <w:left w:val="none" w:sz="0" w:space="0" w:color="auto"/>
        <w:bottom w:val="none" w:sz="0" w:space="0" w:color="auto"/>
        <w:right w:val="none" w:sz="0" w:space="0" w:color="auto"/>
      </w:divBdr>
    </w:div>
    <w:div w:id="1325204803">
      <w:bodyDiv w:val="1"/>
      <w:marLeft w:val="0"/>
      <w:marRight w:val="0"/>
      <w:marTop w:val="0"/>
      <w:marBottom w:val="0"/>
      <w:divBdr>
        <w:top w:val="none" w:sz="0" w:space="0" w:color="auto"/>
        <w:left w:val="none" w:sz="0" w:space="0" w:color="auto"/>
        <w:bottom w:val="none" w:sz="0" w:space="0" w:color="auto"/>
        <w:right w:val="none" w:sz="0" w:space="0" w:color="auto"/>
      </w:divBdr>
    </w:div>
    <w:div w:id="1329673945">
      <w:bodyDiv w:val="1"/>
      <w:marLeft w:val="0"/>
      <w:marRight w:val="0"/>
      <w:marTop w:val="0"/>
      <w:marBottom w:val="0"/>
      <w:divBdr>
        <w:top w:val="none" w:sz="0" w:space="0" w:color="auto"/>
        <w:left w:val="none" w:sz="0" w:space="0" w:color="auto"/>
        <w:bottom w:val="none" w:sz="0" w:space="0" w:color="auto"/>
        <w:right w:val="none" w:sz="0" w:space="0" w:color="auto"/>
      </w:divBdr>
    </w:div>
    <w:div w:id="1329989308">
      <w:bodyDiv w:val="1"/>
      <w:marLeft w:val="0"/>
      <w:marRight w:val="0"/>
      <w:marTop w:val="0"/>
      <w:marBottom w:val="0"/>
      <w:divBdr>
        <w:top w:val="none" w:sz="0" w:space="0" w:color="auto"/>
        <w:left w:val="none" w:sz="0" w:space="0" w:color="auto"/>
        <w:bottom w:val="none" w:sz="0" w:space="0" w:color="auto"/>
        <w:right w:val="none" w:sz="0" w:space="0" w:color="auto"/>
      </w:divBdr>
    </w:div>
    <w:div w:id="1335375699">
      <w:bodyDiv w:val="1"/>
      <w:marLeft w:val="0"/>
      <w:marRight w:val="0"/>
      <w:marTop w:val="0"/>
      <w:marBottom w:val="0"/>
      <w:divBdr>
        <w:top w:val="none" w:sz="0" w:space="0" w:color="auto"/>
        <w:left w:val="none" w:sz="0" w:space="0" w:color="auto"/>
        <w:bottom w:val="none" w:sz="0" w:space="0" w:color="auto"/>
        <w:right w:val="none" w:sz="0" w:space="0" w:color="auto"/>
      </w:divBdr>
    </w:div>
    <w:div w:id="1338583521">
      <w:bodyDiv w:val="1"/>
      <w:marLeft w:val="0"/>
      <w:marRight w:val="0"/>
      <w:marTop w:val="0"/>
      <w:marBottom w:val="0"/>
      <w:divBdr>
        <w:top w:val="none" w:sz="0" w:space="0" w:color="auto"/>
        <w:left w:val="none" w:sz="0" w:space="0" w:color="auto"/>
        <w:bottom w:val="none" w:sz="0" w:space="0" w:color="auto"/>
        <w:right w:val="none" w:sz="0" w:space="0" w:color="auto"/>
      </w:divBdr>
    </w:div>
    <w:div w:id="1341853750">
      <w:bodyDiv w:val="1"/>
      <w:marLeft w:val="0"/>
      <w:marRight w:val="0"/>
      <w:marTop w:val="0"/>
      <w:marBottom w:val="0"/>
      <w:divBdr>
        <w:top w:val="none" w:sz="0" w:space="0" w:color="auto"/>
        <w:left w:val="none" w:sz="0" w:space="0" w:color="auto"/>
        <w:bottom w:val="none" w:sz="0" w:space="0" w:color="auto"/>
        <w:right w:val="none" w:sz="0" w:space="0" w:color="auto"/>
      </w:divBdr>
    </w:div>
    <w:div w:id="1346860626">
      <w:bodyDiv w:val="1"/>
      <w:marLeft w:val="0"/>
      <w:marRight w:val="0"/>
      <w:marTop w:val="0"/>
      <w:marBottom w:val="0"/>
      <w:divBdr>
        <w:top w:val="none" w:sz="0" w:space="0" w:color="auto"/>
        <w:left w:val="none" w:sz="0" w:space="0" w:color="auto"/>
        <w:bottom w:val="none" w:sz="0" w:space="0" w:color="auto"/>
        <w:right w:val="none" w:sz="0" w:space="0" w:color="auto"/>
      </w:divBdr>
    </w:div>
    <w:div w:id="1347319393">
      <w:bodyDiv w:val="1"/>
      <w:marLeft w:val="0"/>
      <w:marRight w:val="0"/>
      <w:marTop w:val="0"/>
      <w:marBottom w:val="0"/>
      <w:divBdr>
        <w:top w:val="none" w:sz="0" w:space="0" w:color="auto"/>
        <w:left w:val="none" w:sz="0" w:space="0" w:color="auto"/>
        <w:bottom w:val="none" w:sz="0" w:space="0" w:color="auto"/>
        <w:right w:val="none" w:sz="0" w:space="0" w:color="auto"/>
      </w:divBdr>
    </w:div>
    <w:div w:id="1349599582">
      <w:bodyDiv w:val="1"/>
      <w:marLeft w:val="0"/>
      <w:marRight w:val="0"/>
      <w:marTop w:val="0"/>
      <w:marBottom w:val="0"/>
      <w:divBdr>
        <w:top w:val="none" w:sz="0" w:space="0" w:color="auto"/>
        <w:left w:val="none" w:sz="0" w:space="0" w:color="auto"/>
        <w:bottom w:val="none" w:sz="0" w:space="0" w:color="auto"/>
        <w:right w:val="none" w:sz="0" w:space="0" w:color="auto"/>
      </w:divBdr>
    </w:div>
    <w:div w:id="1351174964">
      <w:bodyDiv w:val="1"/>
      <w:marLeft w:val="0"/>
      <w:marRight w:val="0"/>
      <w:marTop w:val="0"/>
      <w:marBottom w:val="0"/>
      <w:divBdr>
        <w:top w:val="none" w:sz="0" w:space="0" w:color="auto"/>
        <w:left w:val="none" w:sz="0" w:space="0" w:color="auto"/>
        <w:bottom w:val="none" w:sz="0" w:space="0" w:color="auto"/>
        <w:right w:val="none" w:sz="0" w:space="0" w:color="auto"/>
      </w:divBdr>
    </w:div>
    <w:div w:id="1353259471">
      <w:bodyDiv w:val="1"/>
      <w:marLeft w:val="0"/>
      <w:marRight w:val="0"/>
      <w:marTop w:val="0"/>
      <w:marBottom w:val="0"/>
      <w:divBdr>
        <w:top w:val="none" w:sz="0" w:space="0" w:color="auto"/>
        <w:left w:val="none" w:sz="0" w:space="0" w:color="auto"/>
        <w:bottom w:val="none" w:sz="0" w:space="0" w:color="auto"/>
        <w:right w:val="none" w:sz="0" w:space="0" w:color="auto"/>
      </w:divBdr>
    </w:div>
    <w:div w:id="1354260162">
      <w:bodyDiv w:val="1"/>
      <w:marLeft w:val="0"/>
      <w:marRight w:val="0"/>
      <w:marTop w:val="0"/>
      <w:marBottom w:val="0"/>
      <w:divBdr>
        <w:top w:val="none" w:sz="0" w:space="0" w:color="auto"/>
        <w:left w:val="none" w:sz="0" w:space="0" w:color="auto"/>
        <w:bottom w:val="none" w:sz="0" w:space="0" w:color="auto"/>
        <w:right w:val="none" w:sz="0" w:space="0" w:color="auto"/>
      </w:divBdr>
    </w:div>
    <w:div w:id="1355960809">
      <w:bodyDiv w:val="1"/>
      <w:marLeft w:val="0"/>
      <w:marRight w:val="0"/>
      <w:marTop w:val="0"/>
      <w:marBottom w:val="0"/>
      <w:divBdr>
        <w:top w:val="none" w:sz="0" w:space="0" w:color="auto"/>
        <w:left w:val="none" w:sz="0" w:space="0" w:color="auto"/>
        <w:bottom w:val="none" w:sz="0" w:space="0" w:color="auto"/>
        <w:right w:val="none" w:sz="0" w:space="0" w:color="auto"/>
      </w:divBdr>
    </w:div>
    <w:div w:id="1360398587">
      <w:bodyDiv w:val="1"/>
      <w:marLeft w:val="0"/>
      <w:marRight w:val="0"/>
      <w:marTop w:val="0"/>
      <w:marBottom w:val="0"/>
      <w:divBdr>
        <w:top w:val="none" w:sz="0" w:space="0" w:color="auto"/>
        <w:left w:val="none" w:sz="0" w:space="0" w:color="auto"/>
        <w:bottom w:val="none" w:sz="0" w:space="0" w:color="auto"/>
        <w:right w:val="none" w:sz="0" w:space="0" w:color="auto"/>
      </w:divBdr>
    </w:div>
    <w:div w:id="1370455765">
      <w:bodyDiv w:val="1"/>
      <w:marLeft w:val="0"/>
      <w:marRight w:val="0"/>
      <w:marTop w:val="0"/>
      <w:marBottom w:val="0"/>
      <w:divBdr>
        <w:top w:val="none" w:sz="0" w:space="0" w:color="auto"/>
        <w:left w:val="none" w:sz="0" w:space="0" w:color="auto"/>
        <w:bottom w:val="none" w:sz="0" w:space="0" w:color="auto"/>
        <w:right w:val="none" w:sz="0" w:space="0" w:color="auto"/>
      </w:divBdr>
    </w:div>
    <w:div w:id="1378162579">
      <w:bodyDiv w:val="1"/>
      <w:marLeft w:val="0"/>
      <w:marRight w:val="0"/>
      <w:marTop w:val="0"/>
      <w:marBottom w:val="0"/>
      <w:divBdr>
        <w:top w:val="none" w:sz="0" w:space="0" w:color="auto"/>
        <w:left w:val="none" w:sz="0" w:space="0" w:color="auto"/>
        <w:bottom w:val="none" w:sz="0" w:space="0" w:color="auto"/>
        <w:right w:val="none" w:sz="0" w:space="0" w:color="auto"/>
      </w:divBdr>
    </w:div>
    <w:div w:id="1379696606">
      <w:bodyDiv w:val="1"/>
      <w:marLeft w:val="0"/>
      <w:marRight w:val="0"/>
      <w:marTop w:val="0"/>
      <w:marBottom w:val="0"/>
      <w:divBdr>
        <w:top w:val="none" w:sz="0" w:space="0" w:color="auto"/>
        <w:left w:val="none" w:sz="0" w:space="0" w:color="auto"/>
        <w:bottom w:val="none" w:sz="0" w:space="0" w:color="auto"/>
        <w:right w:val="none" w:sz="0" w:space="0" w:color="auto"/>
      </w:divBdr>
    </w:div>
    <w:div w:id="1388189209">
      <w:bodyDiv w:val="1"/>
      <w:marLeft w:val="0"/>
      <w:marRight w:val="0"/>
      <w:marTop w:val="0"/>
      <w:marBottom w:val="0"/>
      <w:divBdr>
        <w:top w:val="none" w:sz="0" w:space="0" w:color="auto"/>
        <w:left w:val="none" w:sz="0" w:space="0" w:color="auto"/>
        <w:bottom w:val="none" w:sz="0" w:space="0" w:color="auto"/>
        <w:right w:val="none" w:sz="0" w:space="0" w:color="auto"/>
      </w:divBdr>
    </w:div>
    <w:div w:id="1389956450">
      <w:bodyDiv w:val="1"/>
      <w:marLeft w:val="0"/>
      <w:marRight w:val="0"/>
      <w:marTop w:val="0"/>
      <w:marBottom w:val="0"/>
      <w:divBdr>
        <w:top w:val="none" w:sz="0" w:space="0" w:color="auto"/>
        <w:left w:val="none" w:sz="0" w:space="0" w:color="auto"/>
        <w:bottom w:val="none" w:sz="0" w:space="0" w:color="auto"/>
        <w:right w:val="none" w:sz="0" w:space="0" w:color="auto"/>
      </w:divBdr>
    </w:div>
    <w:div w:id="1391072535">
      <w:bodyDiv w:val="1"/>
      <w:marLeft w:val="0"/>
      <w:marRight w:val="0"/>
      <w:marTop w:val="0"/>
      <w:marBottom w:val="0"/>
      <w:divBdr>
        <w:top w:val="none" w:sz="0" w:space="0" w:color="auto"/>
        <w:left w:val="none" w:sz="0" w:space="0" w:color="auto"/>
        <w:bottom w:val="none" w:sz="0" w:space="0" w:color="auto"/>
        <w:right w:val="none" w:sz="0" w:space="0" w:color="auto"/>
      </w:divBdr>
    </w:div>
    <w:div w:id="1393428637">
      <w:bodyDiv w:val="1"/>
      <w:marLeft w:val="0"/>
      <w:marRight w:val="0"/>
      <w:marTop w:val="0"/>
      <w:marBottom w:val="0"/>
      <w:divBdr>
        <w:top w:val="none" w:sz="0" w:space="0" w:color="auto"/>
        <w:left w:val="none" w:sz="0" w:space="0" w:color="auto"/>
        <w:bottom w:val="none" w:sz="0" w:space="0" w:color="auto"/>
        <w:right w:val="none" w:sz="0" w:space="0" w:color="auto"/>
      </w:divBdr>
    </w:div>
    <w:div w:id="1398477959">
      <w:bodyDiv w:val="1"/>
      <w:marLeft w:val="0"/>
      <w:marRight w:val="0"/>
      <w:marTop w:val="0"/>
      <w:marBottom w:val="0"/>
      <w:divBdr>
        <w:top w:val="none" w:sz="0" w:space="0" w:color="auto"/>
        <w:left w:val="none" w:sz="0" w:space="0" w:color="auto"/>
        <w:bottom w:val="none" w:sz="0" w:space="0" w:color="auto"/>
        <w:right w:val="none" w:sz="0" w:space="0" w:color="auto"/>
      </w:divBdr>
    </w:div>
    <w:div w:id="1399283558">
      <w:bodyDiv w:val="1"/>
      <w:marLeft w:val="0"/>
      <w:marRight w:val="0"/>
      <w:marTop w:val="0"/>
      <w:marBottom w:val="0"/>
      <w:divBdr>
        <w:top w:val="none" w:sz="0" w:space="0" w:color="auto"/>
        <w:left w:val="none" w:sz="0" w:space="0" w:color="auto"/>
        <w:bottom w:val="none" w:sz="0" w:space="0" w:color="auto"/>
        <w:right w:val="none" w:sz="0" w:space="0" w:color="auto"/>
      </w:divBdr>
    </w:div>
    <w:div w:id="1403066027">
      <w:bodyDiv w:val="1"/>
      <w:marLeft w:val="0"/>
      <w:marRight w:val="0"/>
      <w:marTop w:val="0"/>
      <w:marBottom w:val="0"/>
      <w:divBdr>
        <w:top w:val="none" w:sz="0" w:space="0" w:color="auto"/>
        <w:left w:val="none" w:sz="0" w:space="0" w:color="auto"/>
        <w:bottom w:val="none" w:sz="0" w:space="0" w:color="auto"/>
        <w:right w:val="none" w:sz="0" w:space="0" w:color="auto"/>
      </w:divBdr>
    </w:div>
    <w:div w:id="1404181328">
      <w:bodyDiv w:val="1"/>
      <w:marLeft w:val="0"/>
      <w:marRight w:val="0"/>
      <w:marTop w:val="0"/>
      <w:marBottom w:val="0"/>
      <w:divBdr>
        <w:top w:val="none" w:sz="0" w:space="0" w:color="auto"/>
        <w:left w:val="none" w:sz="0" w:space="0" w:color="auto"/>
        <w:bottom w:val="none" w:sz="0" w:space="0" w:color="auto"/>
        <w:right w:val="none" w:sz="0" w:space="0" w:color="auto"/>
      </w:divBdr>
    </w:div>
    <w:div w:id="1408335182">
      <w:bodyDiv w:val="1"/>
      <w:marLeft w:val="0"/>
      <w:marRight w:val="0"/>
      <w:marTop w:val="0"/>
      <w:marBottom w:val="0"/>
      <w:divBdr>
        <w:top w:val="none" w:sz="0" w:space="0" w:color="auto"/>
        <w:left w:val="none" w:sz="0" w:space="0" w:color="auto"/>
        <w:bottom w:val="none" w:sz="0" w:space="0" w:color="auto"/>
        <w:right w:val="none" w:sz="0" w:space="0" w:color="auto"/>
      </w:divBdr>
    </w:div>
    <w:div w:id="1409886629">
      <w:bodyDiv w:val="1"/>
      <w:marLeft w:val="0"/>
      <w:marRight w:val="0"/>
      <w:marTop w:val="0"/>
      <w:marBottom w:val="0"/>
      <w:divBdr>
        <w:top w:val="none" w:sz="0" w:space="0" w:color="auto"/>
        <w:left w:val="none" w:sz="0" w:space="0" w:color="auto"/>
        <w:bottom w:val="none" w:sz="0" w:space="0" w:color="auto"/>
        <w:right w:val="none" w:sz="0" w:space="0" w:color="auto"/>
      </w:divBdr>
    </w:div>
    <w:div w:id="1412771539">
      <w:bodyDiv w:val="1"/>
      <w:marLeft w:val="0"/>
      <w:marRight w:val="0"/>
      <w:marTop w:val="0"/>
      <w:marBottom w:val="0"/>
      <w:divBdr>
        <w:top w:val="none" w:sz="0" w:space="0" w:color="auto"/>
        <w:left w:val="none" w:sz="0" w:space="0" w:color="auto"/>
        <w:bottom w:val="none" w:sz="0" w:space="0" w:color="auto"/>
        <w:right w:val="none" w:sz="0" w:space="0" w:color="auto"/>
      </w:divBdr>
    </w:div>
    <w:div w:id="1413315971">
      <w:bodyDiv w:val="1"/>
      <w:marLeft w:val="0"/>
      <w:marRight w:val="0"/>
      <w:marTop w:val="0"/>
      <w:marBottom w:val="0"/>
      <w:divBdr>
        <w:top w:val="none" w:sz="0" w:space="0" w:color="auto"/>
        <w:left w:val="none" w:sz="0" w:space="0" w:color="auto"/>
        <w:bottom w:val="none" w:sz="0" w:space="0" w:color="auto"/>
        <w:right w:val="none" w:sz="0" w:space="0" w:color="auto"/>
      </w:divBdr>
    </w:div>
    <w:div w:id="1423916598">
      <w:bodyDiv w:val="1"/>
      <w:marLeft w:val="0"/>
      <w:marRight w:val="0"/>
      <w:marTop w:val="0"/>
      <w:marBottom w:val="0"/>
      <w:divBdr>
        <w:top w:val="none" w:sz="0" w:space="0" w:color="auto"/>
        <w:left w:val="none" w:sz="0" w:space="0" w:color="auto"/>
        <w:bottom w:val="none" w:sz="0" w:space="0" w:color="auto"/>
        <w:right w:val="none" w:sz="0" w:space="0" w:color="auto"/>
      </w:divBdr>
    </w:div>
    <w:div w:id="1430852973">
      <w:bodyDiv w:val="1"/>
      <w:marLeft w:val="0"/>
      <w:marRight w:val="0"/>
      <w:marTop w:val="0"/>
      <w:marBottom w:val="0"/>
      <w:divBdr>
        <w:top w:val="none" w:sz="0" w:space="0" w:color="auto"/>
        <w:left w:val="none" w:sz="0" w:space="0" w:color="auto"/>
        <w:bottom w:val="none" w:sz="0" w:space="0" w:color="auto"/>
        <w:right w:val="none" w:sz="0" w:space="0" w:color="auto"/>
      </w:divBdr>
    </w:div>
    <w:div w:id="1433236431">
      <w:bodyDiv w:val="1"/>
      <w:marLeft w:val="0"/>
      <w:marRight w:val="0"/>
      <w:marTop w:val="0"/>
      <w:marBottom w:val="0"/>
      <w:divBdr>
        <w:top w:val="none" w:sz="0" w:space="0" w:color="auto"/>
        <w:left w:val="none" w:sz="0" w:space="0" w:color="auto"/>
        <w:bottom w:val="none" w:sz="0" w:space="0" w:color="auto"/>
        <w:right w:val="none" w:sz="0" w:space="0" w:color="auto"/>
      </w:divBdr>
    </w:div>
    <w:div w:id="1441803856">
      <w:bodyDiv w:val="1"/>
      <w:marLeft w:val="0"/>
      <w:marRight w:val="0"/>
      <w:marTop w:val="0"/>
      <w:marBottom w:val="0"/>
      <w:divBdr>
        <w:top w:val="none" w:sz="0" w:space="0" w:color="auto"/>
        <w:left w:val="none" w:sz="0" w:space="0" w:color="auto"/>
        <w:bottom w:val="none" w:sz="0" w:space="0" w:color="auto"/>
        <w:right w:val="none" w:sz="0" w:space="0" w:color="auto"/>
      </w:divBdr>
    </w:div>
    <w:div w:id="1450390252">
      <w:bodyDiv w:val="1"/>
      <w:marLeft w:val="0"/>
      <w:marRight w:val="0"/>
      <w:marTop w:val="0"/>
      <w:marBottom w:val="0"/>
      <w:divBdr>
        <w:top w:val="none" w:sz="0" w:space="0" w:color="auto"/>
        <w:left w:val="none" w:sz="0" w:space="0" w:color="auto"/>
        <w:bottom w:val="none" w:sz="0" w:space="0" w:color="auto"/>
        <w:right w:val="none" w:sz="0" w:space="0" w:color="auto"/>
      </w:divBdr>
    </w:div>
    <w:div w:id="1450398242">
      <w:bodyDiv w:val="1"/>
      <w:marLeft w:val="0"/>
      <w:marRight w:val="0"/>
      <w:marTop w:val="0"/>
      <w:marBottom w:val="0"/>
      <w:divBdr>
        <w:top w:val="none" w:sz="0" w:space="0" w:color="auto"/>
        <w:left w:val="none" w:sz="0" w:space="0" w:color="auto"/>
        <w:bottom w:val="none" w:sz="0" w:space="0" w:color="auto"/>
        <w:right w:val="none" w:sz="0" w:space="0" w:color="auto"/>
      </w:divBdr>
    </w:div>
    <w:div w:id="1453204274">
      <w:bodyDiv w:val="1"/>
      <w:marLeft w:val="0"/>
      <w:marRight w:val="0"/>
      <w:marTop w:val="0"/>
      <w:marBottom w:val="0"/>
      <w:divBdr>
        <w:top w:val="none" w:sz="0" w:space="0" w:color="auto"/>
        <w:left w:val="none" w:sz="0" w:space="0" w:color="auto"/>
        <w:bottom w:val="none" w:sz="0" w:space="0" w:color="auto"/>
        <w:right w:val="none" w:sz="0" w:space="0" w:color="auto"/>
      </w:divBdr>
    </w:div>
    <w:div w:id="1453863117">
      <w:bodyDiv w:val="1"/>
      <w:marLeft w:val="0"/>
      <w:marRight w:val="0"/>
      <w:marTop w:val="0"/>
      <w:marBottom w:val="0"/>
      <w:divBdr>
        <w:top w:val="none" w:sz="0" w:space="0" w:color="auto"/>
        <w:left w:val="none" w:sz="0" w:space="0" w:color="auto"/>
        <w:bottom w:val="none" w:sz="0" w:space="0" w:color="auto"/>
        <w:right w:val="none" w:sz="0" w:space="0" w:color="auto"/>
      </w:divBdr>
    </w:div>
    <w:div w:id="1462108725">
      <w:bodyDiv w:val="1"/>
      <w:marLeft w:val="0"/>
      <w:marRight w:val="0"/>
      <w:marTop w:val="0"/>
      <w:marBottom w:val="0"/>
      <w:divBdr>
        <w:top w:val="none" w:sz="0" w:space="0" w:color="auto"/>
        <w:left w:val="none" w:sz="0" w:space="0" w:color="auto"/>
        <w:bottom w:val="none" w:sz="0" w:space="0" w:color="auto"/>
        <w:right w:val="none" w:sz="0" w:space="0" w:color="auto"/>
      </w:divBdr>
    </w:div>
    <w:div w:id="1462503729">
      <w:bodyDiv w:val="1"/>
      <w:marLeft w:val="0"/>
      <w:marRight w:val="0"/>
      <w:marTop w:val="0"/>
      <w:marBottom w:val="0"/>
      <w:divBdr>
        <w:top w:val="none" w:sz="0" w:space="0" w:color="auto"/>
        <w:left w:val="none" w:sz="0" w:space="0" w:color="auto"/>
        <w:bottom w:val="none" w:sz="0" w:space="0" w:color="auto"/>
        <w:right w:val="none" w:sz="0" w:space="0" w:color="auto"/>
      </w:divBdr>
    </w:div>
    <w:div w:id="1466510352">
      <w:bodyDiv w:val="1"/>
      <w:marLeft w:val="0"/>
      <w:marRight w:val="0"/>
      <w:marTop w:val="0"/>
      <w:marBottom w:val="0"/>
      <w:divBdr>
        <w:top w:val="none" w:sz="0" w:space="0" w:color="auto"/>
        <w:left w:val="none" w:sz="0" w:space="0" w:color="auto"/>
        <w:bottom w:val="none" w:sz="0" w:space="0" w:color="auto"/>
        <w:right w:val="none" w:sz="0" w:space="0" w:color="auto"/>
      </w:divBdr>
    </w:div>
    <w:div w:id="1472405642">
      <w:bodyDiv w:val="1"/>
      <w:marLeft w:val="0"/>
      <w:marRight w:val="0"/>
      <w:marTop w:val="0"/>
      <w:marBottom w:val="0"/>
      <w:divBdr>
        <w:top w:val="none" w:sz="0" w:space="0" w:color="auto"/>
        <w:left w:val="none" w:sz="0" w:space="0" w:color="auto"/>
        <w:bottom w:val="none" w:sz="0" w:space="0" w:color="auto"/>
        <w:right w:val="none" w:sz="0" w:space="0" w:color="auto"/>
      </w:divBdr>
    </w:div>
    <w:div w:id="1477331798">
      <w:bodyDiv w:val="1"/>
      <w:marLeft w:val="0"/>
      <w:marRight w:val="0"/>
      <w:marTop w:val="0"/>
      <w:marBottom w:val="0"/>
      <w:divBdr>
        <w:top w:val="none" w:sz="0" w:space="0" w:color="auto"/>
        <w:left w:val="none" w:sz="0" w:space="0" w:color="auto"/>
        <w:bottom w:val="none" w:sz="0" w:space="0" w:color="auto"/>
        <w:right w:val="none" w:sz="0" w:space="0" w:color="auto"/>
      </w:divBdr>
    </w:div>
    <w:div w:id="1496916116">
      <w:bodyDiv w:val="1"/>
      <w:marLeft w:val="0"/>
      <w:marRight w:val="0"/>
      <w:marTop w:val="0"/>
      <w:marBottom w:val="0"/>
      <w:divBdr>
        <w:top w:val="none" w:sz="0" w:space="0" w:color="auto"/>
        <w:left w:val="none" w:sz="0" w:space="0" w:color="auto"/>
        <w:bottom w:val="none" w:sz="0" w:space="0" w:color="auto"/>
        <w:right w:val="none" w:sz="0" w:space="0" w:color="auto"/>
      </w:divBdr>
    </w:div>
    <w:div w:id="1498957227">
      <w:bodyDiv w:val="1"/>
      <w:marLeft w:val="0"/>
      <w:marRight w:val="0"/>
      <w:marTop w:val="0"/>
      <w:marBottom w:val="0"/>
      <w:divBdr>
        <w:top w:val="none" w:sz="0" w:space="0" w:color="auto"/>
        <w:left w:val="none" w:sz="0" w:space="0" w:color="auto"/>
        <w:bottom w:val="none" w:sz="0" w:space="0" w:color="auto"/>
        <w:right w:val="none" w:sz="0" w:space="0" w:color="auto"/>
      </w:divBdr>
    </w:div>
    <w:div w:id="1511409979">
      <w:bodyDiv w:val="1"/>
      <w:marLeft w:val="0"/>
      <w:marRight w:val="0"/>
      <w:marTop w:val="0"/>
      <w:marBottom w:val="0"/>
      <w:divBdr>
        <w:top w:val="none" w:sz="0" w:space="0" w:color="auto"/>
        <w:left w:val="none" w:sz="0" w:space="0" w:color="auto"/>
        <w:bottom w:val="none" w:sz="0" w:space="0" w:color="auto"/>
        <w:right w:val="none" w:sz="0" w:space="0" w:color="auto"/>
      </w:divBdr>
    </w:div>
    <w:div w:id="1518424550">
      <w:bodyDiv w:val="1"/>
      <w:marLeft w:val="0"/>
      <w:marRight w:val="0"/>
      <w:marTop w:val="0"/>
      <w:marBottom w:val="0"/>
      <w:divBdr>
        <w:top w:val="none" w:sz="0" w:space="0" w:color="auto"/>
        <w:left w:val="none" w:sz="0" w:space="0" w:color="auto"/>
        <w:bottom w:val="none" w:sz="0" w:space="0" w:color="auto"/>
        <w:right w:val="none" w:sz="0" w:space="0" w:color="auto"/>
      </w:divBdr>
    </w:div>
    <w:div w:id="1520118878">
      <w:bodyDiv w:val="1"/>
      <w:marLeft w:val="0"/>
      <w:marRight w:val="0"/>
      <w:marTop w:val="0"/>
      <w:marBottom w:val="0"/>
      <w:divBdr>
        <w:top w:val="none" w:sz="0" w:space="0" w:color="auto"/>
        <w:left w:val="none" w:sz="0" w:space="0" w:color="auto"/>
        <w:bottom w:val="none" w:sz="0" w:space="0" w:color="auto"/>
        <w:right w:val="none" w:sz="0" w:space="0" w:color="auto"/>
      </w:divBdr>
    </w:div>
    <w:div w:id="1523125643">
      <w:bodyDiv w:val="1"/>
      <w:marLeft w:val="0"/>
      <w:marRight w:val="0"/>
      <w:marTop w:val="0"/>
      <w:marBottom w:val="0"/>
      <w:divBdr>
        <w:top w:val="none" w:sz="0" w:space="0" w:color="auto"/>
        <w:left w:val="none" w:sz="0" w:space="0" w:color="auto"/>
        <w:bottom w:val="none" w:sz="0" w:space="0" w:color="auto"/>
        <w:right w:val="none" w:sz="0" w:space="0" w:color="auto"/>
      </w:divBdr>
    </w:div>
    <w:div w:id="1526628200">
      <w:bodyDiv w:val="1"/>
      <w:marLeft w:val="0"/>
      <w:marRight w:val="0"/>
      <w:marTop w:val="0"/>
      <w:marBottom w:val="0"/>
      <w:divBdr>
        <w:top w:val="none" w:sz="0" w:space="0" w:color="auto"/>
        <w:left w:val="none" w:sz="0" w:space="0" w:color="auto"/>
        <w:bottom w:val="none" w:sz="0" w:space="0" w:color="auto"/>
        <w:right w:val="none" w:sz="0" w:space="0" w:color="auto"/>
      </w:divBdr>
    </w:div>
    <w:div w:id="1528176909">
      <w:bodyDiv w:val="1"/>
      <w:marLeft w:val="0"/>
      <w:marRight w:val="0"/>
      <w:marTop w:val="0"/>
      <w:marBottom w:val="0"/>
      <w:divBdr>
        <w:top w:val="none" w:sz="0" w:space="0" w:color="auto"/>
        <w:left w:val="none" w:sz="0" w:space="0" w:color="auto"/>
        <w:bottom w:val="none" w:sz="0" w:space="0" w:color="auto"/>
        <w:right w:val="none" w:sz="0" w:space="0" w:color="auto"/>
      </w:divBdr>
    </w:div>
    <w:div w:id="1535729065">
      <w:bodyDiv w:val="1"/>
      <w:marLeft w:val="0"/>
      <w:marRight w:val="0"/>
      <w:marTop w:val="0"/>
      <w:marBottom w:val="0"/>
      <w:divBdr>
        <w:top w:val="none" w:sz="0" w:space="0" w:color="auto"/>
        <w:left w:val="none" w:sz="0" w:space="0" w:color="auto"/>
        <w:bottom w:val="none" w:sz="0" w:space="0" w:color="auto"/>
        <w:right w:val="none" w:sz="0" w:space="0" w:color="auto"/>
      </w:divBdr>
    </w:div>
    <w:div w:id="1538738860">
      <w:bodyDiv w:val="1"/>
      <w:marLeft w:val="0"/>
      <w:marRight w:val="0"/>
      <w:marTop w:val="0"/>
      <w:marBottom w:val="0"/>
      <w:divBdr>
        <w:top w:val="none" w:sz="0" w:space="0" w:color="auto"/>
        <w:left w:val="none" w:sz="0" w:space="0" w:color="auto"/>
        <w:bottom w:val="none" w:sz="0" w:space="0" w:color="auto"/>
        <w:right w:val="none" w:sz="0" w:space="0" w:color="auto"/>
      </w:divBdr>
    </w:div>
    <w:div w:id="1540167911">
      <w:bodyDiv w:val="1"/>
      <w:marLeft w:val="0"/>
      <w:marRight w:val="0"/>
      <w:marTop w:val="0"/>
      <w:marBottom w:val="0"/>
      <w:divBdr>
        <w:top w:val="none" w:sz="0" w:space="0" w:color="auto"/>
        <w:left w:val="none" w:sz="0" w:space="0" w:color="auto"/>
        <w:bottom w:val="none" w:sz="0" w:space="0" w:color="auto"/>
        <w:right w:val="none" w:sz="0" w:space="0" w:color="auto"/>
      </w:divBdr>
    </w:div>
    <w:div w:id="1543860410">
      <w:bodyDiv w:val="1"/>
      <w:marLeft w:val="0"/>
      <w:marRight w:val="0"/>
      <w:marTop w:val="0"/>
      <w:marBottom w:val="0"/>
      <w:divBdr>
        <w:top w:val="none" w:sz="0" w:space="0" w:color="auto"/>
        <w:left w:val="none" w:sz="0" w:space="0" w:color="auto"/>
        <w:bottom w:val="none" w:sz="0" w:space="0" w:color="auto"/>
        <w:right w:val="none" w:sz="0" w:space="0" w:color="auto"/>
      </w:divBdr>
    </w:div>
    <w:div w:id="1543863301">
      <w:bodyDiv w:val="1"/>
      <w:marLeft w:val="0"/>
      <w:marRight w:val="0"/>
      <w:marTop w:val="0"/>
      <w:marBottom w:val="0"/>
      <w:divBdr>
        <w:top w:val="none" w:sz="0" w:space="0" w:color="auto"/>
        <w:left w:val="none" w:sz="0" w:space="0" w:color="auto"/>
        <w:bottom w:val="none" w:sz="0" w:space="0" w:color="auto"/>
        <w:right w:val="none" w:sz="0" w:space="0" w:color="auto"/>
      </w:divBdr>
    </w:div>
    <w:div w:id="1551456389">
      <w:bodyDiv w:val="1"/>
      <w:marLeft w:val="0"/>
      <w:marRight w:val="0"/>
      <w:marTop w:val="0"/>
      <w:marBottom w:val="0"/>
      <w:divBdr>
        <w:top w:val="none" w:sz="0" w:space="0" w:color="auto"/>
        <w:left w:val="none" w:sz="0" w:space="0" w:color="auto"/>
        <w:bottom w:val="none" w:sz="0" w:space="0" w:color="auto"/>
        <w:right w:val="none" w:sz="0" w:space="0" w:color="auto"/>
      </w:divBdr>
    </w:div>
    <w:div w:id="1556965799">
      <w:bodyDiv w:val="1"/>
      <w:marLeft w:val="0"/>
      <w:marRight w:val="0"/>
      <w:marTop w:val="0"/>
      <w:marBottom w:val="0"/>
      <w:divBdr>
        <w:top w:val="none" w:sz="0" w:space="0" w:color="auto"/>
        <w:left w:val="none" w:sz="0" w:space="0" w:color="auto"/>
        <w:bottom w:val="none" w:sz="0" w:space="0" w:color="auto"/>
        <w:right w:val="none" w:sz="0" w:space="0" w:color="auto"/>
      </w:divBdr>
    </w:div>
    <w:div w:id="1559441669">
      <w:bodyDiv w:val="1"/>
      <w:marLeft w:val="0"/>
      <w:marRight w:val="0"/>
      <w:marTop w:val="0"/>
      <w:marBottom w:val="0"/>
      <w:divBdr>
        <w:top w:val="none" w:sz="0" w:space="0" w:color="auto"/>
        <w:left w:val="none" w:sz="0" w:space="0" w:color="auto"/>
        <w:bottom w:val="none" w:sz="0" w:space="0" w:color="auto"/>
        <w:right w:val="none" w:sz="0" w:space="0" w:color="auto"/>
      </w:divBdr>
    </w:div>
    <w:div w:id="1560170341">
      <w:bodyDiv w:val="1"/>
      <w:marLeft w:val="0"/>
      <w:marRight w:val="0"/>
      <w:marTop w:val="0"/>
      <w:marBottom w:val="0"/>
      <w:divBdr>
        <w:top w:val="none" w:sz="0" w:space="0" w:color="auto"/>
        <w:left w:val="none" w:sz="0" w:space="0" w:color="auto"/>
        <w:bottom w:val="none" w:sz="0" w:space="0" w:color="auto"/>
        <w:right w:val="none" w:sz="0" w:space="0" w:color="auto"/>
      </w:divBdr>
    </w:div>
    <w:div w:id="1562715258">
      <w:bodyDiv w:val="1"/>
      <w:marLeft w:val="0"/>
      <w:marRight w:val="0"/>
      <w:marTop w:val="0"/>
      <w:marBottom w:val="0"/>
      <w:divBdr>
        <w:top w:val="none" w:sz="0" w:space="0" w:color="auto"/>
        <w:left w:val="none" w:sz="0" w:space="0" w:color="auto"/>
        <w:bottom w:val="none" w:sz="0" w:space="0" w:color="auto"/>
        <w:right w:val="none" w:sz="0" w:space="0" w:color="auto"/>
      </w:divBdr>
    </w:div>
    <w:div w:id="1566142439">
      <w:bodyDiv w:val="1"/>
      <w:marLeft w:val="0"/>
      <w:marRight w:val="0"/>
      <w:marTop w:val="0"/>
      <w:marBottom w:val="0"/>
      <w:divBdr>
        <w:top w:val="none" w:sz="0" w:space="0" w:color="auto"/>
        <w:left w:val="none" w:sz="0" w:space="0" w:color="auto"/>
        <w:bottom w:val="none" w:sz="0" w:space="0" w:color="auto"/>
        <w:right w:val="none" w:sz="0" w:space="0" w:color="auto"/>
      </w:divBdr>
    </w:div>
    <w:div w:id="1573539868">
      <w:bodyDiv w:val="1"/>
      <w:marLeft w:val="0"/>
      <w:marRight w:val="0"/>
      <w:marTop w:val="0"/>
      <w:marBottom w:val="0"/>
      <w:divBdr>
        <w:top w:val="none" w:sz="0" w:space="0" w:color="auto"/>
        <w:left w:val="none" w:sz="0" w:space="0" w:color="auto"/>
        <w:bottom w:val="none" w:sz="0" w:space="0" w:color="auto"/>
        <w:right w:val="none" w:sz="0" w:space="0" w:color="auto"/>
      </w:divBdr>
    </w:div>
    <w:div w:id="1581718685">
      <w:bodyDiv w:val="1"/>
      <w:marLeft w:val="0"/>
      <w:marRight w:val="0"/>
      <w:marTop w:val="0"/>
      <w:marBottom w:val="0"/>
      <w:divBdr>
        <w:top w:val="none" w:sz="0" w:space="0" w:color="auto"/>
        <w:left w:val="none" w:sz="0" w:space="0" w:color="auto"/>
        <w:bottom w:val="none" w:sz="0" w:space="0" w:color="auto"/>
        <w:right w:val="none" w:sz="0" w:space="0" w:color="auto"/>
      </w:divBdr>
    </w:div>
    <w:div w:id="1583877733">
      <w:bodyDiv w:val="1"/>
      <w:marLeft w:val="0"/>
      <w:marRight w:val="0"/>
      <w:marTop w:val="0"/>
      <w:marBottom w:val="0"/>
      <w:divBdr>
        <w:top w:val="none" w:sz="0" w:space="0" w:color="auto"/>
        <w:left w:val="none" w:sz="0" w:space="0" w:color="auto"/>
        <w:bottom w:val="none" w:sz="0" w:space="0" w:color="auto"/>
        <w:right w:val="none" w:sz="0" w:space="0" w:color="auto"/>
      </w:divBdr>
    </w:div>
    <w:div w:id="1592621946">
      <w:bodyDiv w:val="1"/>
      <w:marLeft w:val="0"/>
      <w:marRight w:val="0"/>
      <w:marTop w:val="0"/>
      <w:marBottom w:val="0"/>
      <w:divBdr>
        <w:top w:val="none" w:sz="0" w:space="0" w:color="auto"/>
        <w:left w:val="none" w:sz="0" w:space="0" w:color="auto"/>
        <w:bottom w:val="none" w:sz="0" w:space="0" w:color="auto"/>
        <w:right w:val="none" w:sz="0" w:space="0" w:color="auto"/>
      </w:divBdr>
    </w:div>
    <w:div w:id="1596982523">
      <w:bodyDiv w:val="1"/>
      <w:marLeft w:val="0"/>
      <w:marRight w:val="0"/>
      <w:marTop w:val="0"/>
      <w:marBottom w:val="0"/>
      <w:divBdr>
        <w:top w:val="none" w:sz="0" w:space="0" w:color="auto"/>
        <w:left w:val="none" w:sz="0" w:space="0" w:color="auto"/>
        <w:bottom w:val="none" w:sz="0" w:space="0" w:color="auto"/>
        <w:right w:val="none" w:sz="0" w:space="0" w:color="auto"/>
      </w:divBdr>
    </w:div>
    <w:div w:id="1598757928">
      <w:bodyDiv w:val="1"/>
      <w:marLeft w:val="0"/>
      <w:marRight w:val="0"/>
      <w:marTop w:val="0"/>
      <w:marBottom w:val="0"/>
      <w:divBdr>
        <w:top w:val="none" w:sz="0" w:space="0" w:color="auto"/>
        <w:left w:val="none" w:sz="0" w:space="0" w:color="auto"/>
        <w:bottom w:val="none" w:sz="0" w:space="0" w:color="auto"/>
        <w:right w:val="none" w:sz="0" w:space="0" w:color="auto"/>
      </w:divBdr>
    </w:div>
    <w:div w:id="1603150845">
      <w:bodyDiv w:val="1"/>
      <w:marLeft w:val="0"/>
      <w:marRight w:val="0"/>
      <w:marTop w:val="0"/>
      <w:marBottom w:val="0"/>
      <w:divBdr>
        <w:top w:val="none" w:sz="0" w:space="0" w:color="auto"/>
        <w:left w:val="none" w:sz="0" w:space="0" w:color="auto"/>
        <w:bottom w:val="none" w:sz="0" w:space="0" w:color="auto"/>
        <w:right w:val="none" w:sz="0" w:space="0" w:color="auto"/>
      </w:divBdr>
    </w:div>
    <w:div w:id="1605571649">
      <w:bodyDiv w:val="1"/>
      <w:marLeft w:val="0"/>
      <w:marRight w:val="0"/>
      <w:marTop w:val="0"/>
      <w:marBottom w:val="0"/>
      <w:divBdr>
        <w:top w:val="none" w:sz="0" w:space="0" w:color="auto"/>
        <w:left w:val="none" w:sz="0" w:space="0" w:color="auto"/>
        <w:bottom w:val="none" w:sz="0" w:space="0" w:color="auto"/>
        <w:right w:val="none" w:sz="0" w:space="0" w:color="auto"/>
      </w:divBdr>
    </w:div>
    <w:div w:id="1607151288">
      <w:bodyDiv w:val="1"/>
      <w:marLeft w:val="0"/>
      <w:marRight w:val="0"/>
      <w:marTop w:val="0"/>
      <w:marBottom w:val="0"/>
      <w:divBdr>
        <w:top w:val="none" w:sz="0" w:space="0" w:color="auto"/>
        <w:left w:val="none" w:sz="0" w:space="0" w:color="auto"/>
        <w:bottom w:val="none" w:sz="0" w:space="0" w:color="auto"/>
        <w:right w:val="none" w:sz="0" w:space="0" w:color="auto"/>
      </w:divBdr>
    </w:div>
    <w:div w:id="1611160990">
      <w:bodyDiv w:val="1"/>
      <w:marLeft w:val="0"/>
      <w:marRight w:val="0"/>
      <w:marTop w:val="0"/>
      <w:marBottom w:val="0"/>
      <w:divBdr>
        <w:top w:val="none" w:sz="0" w:space="0" w:color="auto"/>
        <w:left w:val="none" w:sz="0" w:space="0" w:color="auto"/>
        <w:bottom w:val="none" w:sz="0" w:space="0" w:color="auto"/>
        <w:right w:val="none" w:sz="0" w:space="0" w:color="auto"/>
      </w:divBdr>
    </w:div>
    <w:div w:id="1620716571">
      <w:bodyDiv w:val="1"/>
      <w:marLeft w:val="0"/>
      <w:marRight w:val="0"/>
      <w:marTop w:val="0"/>
      <w:marBottom w:val="0"/>
      <w:divBdr>
        <w:top w:val="none" w:sz="0" w:space="0" w:color="auto"/>
        <w:left w:val="none" w:sz="0" w:space="0" w:color="auto"/>
        <w:bottom w:val="none" w:sz="0" w:space="0" w:color="auto"/>
        <w:right w:val="none" w:sz="0" w:space="0" w:color="auto"/>
      </w:divBdr>
    </w:div>
    <w:div w:id="1621103613">
      <w:bodyDiv w:val="1"/>
      <w:marLeft w:val="0"/>
      <w:marRight w:val="0"/>
      <w:marTop w:val="0"/>
      <w:marBottom w:val="0"/>
      <w:divBdr>
        <w:top w:val="none" w:sz="0" w:space="0" w:color="auto"/>
        <w:left w:val="none" w:sz="0" w:space="0" w:color="auto"/>
        <w:bottom w:val="none" w:sz="0" w:space="0" w:color="auto"/>
        <w:right w:val="none" w:sz="0" w:space="0" w:color="auto"/>
      </w:divBdr>
    </w:div>
    <w:div w:id="1622154199">
      <w:bodyDiv w:val="1"/>
      <w:marLeft w:val="0"/>
      <w:marRight w:val="0"/>
      <w:marTop w:val="0"/>
      <w:marBottom w:val="0"/>
      <w:divBdr>
        <w:top w:val="none" w:sz="0" w:space="0" w:color="auto"/>
        <w:left w:val="none" w:sz="0" w:space="0" w:color="auto"/>
        <w:bottom w:val="none" w:sz="0" w:space="0" w:color="auto"/>
        <w:right w:val="none" w:sz="0" w:space="0" w:color="auto"/>
      </w:divBdr>
    </w:div>
    <w:div w:id="1624264237">
      <w:bodyDiv w:val="1"/>
      <w:marLeft w:val="0"/>
      <w:marRight w:val="0"/>
      <w:marTop w:val="0"/>
      <w:marBottom w:val="0"/>
      <w:divBdr>
        <w:top w:val="none" w:sz="0" w:space="0" w:color="auto"/>
        <w:left w:val="none" w:sz="0" w:space="0" w:color="auto"/>
        <w:bottom w:val="none" w:sz="0" w:space="0" w:color="auto"/>
        <w:right w:val="none" w:sz="0" w:space="0" w:color="auto"/>
      </w:divBdr>
    </w:div>
    <w:div w:id="1626958463">
      <w:bodyDiv w:val="1"/>
      <w:marLeft w:val="0"/>
      <w:marRight w:val="0"/>
      <w:marTop w:val="0"/>
      <w:marBottom w:val="0"/>
      <w:divBdr>
        <w:top w:val="none" w:sz="0" w:space="0" w:color="auto"/>
        <w:left w:val="none" w:sz="0" w:space="0" w:color="auto"/>
        <w:bottom w:val="none" w:sz="0" w:space="0" w:color="auto"/>
        <w:right w:val="none" w:sz="0" w:space="0" w:color="auto"/>
      </w:divBdr>
    </w:div>
    <w:div w:id="1634866554">
      <w:bodyDiv w:val="1"/>
      <w:marLeft w:val="0"/>
      <w:marRight w:val="0"/>
      <w:marTop w:val="0"/>
      <w:marBottom w:val="0"/>
      <w:divBdr>
        <w:top w:val="none" w:sz="0" w:space="0" w:color="auto"/>
        <w:left w:val="none" w:sz="0" w:space="0" w:color="auto"/>
        <w:bottom w:val="none" w:sz="0" w:space="0" w:color="auto"/>
        <w:right w:val="none" w:sz="0" w:space="0" w:color="auto"/>
      </w:divBdr>
    </w:div>
    <w:div w:id="1644579016">
      <w:bodyDiv w:val="1"/>
      <w:marLeft w:val="0"/>
      <w:marRight w:val="0"/>
      <w:marTop w:val="0"/>
      <w:marBottom w:val="0"/>
      <w:divBdr>
        <w:top w:val="none" w:sz="0" w:space="0" w:color="auto"/>
        <w:left w:val="none" w:sz="0" w:space="0" w:color="auto"/>
        <w:bottom w:val="none" w:sz="0" w:space="0" w:color="auto"/>
        <w:right w:val="none" w:sz="0" w:space="0" w:color="auto"/>
      </w:divBdr>
    </w:div>
    <w:div w:id="1650132731">
      <w:bodyDiv w:val="1"/>
      <w:marLeft w:val="0"/>
      <w:marRight w:val="0"/>
      <w:marTop w:val="0"/>
      <w:marBottom w:val="0"/>
      <w:divBdr>
        <w:top w:val="none" w:sz="0" w:space="0" w:color="auto"/>
        <w:left w:val="none" w:sz="0" w:space="0" w:color="auto"/>
        <w:bottom w:val="none" w:sz="0" w:space="0" w:color="auto"/>
        <w:right w:val="none" w:sz="0" w:space="0" w:color="auto"/>
      </w:divBdr>
    </w:div>
    <w:div w:id="1650135788">
      <w:bodyDiv w:val="1"/>
      <w:marLeft w:val="0"/>
      <w:marRight w:val="0"/>
      <w:marTop w:val="0"/>
      <w:marBottom w:val="0"/>
      <w:divBdr>
        <w:top w:val="none" w:sz="0" w:space="0" w:color="auto"/>
        <w:left w:val="none" w:sz="0" w:space="0" w:color="auto"/>
        <w:bottom w:val="none" w:sz="0" w:space="0" w:color="auto"/>
        <w:right w:val="none" w:sz="0" w:space="0" w:color="auto"/>
      </w:divBdr>
    </w:div>
    <w:div w:id="1650283172">
      <w:bodyDiv w:val="1"/>
      <w:marLeft w:val="0"/>
      <w:marRight w:val="0"/>
      <w:marTop w:val="0"/>
      <w:marBottom w:val="0"/>
      <w:divBdr>
        <w:top w:val="none" w:sz="0" w:space="0" w:color="auto"/>
        <w:left w:val="none" w:sz="0" w:space="0" w:color="auto"/>
        <w:bottom w:val="none" w:sz="0" w:space="0" w:color="auto"/>
        <w:right w:val="none" w:sz="0" w:space="0" w:color="auto"/>
      </w:divBdr>
    </w:div>
    <w:div w:id="1650986500">
      <w:bodyDiv w:val="1"/>
      <w:marLeft w:val="0"/>
      <w:marRight w:val="0"/>
      <w:marTop w:val="0"/>
      <w:marBottom w:val="0"/>
      <w:divBdr>
        <w:top w:val="none" w:sz="0" w:space="0" w:color="auto"/>
        <w:left w:val="none" w:sz="0" w:space="0" w:color="auto"/>
        <w:bottom w:val="none" w:sz="0" w:space="0" w:color="auto"/>
        <w:right w:val="none" w:sz="0" w:space="0" w:color="auto"/>
      </w:divBdr>
    </w:div>
    <w:div w:id="1651595569">
      <w:bodyDiv w:val="1"/>
      <w:marLeft w:val="0"/>
      <w:marRight w:val="0"/>
      <w:marTop w:val="0"/>
      <w:marBottom w:val="0"/>
      <w:divBdr>
        <w:top w:val="none" w:sz="0" w:space="0" w:color="auto"/>
        <w:left w:val="none" w:sz="0" w:space="0" w:color="auto"/>
        <w:bottom w:val="none" w:sz="0" w:space="0" w:color="auto"/>
        <w:right w:val="none" w:sz="0" w:space="0" w:color="auto"/>
      </w:divBdr>
    </w:div>
    <w:div w:id="1658805225">
      <w:bodyDiv w:val="1"/>
      <w:marLeft w:val="0"/>
      <w:marRight w:val="0"/>
      <w:marTop w:val="0"/>
      <w:marBottom w:val="0"/>
      <w:divBdr>
        <w:top w:val="none" w:sz="0" w:space="0" w:color="auto"/>
        <w:left w:val="none" w:sz="0" w:space="0" w:color="auto"/>
        <w:bottom w:val="none" w:sz="0" w:space="0" w:color="auto"/>
        <w:right w:val="none" w:sz="0" w:space="0" w:color="auto"/>
      </w:divBdr>
    </w:div>
    <w:div w:id="1658998305">
      <w:bodyDiv w:val="1"/>
      <w:marLeft w:val="0"/>
      <w:marRight w:val="0"/>
      <w:marTop w:val="0"/>
      <w:marBottom w:val="0"/>
      <w:divBdr>
        <w:top w:val="none" w:sz="0" w:space="0" w:color="auto"/>
        <w:left w:val="none" w:sz="0" w:space="0" w:color="auto"/>
        <w:bottom w:val="none" w:sz="0" w:space="0" w:color="auto"/>
        <w:right w:val="none" w:sz="0" w:space="0" w:color="auto"/>
      </w:divBdr>
    </w:div>
    <w:div w:id="1668169387">
      <w:bodyDiv w:val="1"/>
      <w:marLeft w:val="0"/>
      <w:marRight w:val="0"/>
      <w:marTop w:val="0"/>
      <w:marBottom w:val="0"/>
      <w:divBdr>
        <w:top w:val="none" w:sz="0" w:space="0" w:color="auto"/>
        <w:left w:val="none" w:sz="0" w:space="0" w:color="auto"/>
        <w:bottom w:val="none" w:sz="0" w:space="0" w:color="auto"/>
        <w:right w:val="none" w:sz="0" w:space="0" w:color="auto"/>
      </w:divBdr>
    </w:div>
    <w:div w:id="1676957340">
      <w:bodyDiv w:val="1"/>
      <w:marLeft w:val="0"/>
      <w:marRight w:val="0"/>
      <w:marTop w:val="0"/>
      <w:marBottom w:val="0"/>
      <w:divBdr>
        <w:top w:val="none" w:sz="0" w:space="0" w:color="auto"/>
        <w:left w:val="none" w:sz="0" w:space="0" w:color="auto"/>
        <w:bottom w:val="none" w:sz="0" w:space="0" w:color="auto"/>
        <w:right w:val="none" w:sz="0" w:space="0" w:color="auto"/>
      </w:divBdr>
    </w:div>
    <w:div w:id="1678003193">
      <w:bodyDiv w:val="1"/>
      <w:marLeft w:val="0"/>
      <w:marRight w:val="0"/>
      <w:marTop w:val="0"/>
      <w:marBottom w:val="0"/>
      <w:divBdr>
        <w:top w:val="none" w:sz="0" w:space="0" w:color="auto"/>
        <w:left w:val="none" w:sz="0" w:space="0" w:color="auto"/>
        <w:bottom w:val="none" w:sz="0" w:space="0" w:color="auto"/>
        <w:right w:val="none" w:sz="0" w:space="0" w:color="auto"/>
      </w:divBdr>
    </w:div>
    <w:div w:id="1684503807">
      <w:bodyDiv w:val="1"/>
      <w:marLeft w:val="0"/>
      <w:marRight w:val="0"/>
      <w:marTop w:val="0"/>
      <w:marBottom w:val="0"/>
      <w:divBdr>
        <w:top w:val="none" w:sz="0" w:space="0" w:color="auto"/>
        <w:left w:val="none" w:sz="0" w:space="0" w:color="auto"/>
        <w:bottom w:val="none" w:sz="0" w:space="0" w:color="auto"/>
        <w:right w:val="none" w:sz="0" w:space="0" w:color="auto"/>
      </w:divBdr>
    </w:div>
    <w:div w:id="1684820446">
      <w:bodyDiv w:val="1"/>
      <w:marLeft w:val="0"/>
      <w:marRight w:val="0"/>
      <w:marTop w:val="0"/>
      <w:marBottom w:val="0"/>
      <w:divBdr>
        <w:top w:val="none" w:sz="0" w:space="0" w:color="auto"/>
        <w:left w:val="none" w:sz="0" w:space="0" w:color="auto"/>
        <w:bottom w:val="none" w:sz="0" w:space="0" w:color="auto"/>
        <w:right w:val="none" w:sz="0" w:space="0" w:color="auto"/>
      </w:divBdr>
    </w:div>
    <w:div w:id="1685326165">
      <w:bodyDiv w:val="1"/>
      <w:marLeft w:val="0"/>
      <w:marRight w:val="0"/>
      <w:marTop w:val="0"/>
      <w:marBottom w:val="0"/>
      <w:divBdr>
        <w:top w:val="none" w:sz="0" w:space="0" w:color="auto"/>
        <w:left w:val="none" w:sz="0" w:space="0" w:color="auto"/>
        <w:bottom w:val="none" w:sz="0" w:space="0" w:color="auto"/>
        <w:right w:val="none" w:sz="0" w:space="0" w:color="auto"/>
      </w:divBdr>
    </w:div>
    <w:div w:id="1695840695">
      <w:bodyDiv w:val="1"/>
      <w:marLeft w:val="0"/>
      <w:marRight w:val="0"/>
      <w:marTop w:val="0"/>
      <w:marBottom w:val="0"/>
      <w:divBdr>
        <w:top w:val="none" w:sz="0" w:space="0" w:color="auto"/>
        <w:left w:val="none" w:sz="0" w:space="0" w:color="auto"/>
        <w:bottom w:val="none" w:sz="0" w:space="0" w:color="auto"/>
        <w:right w:val="none" w:sz="0" w:space="0" w:color="auto"/>
      </w:divBdr>
    </w:div>
    <w:div w:id="1698582300">
      <w:bodyDiv w:val="1"/>
      <w:marLeft w:val="0"/>
      <w:marRight w:val="0"/>
      <w:marTop w:val="0"/>
      <w:marBottom w:val="0"/>
      <w:divBdr>
        <w:top w:val="none" w:sz="0" w:space="0" w:color="auto"/>
        <w:left w:val="none" w:sz="0" w:space="0" w:color="auto"/>
        <w:bottom w:val="none" w:sz="0" w:space="0" w:color="auto"/>
        <w:right w:val="none" w:sz="0" w:space="0" w:color="auto"/>
      </w:divBdr>
    </w:div>
    <w:div w:id="1699700095">
      <w:bodyDiv w:val="1"/>
      <w:marLeft w:val="0"/>
      <w:marRight w:val="0"/>
      <w:marTop w:val="0"/>
      <w:marBottom w:val="0"/>
      <w:divBdr>
        <w:top w:val="none" w:sz="0" w:space="0" w:color="auto"/>
        <w:left w:val="none" w:sz="0" w:space="0" w:color="auto"/>
        <w:bottom w:val="none" w:sz="0" w:space="0" w:color="auto"/>
        <w:right w:val="none" w:sz="0" w:space="0" w:color="auto"/>
      </w:divBdr>
    </w:div>
    <w:div w:id="1700427603">
      <w:bodyDiv w:val="1"/>
      <w:marLeft w:val="0"/>
      <w:marRight w:val="0"/>
      <w:marTop w:val="0"/>
      <w:marBottom w:val="0"/>
      <w:divBdr>
        <w:top w:val="none" w:sz="0" w:space="0" w:color="auto"/>
        <w:left w:val="none" w:sz="0" w:space="0" w:color="auto"/>
        <w:bottom w:val="none" w:sz="0" w:space="0" w:color="auto"/>
        <w:right w:val="none" w:sz="0" w:space="0" w:color="auto"/>
      </w:divBdr>
    </w:div>
    <w:div w:id="1700667888">
      <w:bodyDiv w:val="1"/>
      <w:marLeft w:val="0"/>
      <w:marRight w:val="0"/>
      <w:marTop w:val="0"/>
      <w:marBottom w:val="0"/>
      <w:divBdr>
        <w:top w:val="none" w:sz="0" w:space="0" w:color="auto"/>
        <w:left w:val="none" w:sz="0" w:space="0" w:color="auto"/>
        <w:bottom w:val="none" w:sz="0" w:space="0" w:color="auto"/>
        <w:right w:val="none" w:sz="0" w:space="0" w:color="auto"/>
      </w:divBdr>
    </w:div>
    <w:div w:id="1704206714">
      <w:bodyDiv w:val="1"/>
      <w:marLeft w:val="0"/>
      <w:marRight w:val="0"/>
      <w:marTop w:val="0"/>
      <w:marBottom w:val="0"/>
      <w:divBdr>
        <w:top w:val="none" w:sz="0" w:space="0" w:color="auto"/>
        <w:left w:val="none" w:sz="0" w:space="0" w:color="auto"/>
        <w:bottom w:val="none" w:sz="0" w:space="0" w:color="auto"/>
        <w:right w:val="none" w:sz="0" w:space="0" w:color="auto"/>
      </w:divBdr>
    </w:div>
    <w:div w:id="1718235418">
      <w:bodyDiv w:val="1"/>
      <w:marLeft w:val="0"/>
      <w:marRight w:val="0"/>
      <w:marTop w:val="0"/>
      <w:marBottom w:val="0"/>
      <w:divBdr>
        <w:top w:val="none" w:sz="0" w:space="0" w:color="auto"/>
        <w:left w:val="none" w:sz="0" w:space="0" w:color="auto"/>
        <w:bottom w:val="none" w:sz="0" w:space="0" w:color="auto"/>
        <w:right w:val="none" w:sz="0" w:space="0" w:color="auto"/>
      </w:divBdr>
    </w:div>
    <w:div w:id="1718428267">
      <w:bodyDiv w:val="1"/>
      <w:marLeft w:val="0"/>
      <w:marRight w:val="0"/>
      <w:marTop w:val="0"/>
      <w:marBottom w:val="0"/>
      <w:divBdr>
        <w:top w:val="none" w:sz="0" w:space="0" w:color="auto"/>
        <w:left w:val="none" w:sz="0" w:space="0" w:color="auto"/>
        <w:bottom w:val="none" w:sz="0" w:space="0" w:color="auto"/>
        <w:right w:val="none" w:sz="0" w:space="0" w:color="auto"/>
      </w:divBdr>
    </w:div>
    <w:div w:id="1721511161">
      <w:bodyDiv w:val="1"/>
      <w:marLeft w:val="0"/>
      <w:marRight w:val="0"/>
      <w:marTop w:val="0"/>
      <w:marBottom w:val="0"/>
      <w:divBdr>
        <w:top w:val="none" w:sz="0" w:space="0" w:color="auto"/>
        <w:left w:val="none" w:sz="0" w:space="0" w:color="auto"/>
        <w:bottom w:val="none" w:sz="0" w:space="0" w:color="auto"/>
        <w:right w:val="none" w:sz="0" w:space="0" w:color="auto"/>
      </w:divBdr>
    </w:div>
    <w:div w:id="1723869362">
      <w:bodyDiv w:val="1"/>
      <w:marLeft w:val="0"/>
      <w:marRight w:val="0"/>
      <w:marTop w:val="0"/>
      <w:marBottom w:val="0"/>
      <w:divBdr>
        <w:top w:val="none" w:sz="0" w:space="0" w:color="auto"/>
        <w:left w:val="none" w:sz="0" w:space="0" w:color="auto"/>
        <w:bottom w:val="none" w:sz="0" w:space="0" w:color="auto"/>
        <w:right w:val="none" w:sz="0" w:space="0" w:color="auto"/>
      </w:divBdr>
    </w:div>
    <w:div w:id="1723939484">
      <w:bodyDiv w:val="1"/>
      <w:marLeft w:val="0"/>
      <w:marRight w:val="0"/>
      <w:marTop w:val="0"/>
      <w:marBottom w:val="0"/>
      <w:divBdr>
        <w:top w:val="none" w:sz="0" w:space="0" w:color="auto"/>
        <w:left w:val="none" w:sz="0" w:space="0" w:color="auto"/>
        <w:bottom w:val="none" w:sz="0" w:space="0" w:color="auto"/>
        <w:right w:val="none" w:sz="0" w:space="0" w:color="auto"/>
      </w:divBdr>
    </w:div>
    <w:div w:id="1723939766">
      <w:bodyDiv w:val="1"/>
      <w:marLeft w:val="0"/>
      <w:marRight w:val="0"/>
      <w:marTop w:val="0"/>
      <w:marBottom w:val="0"/>
      <w:divBdr>
        <w:top w:val="none" w:sz="0" w:space="0" w:color="auto"/>
        <w:left w:val="none" w:sz="0" w:space="0" w:color="auto"/>
        <w:bottom w:val="none" w:sz="0" w:space="0" w:color="auto"/>
        <w:right w:val="none" w:sz="0" w:space="0" w:color="auto"/>
      </w:divBdr>
    </w:div>
    <w:div w:id="1729455603">
      <w:bodyDiv w:val="1"/>
      <w:marLeft w:val="0"/>
      <w:marRight w:val="0"/>
      <w:marTop w:val="0"/>
      <w:marBottom w:val="0"/>
      <w:divBdr>
        <w:top w:val="none" w:sz="0" w:space="0" w:color="auto"/>
        <w:left w:val="none" w:sz="0" w:space="0" w:color="auto"/>
        <w:bottom w:val="none" w:sz="0" w:space="0" w:color="auto"/>
        <w:right w:val="none" w:sz="0" w:space="0" w:color="auto"/>
      </w:divBdr>
    </w:div>
    <w:div w:id="1732077838">
      <w:bodyDiv w:val="1"/>
      <w:marLeft w:val="0"/>
      <w:marRight w:val="0"/>
      <w:marTop w:val="0"/>
      <w:marBottom w:val="0"/>
      <w:divBdr>
        <w:top w:val="none" w:sz="0" w:space="0" w:color="auto"/>
        <w:left w:val="none" w:sz="0" w:space="0" w:color="auto"/>
        <w:bottom w:val="none" w:sz="0" w:space="0" w:color="auto"/>
        <w:right w:val="none" w:sz="0" w:space="0" w:color="auto"/>
      </w:divBdr>
    </w:div>
    <w:div w:id="1735735960">
      <w:bodyDiv w:val="1"/>
      <w:marLeft w:val="0"/>
      <w:marRight w:val="0"/>
      <w:marTop w:val="0"/>
      <w:marBottom w:val="0"/>
      <w:divBdr>
        <w:top w:val="none" w:sz="0" w:space="0" w:color="auto"/>
        <w:left w:val="none" w:sz="0" w:space="0" w:color="auto"/>
        <w:bottom w:val="none" w:sz="0" w:space="0" w:color="auto"/>
        <w:right w:val="none" w:sz="0" w:space="0" w:color="auto"/>
      </w:divBdr>
    </w:div>
    <w:div w:id="1742946352">
      <w:bodyDiv w:val="1"/>
      <w:marLeft w:val="0"/>
      <w:marRight w:val="0"/>
      <w:marTop w:val="0"/>
      <w:marBottom w:val="0"/>
      <w:divBdr>
        <w:top w:val="none" w:sz="0" w:space="0" w:color="auto"/>
        <w:left w:val="none" w:sz="0" w:space="0" w:color="auto"/>
        <w:bottom w:val="none" w:sz="0" w:space="0" w:color="auto"/>
        <w:right w:val="none" w:sz="0" w:space="0" w:color="auto"/>
      </w:divBdr>
    </w:div>
    <w:div w:id="1746494778">
      <w:bodyDiv w:val="1"/>
      <w:marLeft w:val="0"/>
      <w:marRight w:val="0"/>
      <w:marTop w:val="0"/>
      <w:marBottom w:val="0"/>
      <w:divBdr>
        <w:top w:val="none" w:sz="0" w:space="0" w:color="auto"/>
        <w:left w:val="none" w:sz="0" w:space="0" w:color="auto"/>
        <w:bottom w:val="none" w:sz="0" w:space="0" w:color="auto"/>
        <w:right w:val="none" w:sz="0" w:space="0" w:color="auto"/>
      </w:divBdr>
    </w:div>
    <w:div w:id="1747802004">
      <w:bodyDiv w:val="1"/>
      <w:marLeft w:val="0"/>
      <w:marRight w:val="0"/>
      <w:marTop w:val="0"/>
      <w:marBottom w:val="0"/>
      <w:divBdr>
        <w:top w:val="none" w:sz="0" w:space="0" w:color="auto"/>
        <w:left w:val="none" w:sz="0" w:space="0" w:color="auto"/>
        <w:bottom w:val="none" w:sz="0" w:space="0" w:color="auto"/>
        <w:right w:val="none" w:sz="0" w:space="0" w:color="auto"/>
      </w:divBdr>
    </w:div>
    <w:div w:id="1752195079">
      <w:bodyDiv w:val="1"/>
      <w:marLeft w:val="0"/>
      <w:marRight w:val="0"/>
      <w:marTop w:val="0"/>
      <w:marBottom w:val="0"/>
      <w:divBdr>
        <w:top w:val="none" w:sz="0" w:space="0" w:color="auto"/>
        <w:left w:val="none" w:sz="0" w:space="0" w:color="auto"/>
        <w:bottom w:val="none" w:sz="0" w:space="0" w:color="auto"/>
        <w:right w:val="none" w:sz="0" w:space="0" w:color="auto"/>
      </w:divBdr>
    </w:div>
    <w:div w:id="1753772507">
      <w:bodyDiv w:val="1"/>
      <w:marLeft w:val="0"/>
      <w:marRight w:val="0"/>
      <w:marTop w:val="0"/>
      <w:marBottom w:val="0"/>
      <w:divBdr>
        <w:top w:val="none" w:sz="0" w:space="0" w:color="auto"/>
        <w:left w:val="none" w:sz="0" w:space="0" w:color="auto"/>
        <w:bottom w:val="none" w:sz="0" w:space="0" w:color="auto"/>
        <w:right w:val="none" w:sz="0" w:space="0" w:color="auto"/>
      </w:divBdr>
    </w:div>
    <w:div w:id="1757821748">
      <w:bodyDiv w:val="1"/>
      <w:marLeft w:val="0"/>
      <w:marRight w:val="0"/>
      <w:marTop w:val="0"/>
      <w:marBottom w:val="0"/>
      <w:divBdr>
        <w:top w:val="none" w:sz="0" w:space="0" w:color="auto"/>
        <w:left w:val="none" w:sz="0" w:space="0" w:color="auto"/>
        <w:bottom w:val="none" w:sz="0" w:space="0" w:color="auto"/>
        <w:right w:val="none" w:sz="0" w:space="0" w:color="auto"/>
      </w:divBdr>
    </w:div>
    <w:div w:id="1765110281">
      <w:bodyDiv w:val="1"/>
      <w:marLeft w:val="0"/>
      <w:marRight w:val="0"/>
      <w:marTop w:val="0"/>
      <w:marBottom w:val="0"/>
      <w:divBdr>
        <w:top w:val="none" w:sz="0" w:space="0" w:color="auto"/>
        <w:left w:val="none" w:sz="0" w:space="0" w:color="auto"/>
        <w:bottom w:val="none" w:sz="0" w:space="0" w:color="auto"/>
        <w:right w:val="none" w:sz="0" w:space="0" w:color="auto"/>
      </w:divBdr>
    </w:div>
    <w:div w:id="1765220078">
      <w:bodyDiv w:val="1"/>
      <w:marLeft w:val="0"/>
      <w:marRight w:val="0"/>
      <w:marTop w:val="0"/>
      <w:marBottom w:val="0"/>
      <w:divBdr>
        <w:top w:val="none" w:sz="0" w:space="0" w:color="auto"/>
        <w:left w:val="none" w:sz="0" w:space="0" w:color="auto"/>
        <w:bottom w:val="none" w:sz="0" w:space="0" w:color="auto"/>
        <w:right w:val="none" w:sz="0" w:space="0" w:color="auto"/>
      </w:divBdr>
    </w:div>
    <w:div w:id="1772777311">
      <w:bodyDiv w:val="1"/>
      <w:marLeft w:val="0"/>
      <w:marRight w:val="0"/>
      <w:marTop w:val="0"/>
      <w:marBottom w:val="0"/>
      <w:divBdr>
        <w:top w:val="none" w:sz="0" w:space="0" w:color="auto"/>
        <w:left w:val="none" w:sz="0" w:space="0" w:color="auto"/>
        <w:bottom w:val="none" w:sz="0" w:space="0" w:color="auto"/>
        <w:right w:val="none" w:sz="0" w:space="0" w:color="auto"/>
      </w:divBdr>
    </w:div>
    <w:div w:id="1785028778">
      <w:bodyDiv w:val="1"/>
      <w:marLeft w:val="0"/>
      <w:marRight w:val="0"/>
      <w:marTop w:val="0"/>
      <w:marBottom w:val="0"/>
      <w:divBdr>
        <w:top w:val="none" w:sz="0" w:space="0" w:color="auto"/>
        <w:left w:val="none" w:sz="0" w:space="0" w:color="auto"/>
        <w:bottom w:val="none" w:sz="0" w:space="0" w:color="auto"/>
        <w:right w:val="none" w:sz="0" w:space="0" w:color="auto"/>
      </w:divBdr>
    </w:div>
    <w:div w:id="1785076597">
      <w:bodyDiv w:val="1"/>
      <w:marLeft w:val="0"/>
      <w:marRight w:val="0"/>
      <w:marTop w:val="0"/>
      <w:marBottom w:val="0"/>
      <w:divBdr>
        <w:top w:val="none" w:sz="0" w:space="0" w:color="auto"/>
        <w:left w:val="none" w:sz="0" w:space="0" w:color="auto"/>
        <w:bottom w:val="none" w:sz="0" w:space="0" w:color="auto"/>
        <w:right w:val="none" w:sz="0" w:space="0" w:color="auto"/>
      </w:divBdr>
    </w:div>
    <w:div w:id="1785886771">
      <w:bodyDiv w:val="1"/>
      <w:marLeft w:val="0"/>
      <w:marRight w:val="0"/>
      <w:marTop w:val="0"/>
      <w:marBottom w:val="0"/>
      <w:divBdr>
        <w:top w:val="none" w:sz="0" w:space="0" w:color="auto"/>
        <w:left w:val="none" w:sz="0" w:space="0" w:color="auto"/>
        <w:bottom w:val="none" w:sz="0" w:space="0" w:color="auto"/>
        <w:right w:val="none" w:sz="0" w:space="0" w:color="auto"/>
      </w:divBdr>
    </w:div>
    <w:div w:id="1786851598">
      <w:bodyDiv w:val="1"/>
      <w:marLeft w:val="0"/>
      <w:marRight w:val="0"/>
      <w:marTop w:val="0"/>
      <w:marBottom w:val="0"/>
      <w:divBdr>
        <w:top w:val="none" w:sz="0" w:space="0" w:color="auto"/>
        <w:left w:val="none" w:sz="0" w:space="0" w:color="auto"/>
        <w:bottom w:val="none" w:sz="0" w:space="0" w:color="auto"/>
        <w:right w:val="none" w:sz="0" w:space="0" w:color="auto"/>
      </w:divBdr>
    </w:div>
    <w:div w:id="1787920300">
      <w:bodyDiv w:val="1"/>
      <w:marLeft w:val="0"/>
      <w:marRight w:val="0"/>
      <w:marTop w:val="0"/>
      <w:marBottom w:val="0"/>
      <w:divBdr>
        <w:top w:val="none" w:sz="0" w:space="0" w:color="auto"/>
        <w:left w:val="none" w:sz="0" w:space="0" w:color="auto"/>
        <w:bottom w:val="none" w:sz="0" w:space="0" w:color="auto"/>
        <w:right w:val="none" w:sz="0" w:space="0" w:color="auto"/>
      </w:divBdr>
    </w:div>
    <w:div w:id="1792161849">
      <w:bodyDiv w:val="1"/>
      <w:marLeft w:val="0"/>
      <w:marRight w:val="0"/>
      <w:marTop w:val="0"/>
      <w:marBottom w:val="0"/>
      <w:divBdr>
        <w:top w:val="none" w:sz="0" w:space="0" w:color="auto"/>
        <w:left w:val="none" w:sz="0" w:space="0" w:color="auto"/>
        <w:bottom w:val="none" w:sz="0" w:space="0" w:color="auto"/>
        <w:right w:val="none" w:sz="0" w:space="0" w:color="auto"/>
      </w:divBdr>
    </w:div>
    <w:div w:id="1794010791">
      <w:bodyDiv w:val="1"/>
      <w:marLeft w:val="0"/>
      <w:marRight w:val="0"/>
      <w:marTop w:val="0"/>
      <w:marBottom w:val="0"/>
      <w:divBdr>
        <w:top w:val="none" w:sz="0" w:space="0" w:color="auto"/>
        <w:left w:val="none" w:sz="0" w:space="0" w:color="auto"/>
        <w:bottom w:val="none" w:sz="0" w:space="0" w:color="auto"/>
        <w:right w:val="none" w:sz="0" w:space="0" w:color="auto"/>
      </w:divBdr>
    </w:div>
    <w:div w:id="1796873848">
      <w:bodyDiv w:val="1"/>
      <w:marLeft w:val="0"/>
      <w:marRight w:val="0"/>
      <w:marTop w:val="0"/>
      <w:marBottom w:val="0"/>
      <w:divBdr>
        <w:top w:val="none" w:sz="0" w:space="0" w:color="auto"/>
        <w:left w:val="none" w:sz="0" w:space="0" w:color="auto"/>
        <w:bottom w:val="none" w:sz="0" w:space="0" w:color="auto"/>
        <w:right w:val="none" w:sz="0" w:space="0" w:color="auto"/>
      </w:divBdr>
    </w:div>
    <w:div w:id="1800031231">
      <w:bodyDiv w:val="1"/>
      <w:marLeft w:val="0"/>
      <w:marRight w:val="0"/>
      <w:marTop w:val="0"/>
      <w:marBottom w:val="0"/>
      <w:divBdr>
        <w:top w:val="none" w:sz="0" w:space="0" w:color="auto"/>
        <w:left w:val="none" w:sz="0" w:space="0" w:color="auto"/>
        <w:bottom w:val="none" w:sz="0" w:space="0" w:color="auto"/>
        <w:right w:val="none" w:sz="0" w:space="0" w:color="auto"/>
      </w:divBdr>
    </w:div>
    <w:div w:id="1800564240">
      <w:bodyDiv w:val="1"/>
      <w:marLeft w:val="0"/>
      <w:marRight w:val="0"/>
      <w:marTop w:val="0"/>
      <w:marBottom w:val="0"/>
      <w:divBdr>
        <w:top w:val="none" w:sz="0" w:space="0" w:color="auto"/>
        <w:left w:val="none" w:sz="0" w:space="0" w:color="auto"/>
        <w:bottom w:val="none" w:sz="0" w:space="0" w:color="auto"/>
        <w:right w:val="none" w:sz="0" w:space="0" w:color="auto"/>
      </w:divBdr>
    </w:div>
    <w:div w:id="1800880310">
      <w:bodyDiv w:val="1"/>
      <w:marLeft w:val="0"/>
      <w:marRight w:val="0"/>
      <w:marTop w:val="0"/>
      <w:marBottom w:val="0"/>
      <w:divBdr>
        <w:top w:val="none" w:sz="0" w:space="0" w:color="auto"/>
        <w:left w:val="none" w:sz="0" w:space="0" w:color="auto"/>
        <w:bottom w:val="none" w:sz="0" w:space="0" w:color="auto"/>
        <w:right w:val="none" w:sz="0" w:space="0" w:color="auto"/>
      </w:divBdr>
    </w:div>
    <w:div w:id="1808472254">
      <w:bodyDiv w:val="1"/>
      <w:marLeft w:val="0"/>
      <w:marRight w:val="0"/>
      <w:marTop w:val="0"/>
      <w:marBottom w:val="0"/>
      <w:divBdr>
        <w:top w:val="none" w:sz="0" w:space="0" w:color="auto"/>
        <w:left w:val="none" w:sz="0" w:space="0" w:color="auto"/>
        <w:bottom w:val="none" w:sz="0" w:space="0" w:color="auto"/>
        <w:right w:val="none" w:sz="0" w:space="0" w:color="auto"/>
      </w:divBdr>
    </w:div>
    <w:div w:id="1828280498">
      <w:bodyDiv w:val="1"/>
      <w:marLeft w:val="0"/>
      <w:marRight w:val="0"/>
      <w:marTop w:val="0"/>
      <w:marBottom w:val="0"/>
      <w:divBdr>
        <w:top w:val="none" w:sz="0" w:space="0" w:color="auto"/>
        <w:left w:val="none" w:sz="0" w:space="0" w:color="auto"/>
        <w:bottom w:val="none" w:sz="0" w:space="0" w:color="auto"/>
        <w:right w:val="none" w:sz="0" w:space="0" w:color="auto"/>
      </w:divBdr>
    </w:div>
    <w:div w:id="1835299302">
      <w:bodyDiv w:val="1"/>
      <w:marLeft w:val="0"/>
      <w:marRight w:val="0"/>
      <w:marTop w:val="0"/>
      <w:marBottom w:val="0"/>
      <w:divBdr>
        <w:top w:val="none" w:sz="0" w:space="0" w:color="auto"/>
        <w:left w:val="none" w:sz="0" w:space="0" w:color="auto"/>
        <w:bottom w:val="none" w:sz="0" w:space="0" w:color="auto"/>
        <w:right w:val="none" w:sz="0" w:space="0" w:color="auto"/>
      </w:divBdr>
    </w:div>
    <w:div w:id="1842042432">
      <w:bodyDiv w:val="1"/>
      <w:marLeft w:val="0"/>
      <w:marRight w:val="0"/>
      <w:marTop w:val="0"/>
      <w:marBottom w:val="0"/>
      <w:divBdr>
        <w:top w:val="none" w:sz="0" w:space="0" w:color="auto"/>
        <w:left w:val="none" w:sz="0" w:space="0" w:color="auto"/>
        <w:bottom w:val="none" w:sz="0" w:space="0" w:color="auto"/>
        <w:right w:val="none" w:sz="0" w:space="0" w:color="auto"/>
      </w:divBdr>
    </w:div>
    <w:div w:id="1844272605">
      <w:bodyDiv w:val="1"/>
      <w:marLeft w:val="0"/>
      <w:marRight w:val="0"/>
      <w:marTop w:val="0"/>
      <w:marBottom w:val="0"/>
      <w:divBdr>
        <w:top w:val="none" w:sz="0" w:space="0" w:color="auto"/>
        <w:left w:val="none" w:sz="0" w:space="0" w:color="auto"/>
        <w:bottom w:val="none" w:sz="0" w:space="0" w:color="auto"/>
        <w:right w:val="none" w:sz="0" w:space="0" w:color="auto"/>
      </w:divBdr>
    </w:div>
    <w:div w:id="1848012813">
      <w:bodyDiv w:val="1"/>
      <w:marLeft w:val="0"/>
      <w:marRight w:val="0"/>
      <w:marTop w:val="0"/>
      <w:marBottom w:val="0"/>
      <w:divBdr>
        <w:top w:val="none" w:sz="0" w:space="0" w:color="auto"/>
        <w:left w:val="none" w:sz="0" w:space="0" w:color="auto"/>
        <w:bottom w:val="none" w:sz="0" w:space="0" w:color="auto"/>
        <w:right w:val="none" w:sz="0" w:space="0" w:color="auto"/>
      </w:divBdr>
    </w:div>
    <w:div w:id="1850557443">
      <w:bodyDiv w:val="1"/>
      <w:marLeft w:val="0"/>
      <w:marRight w:val="0"/>
      <w:marTop w:val="0"/>
      <w:marBottom w:val="0"/>
      <w:divBdr>
        <w:top w:val="none" w:sz="0" w:space="0" w:color="auto"/>
        <w:left w:val="none" w:sz="0" w:space="0" w:color="auto"/>
        <w:bottom w:val="none" w:sz="0" w:space="0" w:color="auto"/>
        <w:right w:val="none" w:sz="0" w:space="0" w:color="auto"/>
      </w:divBdr>
    </w:div>
    <w:div w:id="1854033953">
      <w:bodyDiv w:val="1"/>
      <w:marLeft w:val="0"/>
      <w:marRight w:val="0"/>
      <w:marTop w:val="0"/>
      <w:marBottom w:val="0"/>
      <w:divBdr>
        <w:top w:val="none" w:sz="0" w:space="0" w:color="auto"/>
        <w:left w:val="none" w:sz="0" w:space="0" w:color="auto"/>
        <w:bottom w:val="none" w:sz="0" w:space="0" w:color="auto"/>
        <w:right w:val="none" w:sz="0" w:space="0" w:color="auto"/>
      </w:divBdr>
    </w:div>
    <w:div w:id="1859074086">
      <w:bodyDiv w:val="1"/>
      <w:marLeft w:val="0"/>
      <w:marRight w:val="0"/>
      <w:marTop w:val="0"/>
      <w:marBottom w:val="0"/>
      <w:divBdr>
        <w:top w:val="none" w:sz="0" w:space="0" w:color="auto"/>
        <w:left w:val="none" w:sz="0" w:space="0" w:color="auto"/>
        <w:bottom w:val="none" w:sz="0" w:space="0" w:color="auto"/>
        <w:right w:val="none" w:sz="0" w:space="0" w:color="auto"/>
      </w:divBdr>
    </w:div>
    <w:div w:id="1863517414">
      <w:bodyDiv w:val="1"/>
      <w:marLeft w:val="0"/>
      <w:marRight w:val="0"/>
      <w:marTop w:val="0"/>
      <w:marBottom w:val="0"/>
      <w:divBdr>
        <w:top w:val="none" w:sz="0" w:space="0" w:color="auto"/>
        <w:left w:val="none" w:sz="0" w:space="0" w:color="auto"/>
        <w:bottom w:val="none" w:sz="0" w:space="0" w:color="auto"/>
        <w:right w:val="none" w:sz="0" w:space="0" w:color="auto"/>
      </w:divBdr>
    </w:div>
    <w:div w:id="1872524306">
      <w:bodyDiv w:val="1"/>
      <w:marLeft w:val="0"/>
      <w:marRight w:val="0"/>
      <w:marTop w:val="0"/>
      <w:marBottom w:val="0"/>
      <w:divBdr>
        <w:top w:val="none" w:sz="0" w:space="0" w:color="auto"/>
        <w:left w:val="none" w:sz="0" w:space="0" w:color="auto"/>
        <w:bottom w:val="none" w:sz="0" w:space="0" w:color="auto"/>
        <w:right w:val="none" w:sz="0" w:space="0" w:color="auto"/>
      </w:divBdr>
    </w:div>
    <w:div w:id="1873571162">
      <w:bodyDiv w:val="1"/>
      <w:marLeft w:val="0"/>
      <w:marRight w:val="0"/>
      <w:marTop w:val="0"/>
      <w:marBottom w:val="0"/>
      <w:divBdr>
        <w:top w:val="none" w:sz="0" w:space="0" w:color="auto"/>
        <w:left w:val="none" w:sz="0" w:space="0" w:color="auto"/>
        <w:bottom w:val="none" w:sz="0" w:space="0" w:color="auto"/>
        <w:right w:val="none" w:sz="0" w:space="0" w:color="auto"/>
      </w:divBdr>
    </w:div>
    <w:div w:id="1873760589">
      <w:bodyDiv w:val="1"/>
      <w:marLeft w:val="0"/>
      <w:marRight w:val="0"/>
      <w:marTop w:val="0"/>
      <w:marBottom w:val="0"/>
      <w:divBdr>
        <w:top w:val="none" w:sz="0" w:space="0" w:color="auto"/>
        <w:left w:val="none" w:sz="0" w:space="0" w:color="auto"/>
        <w:bottom w:val="none" w:sz="0" w:space="0" w:color="auto"/>
        <w:right w:val="none" w:sz="0" w:space="0" w:color="auto"/>
      </w:divBdr>
    </w:div>
    <w:div w:id="1875195110">
      <w:bodyDiv w:val="1"/>
      <w:marLeft w:val="0"/>
      <w:marRight w:val="0"/>
      <w:marTop w:val="0"/>
      <w:marBottom w:val="0"/>
      <w:divBdr>
        <w:top w:val="none" w:sz="0" w:space="0" w:color="auto"/>
        <w:left w:val="none" w:sz="0" w:space="0" w:color="auto"/>
        <w:bottom w:val="none" w:sz="0" w:space="0" w:color="auto"/>
        <w:right w:val="none" w:sz="0" w:space="0" w:color="auto"/>
      </w:divBdr>
    </w:div>
    <w:div w:id="1875535235">
      <w:bodyDiv w:val="1"/>
      <w:marLeft w:val="0"/>
      <w:marRight w:val="0"/>
      <w:marTop w:val="0"/>
      <w:marBottom w:val="0"/>
      <w:divBdr>
        <w:top w:val="none" w:sz="0" w:space="0" w:color="auto"/>
        <w:left w:val="none" w:sz="0" w:space="0" w:color="auto"/>
        <w:bottom w:val="none" w:sz="0" w:space="0" w:color="auto"/>
        <w:right w:val="none" w:sz="0" w:space="0" w:color="auto"/>
      </w:divBdr>
    </w:div>
    <w:div w:id="1881891709">
      <w:bodyDiv w:val="1"/>
      <w:marLeft w:val="0"/>
      <w:marRight w:val="0"/>
      <w:marTop w:val="0"/>
      <w:marBottom w:val="0"/>
      <w:divBdr>
        <w:top w:val="none" w:sz="0" w:space="0" w:color="auto"/>
        <w:left w:val="none" w:sz="0" w:space="0" w:color="auto"/>
        <w:bottom w:val="none" w:sz="0" w:space="0" w:color="auto"/>
        <w:right w:val="none" w:sz="0" w:space="0" w:color="auto"/>
      </w:divBdr>
    </w:div>
    <w:div w:id="1884556836">
      <w:bodyDiv w:val="1"/>
      <w:marLeft w:val="0"/>
      <w:marRight w:val="0"/>
      <w:marTop w:val="0"/>
      <w:marBottom w:val="0"/>
      <w:divBdr>
        <w:top w:val="none" w:sz="0" w:space="0" w:color="auto"/>
        <w:left w:val="none" w:sz="0" w:space="0" w:color="auto"/>
        <w:bottom w:val="none" w:sz="0" w:space="0" w:color="auto"/>
        <w:right w:val="none" w:sz="0" w:space="0" w:color="auto"/>
      </w:divBdr>
    </w:div>
    <w:div w:id="1888491738">
      <w:bodyDiv w:val="1"/>
      <w:marLeft w:val="0"/>
      <w:marRight w:val="0"/>
      <w:marTop w:val="0"/>
      <w:marBottom w:val="0"/>
      <w:divBdr>
        <w:top w:val="none" w:sz="0" w:space="0" w:color="auto"/>
        <w:left w:val="none" w:sz="0" w:space="0" w:color="auto"/>
        <w:bottom w:val="none" w:sz="0" w:space="0" w:color="auto"/>
        <w:right w:val="none" w:sz="0" w:space="0" w:color="auto"/>
      </w:divBdr>
    </w:div>
    <w:div w:id="1889075233">
      <w:bodyDiv w:val="1"/>
      <w:marLeft w:val="0"/>
      <w:marRight w:val="0"/>
      <w:marTop w:val="0"/>
      <w:marBottom w:val="0"/>
      <w:divBdr>
        <w:top w:val="none" w:sz="0" w:space="0" w:color="auto"/>
        <w:left w:val="none" w:sz="0" w:space="0" w:color="auto"/>
        <w:bottom w:val="none" w:sz="0" w:space="0" w:color="auto"/>
        <w:right w:val="none" w:sz="0" w:space="0" w:color="auto"/>
      </w:divBdr>
    </w:div>
    <w:div w:id="1892494934">
      <w:bodyDiv w:val="1"/>
      <w:marLeft w:val="0"/>
      <w:marRight w:val="0"/>
      <w:marTop w:val="0"/>
      <w:marBottom w:val="0"/>
      <w:divBdr>
        <w:top w:val="none" w:sz="0" w:space="0" w:color="auto"/>
        <w:left w:val="none" w:sz="0" w:space="0" w:color="auto"/>
        <w:bottom w:val="none" w:sz="0" w:space="0" w:color="auto"/>
        <w:right w:val="none" w:sz="0" w:space="0" w:color="auto"/>
      </w:divBdr>
    </w:div>
    <w:div w:id="1901595509">
      <w:bodyDiv w:val="1"/>
      <w:marLeft w:val="0"/>
      <w:marRight w:val="0"/>
      <w:marTop w:val="0"/>
      <w:marBottom w:val="0"/>
      <w:divBdr>
        <w:top w:val="none" w:sz="0" w:space="0" w:color="auto"/>
        <w:left w:val="none" w:sz="0" w:space="0" w:color="auto"/>
        <w:bottom w:val="none" w:sz="0" w:space="0" w:color="auto"/>
        <w:right w:val="none" w:sz="0" w:space="0" w:color="auto"/>
      </w:divBdr>
    </w:div>
    <w:div w:id="1904833515">
      <w:bodyDiv w:val="1"/>
      <w:marLeft w:val="0"/>
      <w:marRight w:val="0"/>
      <w:marTop w:val="0"/>
      <w:marBottom w:val="0"/>
      <w:divBdr>
        <w:top w:val="none" w:sz="0" w:space="0" w:color="auto"/>
        <w:left w:val="none" w:sz="0" w:space="0" w:color="auto"/>
        <w:bottom w:val="none" w:sz="0" w:space="0" w:color="auto"/>
        <w:right w:val="none" w:sz="0" w:space="0" w:color="auto"/>
      </w:divBdr>
    </w:div>
    <w:div w:id="1906256233">
      <w:bodyDiv w:val="1"/>
      <w:marLeft w:val="0"/>
      <w:marRight w:val="0"/>
      <w:marTop w:val="0"/>
      <w:marBottom w:val="0"/>
      <w:divBdr>
        <w:top w:val="none" w:sz="0" w:space="0" w:color="auto"/>
        <w:left w:val="none" w:sz="0" w:space="0" w:color="auto"/>
        <w:bottom w:val="none" w:sz="0" w:space="0" w:color="auto"/>
        <w:right w:val="none" w:sz="0" w:space="0" w:color="auto"/>
      </w:divBdr>
    </w:div>
    <w:div w:id="1915356245">
      <w:bodyDiv w:val="1"/>
      <w:marLeft w:val="0"/>
      <w:marRight w:val="0"/>
      <w:marTop w:val="0"/>
      <w:marBottom w:val="0"/>
      <w:divBdr>
        <w:top w:val="none" w:sz="0" w:space="0" w:color="auto"/>
        <w:left w:val="none" w:sz="0" w:space="0" w:color="auto"/>
        <w:bottom w:val="none" w:sz="0" w:space="0" w:color="auto"/>
        <w:right w:val="none" w:sz="0" w:space="0" w:color="auto"/>
      </w:divBdr>
    </w:div>
    <w:div w:id="1917471861">
      <w:bodyDiv w:val="1"/>
      <w:marLeft w:val="0"/>
      <w:marRight w:val="0"/>
      <w:marTop w:val="0"/>
      <w:marBottom w:val="0"/>
      <w:divBdr>
        <w:top w:val="none" w:sz="0" w:space="0" w:color="auto"/>
        <w:left w:val="none" w:sz="0" w:space="0" w:color="auto"/>
        <w:bottom w:val="none" w:sz="0" w:space="0" w:color="auto"/>
        <w:right w:val="none" w:sz="0" w:space="0" w:color="auto"/>
      </w:divBdr>
    </w:div>
    <w:div w:id="1918325714">
      <w:bodyDiv w:val="1"/>
      <w:marLeft w:val="0"/>
      <w:marRight w:val="0"/>
      <w:marTop w:val="0"/>
      <w:marBottom w:val="0"/>
      <w:divBdr>
        <w:top w:val="none" w:sz="0" w:space="0" w:color="auto"/>
        <w:left w:val="none" w:sz="0" w:space="0" w:color="auto"/>
        <w:bottom w:val="none" w:sz="0" w:space="0" w:color="auto"/>
        <w:right w:val="none" w:sz="0" w:space="0" w:color="auto"/>
      </w:divBdr>
    </w:div>
    <w:div w:id="1923368889">
      <w:bodyDiv w:val="1"/>
      <w:marLeft w:val="0"/>
      <w:marRight w:val="0"/>
      <w:marTop w:val="0"/>
      <w:marBottom w:val="0"/>
      <w:divBdr>
        <w:top w:val="none" w:sz="0" w:space="0" w:color="auto"/>
        <w:left w:val="none" w:sz="0" w:space="0" w:color="auto"/>
        <w:bottom w:val="none" w:sz="0" w:space="0" w:color="auto"/>
        <w:right w:val="none" w:sz="0" w:space="0" w:color="auto"/>
      </w:divBdr>
    </w:div>
    <w:div w:id="1934051519">
      <w:bodyDiv w:val="1"/>
      <w:marLeft w:val="0"/>
      <w:marRight w:val="0"/>
      <w:marTop w:val="0"/>
      <w:marBottom w:val="0"/>
      <w:divBdr>
        <w:top w:val="none" w:sz="0" w:space="0" w:color="auto"/>
        <w:left w:val="none" w:sz="0" w:space="0" w:color="auto"/>
        <w:bottom w:val="none" w:sz="0" w:space="0" w:color="auto"/>
        <w:right w:val="none" w:sz="0" w:space="0" w:color="auto"/>
      </w:divBdr>
    </w:div>
    <w:div w:id="1945916097">
      <w:bodyDiv w:val="1"/>
      <w:marLeft w:val="0"/>
      <w:marRight w:val="0"/>
      <w:marTop w:val="0"/>
      <w:marBottom w:val="0"/>
      <w:divBdr>
        <w:top w:val="none" w:sz="0" w:space="0" w:color="auto"/>
        <w:left w:val="none" w:sz="0" w:space="0" w:color="auto"/>
        <w:bottom w:val="none" w:sz="0" w:space="0" w:color="auto"/>
        <w:right w:val="none" w:sz="0" w:space="0" w:color="auto"/>
      </w:divBdr>
    </w:div>
    <w:div w:id="1948732198">
      <w:bodyDiv w:val="1"/>
      <w:marLeft w:val="0"/>
      <w:marRight w:val="0"/>
      <w:marTop w:val="0"/>
      <w:marBottom w:val="0"/>
      <w:divBdr>
        <w:top w:val="none" w:sz="0" w:space="0" w:color="auto"/>
        <w:left w:val="none" w:sz="0" w:space="0" w:color="auto"/>
        <w:bottom w:val="none" w:sz="0" w:space="0" w:color="auto"/>
        <w:right w:val="none" w:sz="0" w:space="0" w:color="auto"/>
      </w:divBdr>
    </w:div>
    <w:div w:id="1953391397">
      <w:bodyDiv w:val="1"/>
      <w:marLeft w:val="0"/>
      <w:marRight w:val="0"/>
      <w:marTop w:val="0"/>
      <w:marBottom w:val="0"/>
      <w:divBdr>
        <w:top w:val="none" w:sz="0" w:space="0" w:color="auto"/>
        <w:left w:val="none" w:sz="0" w:space="0" w:color="auto"/>
        <w:bottom w:val="none" w:sz="0" w:space="0" w:color="auto"/>
        <w:right w:val="none" w:sz="0" w:space="0" w:color="auto"/>
      </w:divBdr>
    </w:div>
    <w:div w:id="1954824440">
      <w:bodyDiv w:val="1"/>
      <w:marLeft w:val="0"/>
      <w:marRight w:val="0"/>
      <w:marTop w:val="0"/>
      <w:marBottom w:val="0"/>
      <w:divBdr>
        <w:top w:val="none" w:sz="0" w:space="0" w:color="auto"/>
        <w:left w:val="none" w:sz="0" w:space="0" w:color="auto"/>
        <w:bottom w:val="none" w:sz="0" w:space="0" w:color="auto"/>
        <w:right w:val="none" w:sz="0" w:space="0" w:color="auto"/>
      </w:divBdr>
    </w:div>
    <w:div w:id="1959796458">
      <w:bodyDiv w:val="1"/>
      <w:marLeft w:val="0"/>
      <w:marRight w:val="0"/>
      <w:marTop w:val="0"/>
      <w:marBottom w:val="0"/>
      <w:divBdr>
        <w:top w:val="none" w:sz="0" w:space="0" w:color="auto"/>
        <w:left w:val="none" w:sz="0" w:space="0" w:color="auto"/>
        <w:bottom w:val="none" w:sz="0" w:space="0" w:color="auto"/>
        <w:right w:val="none" w:sz="0" w:space="0" w:color="auto"/>
      </w:divBdr>
    </w:div>
    <w:div w:id="1966960082">
      <w:bodyDiv w:val="1"/>
      <w:marLeft w:val="0"/>
      <w:marRight w:val="0"/>
      <w:marTop w:val="0"/>
      <w:marBottom w:val="0"/>
      <w:divBdr>
        <w:top w:val="none" w:sz="0" w:space="0" w:color="auto"/>
        <w:left w:val="none" w:sz="0" w:space="0" w:color="auto"/>
        <w:bottom w:val="none" w:sz="0" w:space="0" w:color="auto"/>
        <w:right w:val="none" w:sz="0" w:space="0" w:color="auto"/>
      </w:divBdr>
    </w:div>
    <w:div w:id="1969118695">
      <w:bodyDiv w:val="1"/>
      <w:marLeft w:val="0"/>
      <w:marRight w:val="0"/>
      <w:marTop w:val="0"/>
      <w:marBottom w:val="0"/>
      <w:divBdr>
        <w:top w:val="none" w:sz="0" w:space="0" w:color="auto"/>
        <w:left w:val="none" w:sz="0" w:space="0" w:color="auto"/>
        <w:bottom w:val="none" w:sz="0" w:space="0" w:color="auto"/>
        <w:right w:val="none" w:sz="0" w:space="0" w:color="auto"/>
      </w:divBdr>
    </w:div>
    <w:div w:id="1975479083">
      <w:bodyDiv w:val="1"/>
      <w:marLeft w:val="0"/>
      <w:marRight w:val="0"/>
      <w:marTop w:val="0"/>
      <w:marBottom w:val="0"/>
      <w:divBdr>
        <w:top w:val="none" w:sz="0" w:space="0" w:color="auto"/>
        <w:left w:val="none" w:sz="0" w:space="0" w:color="auto"/>
        <w:bottom w:val="none" w:sz="0" w:space="0" w:color="auto"/>
        <w:right w:val="none" w:sz="0" w:space="0" w:color="auto"/>
      </w:divBdr>
    </w:div>
    <w:div w:id="1976911939">
      <w:bodyDiv w:val="1"/>
      <w:marLeft w:val="0"/>
      <w:marRight w:val="0"/>
      <w:marTop w:val="0"/>
      <w:marBottom w:val="0"/>
      <w:divBdr>
        <w:top w:val="none" w:sz="0" w:space="0" w:color="auto"/>
        <w:left w:val="none" w:sz="0" w:space="0" w:color="auto"/>
        <w:bottom w:val="none" w:sz="0" w:space="0" w:color="auto"/>
        <w:right w:val="none" w:sz="0" w:space="0" w:color="auto"/>
      </w:divBdr>
    </w:div>
    <w:div w:id="1988001759">
      <w:bodyDiv w:val="1"/>
      <w:marLeft w:val="0"/>
      <w:marRight w:val="0"/>
      <w:marTop w:val="0"/>
      <w:marBottom w:val="0"/>
      <w:divBdr>
        <w:top w:val="none" w:sz="0" w:space="0" w:color="auto"/>
        <w:left w:val="none" w:sz="0" w:space="0" w:color="auto"/>
        <w:bottom w:val="none" w:sz="0" w:space="0" w:color="auto"/>
        <w:right w:val="none" w:sz="0" w:space="0" w:color="auto"/>
      </w:divBdr>
    </w:div>
    <w:div w:id="1988851361">
      <w:bodyDiv w:val="1"/>
      <w:marLeft w:val="0"/>
      <w:marRight w:val="0"/>
      <w:marTop w:val="0"/>
      <w:marBottom w:val="0"/>
      <w:divBdr>
        <w:top w:val="none" w:sz="0" w:space="0" w:color="auto"/>
        <w:left w:val="none" w:sz="0" w:space="0" w:color="auto"/>
        <w:bottom w:val="none" w:sz="0" w:space="0" w:color="auto"/>
        <w:right w:val="none" w:sz="0" w:space="0" w:color="auto"/>
      </w:divBdr>
    </w:div>
    <w:div w:id="1989281027">
      <w:bodyDiv w:val="1"/>
      <w:marLeft w:val="0"/>
      <w:marRight w:val="0"/>
      <w:marTop w:val="0"/>
      <w:marBottom w:val="0"/>
      <w:divBdr>
        <w:top w:val="none" w:sz="0" w:space="0" w:color="auto"/>
        <w:left w:val="none" w:sz="0" w:space="0" w:color="auto"/>
        <w:bottom w:val="none" w:sz="0" w:space="0" w:color="auto"/>
        <w:right w:val="none" w:sz="0" w:space="0" w:color="auto"/>
      </w:divBdr>
    </w:div>
    <w:div w:id="1994337656">
      <w:bodyDiv w:val="1"/>
      <w:marLeft w:val="0"/>
      <w:marRight w:val="0"/>
      <w:marTop w:val="0"/>
      <w:marBottom w:val="0"/>
      <w:divBdr>
        <w:top w:val="none" w:sz="0" w:space="0" w:color="auto"/>
        <w:left w:val="none" w:sz="0" w:space="0" w:color="auto"/>
        <w:bottom w:val="none" w:sz="0" w:space="0" w:color="auto"/>
        <w:right w:val="none" w:sz="0" w:space="0" w:color="auto"/>
      </w:divBdr>
    </w:div>
    <w:div w:id="2003315380">
      <w:bodyDiv w:val="1"/>
      <w:marLeft w:val="0"/>
      <w:marRight w:val="0"/>
      <w:marTop w:val="0"/>
      <w:marBottom w:val="0"/>
      <w:divBdr>
        <w:top w:val="none" w:sz="0" w:space="0" w:color="auto"/>
        <w:left w:val="none" w:sz="0" w:space="0" w:color="auto"/>
        <w:bottom w:val="none" w:sz="0" w:space="0" w:color="auto"/>
        <w:right w:val="none" w:sz="0" w:space="0" w:color="auto"/>
      </w:divBdr>
    </w:div>
    <w:div w:id="2009946260">
      <w:bodyDiv w:val="1"/>
      <w:marLeft w:val="0"/>
      <w:marRight w:val="0"/>
      <w:marTop w:val="0"/>
      <w:marBottom w:val="0"/>
      <w:divBdr>
        <w:top w:val="none" w:sz="0" w:space="0" w:color="auto"/>
        <w:left w:val="none" w:sz="0" w:space="0" w:color="auto"/>
        <w:bottom w:val="none" w:sz="0" w:space="0" w:color="auto"/>
        <w:right w:val="none" w:sz="0" w:space="0" w:color="auto"/>
      </w:divBdr>
    </w:div>
    <w:div w:id="2010717846">
      <w:bodyDiv w:val="1"/>
      <w:marLeft w:val="0"/>
      <w:marRight w:val="0"/>
      <w:marTop w:val="0"/>
      <w:marBottom w:val="0"/>
      <w:divBdr>
        <w:top w:val="none" w:sz="0" w:space="0" w:color="auto"/>
        <w:left w:val="none" w:sz="0" w:space="0" w:color="auto"/>
        <w:bottom w:val="none" w:sz="0" w:space="0" w:color="auto"/>
        <w:right w:val="none" w:sz="0" w:space="0" w:color="auto"/>
      </w:divBdr>
    </w:div>
    <w:div w:id="2016494656">
      <w:bodyDiv w:val="1"/>
      <w:marLeft w:val="0"/>
      <w:marRight w:val="0"/>
      <w:marTop w:val="0"/>
      <w:marBottom w:val="0"/>
      <w:divBdr>
        <w:top w:val="none" w:sz="0" w:space="0" w:color="auto"/>
        <w:left w:val="none" w:sz="0" w:space="0" w:color="auto"/>
        <w:bottom w:val="none" w:sz="0" w:space="0" w:color="auto"/>
        <w:right w:val="none" w:sz="0" w:space="0" w:color="auto"/>
      </w:divBdr>
    </w:div>
    <w:div w:id="2026514432">
      <w:bodyDiv w:val="1"/>
      <w:marLeft w:val="0"/>
      <w:marRight w:val="0"/>
      <w:marTop w:val="0"/>
      <w:marBottom w:val="0"/>
      <w:divBdr>
        <w:top w:val="none" w:sz="0" w:space="0" w:color="auto"/>
        <w:left w:val="none" w:sz="0" w:space="0" w:color="auto"/>
        <w:bottom w:val="none" w:sz="0" w:space="0" w:color="auto"/>
        <w:right w:val="none" w:sz="0" w:space="0" w:color="auto"/>
      </w:divBdr>
    </w:div>
    <w:div w:id="2029015326">
      <w:bodyDiv w:val="1"/>
      <w:marLeft w:val="0"/>
      <w:marRight w:val="0"/>
      <w:marTop w:val="0"/>
      <w:marBottom w:val="0"/>
      <w:divBdr>
        <w:top w:val="none" w:sz="0" w:space="0" w:color="auto"/>
        <w:left w:val="none" w:sz="0" w:space="0" w:color="auto"/>
        <w:bottom w:val="none" w:sz="0" w:space="0" w:color="auto"/>
        <w:right w:val="none" w:sz="0" w:space="0" w:color="auto"/>
      </w:divBdr>
    </w:div>
    <w:div w:id="2031298772">
      <w:bodyDiv w:val="1"/>
      <w:marLeft w:val="0"/>
      <w:marRight w:val="0"/>
      <w:marTop w:val="0"/>
      <w:marBottom w:val="0"/>
      <w:divBdr>
        <w:top w:val="none" w:sz="0" w:space="0" w:color="auto"/>
        <w:left w:val="none" w:sz="0" w:space="0" w:color="auto"/>
        <w:bottom w:val="none" w:sz="0" w:space="0" w:color="auto"/>
        <w:right w:val="none" w:sz="0" w:space="0" w:color="auto"/>
      </w:divBdr>
    </w:div>
    <w:div w:id="2044671136">
      <w:bodyDiv w:val="1"/>
      <w:marLeft w:val="0"/>
      <w:marRight w:val="0"/>
      <w:marTop w:val="0"/>
      <w:marBottom w:val="0"/>
      <w:divBdr>
        <w:top w:val="none" w:sz="0" w:space="0" w:color="auto"/>
        <w:left w:val="none" w:sz="0" w:space="0" w:color="auto"/>
        <w:bottom w:val="none" w:sz="0" w:space="0" w:color="auto"/>
        <w:right w:val="none" w:sz="0" w:space="0" w:color="auto"/>
      </w:divBdr>
    </w:div>
    <w:div w:id="2046637632">
      <w:bodyDiv w:val="1"/>
      <w:marLeft w:val="0"/>
      <w:marRight w:val="0"/>
      <w:marTop w:val="0"/>
      <w:marBottom w:val="0"/>
      <w:divBdr>
        <w:top w:val="none" w:sz="0" w:space="0" w:color="auto"/>
        <w:left w:val="none" w:sz="0" w:space="0" w:color="auto"/>
        <w:bottom w:val="none" w:sz="0" w:space="0" w:color="auto"/>
        <w:right w:val="none" w:sz="0" w:space="0" w:color="auto"/>
      </w:divBdr>
    </w:div>
    <w:div w:id="2050644656">
      <w:bodyDiv w:val="1"/>
      <w:marLeft w:val="0"/>
      <w:marRight w:val="0"/>
      <w:marTop w:val="0"/>
      <w:marBottom w:val="0"/>
      <w:divBdr>
        <w:top w:val="none" w:sz="0" w:space="0" w:color="auto"/>
        <w:left w:val="none" w:sz="0" w:space="0" w:color="auto"/>
        <w:bottom w:val="none" w:sz="0" w:space="0" w:color="auto"/>
        <w:right w:val="none" w:sz="0" w:space="0" w:color="auto"/>
      </w:divBdr>
    </w:div>
    <w:div w:id="2058508729">
      <w:bodyDiv w:val="1"/>
      <w:marLeft w:val="0"/>
      <w:marRight w:val="0"/>
      <w:marTop w:val="0"/>
      <w:marBottom w:val="0"/>
      <w:divBdr>
        <w:top w:val="none" w:sz="0" w:space="0" w:color="auto"/>
        <w:left w:val="none" w:sz="0" w:space="0" w:color="auto"/>
        <w:bottom w:val="none" w:sz="0" w:space="0" w:color="auto"/>
        <w:right w:val="none" w:sz="0" w:space="0" w:color="auto"/>
      </w:divBdr>
    </w:div>
    <w:div w:id="2059737514">
      <w:bodyDiv w:val="1"/>
      <w:marLeft w:val="0"/>
      <w:marRight w:val="0"/>
      <w:marTop w:val="0"/>
      <w:marBottom w:val="0"/>
      <w:divBdr>
        <w:top w:val="none" w:sz="0" w:space="0" w:color="auto"/>
        <w:left w:val="none" w:sz="0" w:space="0" w:color="auto"/>
        <w:bottom w:val="none" w:sz="0" w:space="0" w:color="auto"/>
        <w:right w:val="none" w:sz="0" w:space="0" w:color="auto"/>
      </w:divBdr>
    </w:div>
    <w:div w:id="2064676769">
      <w:bodyDiv w:val="1"/>
      <w:marLeft w:val="0"/>
      <w:marRight w:val="0"/>
      <w:marTop w:val="0"/>
      <w:marBottom w:val="0"/>
      <w:divBdr>
        <w:top w:val="none" w:sz="0" w:space="0" w:color="auto"/>
        <w:left w:val="none" w:sz="0" w:space="0" w:color="auto"/>
        <w:bottom w:val="none" w:sz="0" w:space="0" w:color="auto"/>
        <w:right w:val="none" w:sz="0" w:space="0" w:color="auto"/>
      </w:divBdr>
    </w:div>
    <w:div w:id="2066642729">
      <w:bodyDiv w:val="1"/>
      <w:marLeft w:val="0"/>
      <w:marRight w:val="0"/>
      <w:marTop w:val="0"/>
      <w:marBottom w:val="0"/>
      <w:divBdr>
        <w:top w:val="none" w:sz="0" w:space="0" w:color="auto"/>
        <w:left w:val="none" w:sz="0" w:space="0" w:color="auto"/>
        <w:bottom w:val="none" w:sz="0" w:space="0" w:color="auto"/>
        <w:right w:val="none" w:sz="0" w:space="0" w:color="auto"/>
      </w:divBdr>
    </w:div>
    <w:div w:id="2068843784">
      <w:bodyDiv w:val="1"/>
      <w:marLeft w:val="0"/>
      <w:marRight w:val="0"/>
      <w:marTop w:val="0"/>
      <w:marBottom w:val="0"/>
      <w:divBdr>
        <w:top w:val="none" w:sz="0" w:space="0" w:color="auto"/>
        <w:left w:val="none" w:sz="0" w:space="0" w:color="auto"/>
        <w:bottom w:val="none" w:sz="0" w:space="0" w:color="auto"/>
        <w:right w:val="none" w:sz="0" w:space="0" w:color="auto"/>
      </w:divBdr>
    </w:div>
    <w:div w:id="2075658585">
      <w:bodyDiv w:val="1"/>
      <w:marLeft w:val="0"/>
      <w:marRight w:val="0"/>
      <w:marTop w:val="0"/>
      <w:marBottom w:val="0"/>
      <w:divBdr>
        <w:top w:val="none" w:sz="0" w:space="0" w:color="auto"/>
        <w:left w:val="none" w:sz="0" w:space="0" w:color="auto"/>
        <w:bottom w:val="none" w:sz="0" w:space="0" w:color="auto"/>
        <w:right w:val="none" w:sz="0" w:space="0" w:color="auto"/>
      </w:divBdr>
    </w:div>
    <w:div w:id="2080663615">
      <w:bodyDiv w:val="1"/>
      <w:marLeft w:val="0"/>
      <w:marRight w:val="0"/>
      <w:marTop w:val="0"/>
      <w:marBottom w:val="0"/>
      <w:divBdr>
        <w:top w:val="none" w:sz="0" w:space="0" w:color="auto"/>
        <w:left w:val="none" w:sz="0" w:space="0" w:color="auto"/>
        <w:bottom w:val="none" w:sz="0" w:space="0" w:color="auto"/>
        <w:right w:val="none" w:sz="0" w:space="0" w:color="auto"/>
      </w:divBdr>
    </w:div>
    <w:div w:id="2082368060">
      <w:bodyDiv w:val="1"/>
      <w:marLeft w:val="0"/>
      <w:marRight w:val="0"/>
      <w:marTop w:val="0"/>
      <w:marBottom w:val="0"/>
      <w:divBdr>
        <w:top w:val="none" w:sz="0" w:space="0" w:color="auto"/>
        <w:left w:val="none" w:sz="0" w:space="0" w:color="auto"/>
        <w:bottom w:val="none" w:sz="0" w:space="0" w:color="auto"/>
        <w:right w:val="none" w:sz="0" w:space="0" w:color="auto"/>
      </w:divBdr>
    </w:div>
    <w:div w:id="2087922229">
      <w:bodyDiv w:val="1"/>
      <w:marLeft w:val="0"/>
      <w:marRight w:val="0"/>
      <w:marTop w:val="0"/>
      <w:marBottom w:val="0"/>
      <w:divBdr>
        <w:top w:val="none" w:sz="0" w:space="0" w:color="auto"/>
        <w:left w:val="none" w:sz="0" w:space="0" w:color="auto"/>
        <w:bottom w:val="none" w:sz="0" w:space="0" w:color="auto"/>
        <w:right w:val="none" w:sz="0" w:space="0" w:color="auto"/>
      </w:divBdr>
    </w:div>
    <w:div w:id="2090425136">
      <w:bodyDiv w:val="1"/>
      <w:marLeft w:val="0"/>
      <w:marRight w:val="0"/>
      <w:marTop w:val="0"/>
      <w:marBottom w:val="0"/>
      <w:divBdr>
        <w:top w:val="none" w:sz="0" w:space="0" w:color="auto"/>
        <w:left w:val="none" w:sz="0" w:space="0" w:color="auto"/>
        <w:bottom w:val="none" w:sz="0" w:space="0" w:color="auto"/>
        <w:right w:val="none" w:sz="0" w:space="0" w:color="auto"/>
      </w:divBdr>
    </w:div>
    <w:div w:id="2095349470">
      <w:bodyDiv w:val="1"/>
      <w:marLeft w:val="0"/>
      <w:marRight w:val="0"/>
      <w:marTop w:val="0"/>
      <w:marBottom w:val="0"/>
      <w:divBdr>
        <w:top w:val="none" w:sz="0" w:space="0" w:color="auto"/>
        <w:left w:val="none" w:sz="0" w:space="0" w:color="auto"/>
        <w:bottom w:val="none" w:sz="0" w:space="0" w:color="auto"/>
        <w:right w:val="none" w:sz="0" w:space="0" w:color="auto"/>
      </w:divBdr>
    </w:div>
    <w:div w:id="2101872087">
      <w:bodyDiv w:val="1"/>
      <w:marLeft w:val="0"/>
      <w:marRight w:val="0"/>
      <w:marTop w:val="0"/>
      <w:marBottom w:val="0"/>
      <w:divBdr>
        <w:top w:val="none" w:sz="0" w:space="0" w:color="auto"/>
        <w:left w:val="none" w:sz="0" w:space="0" w:color="auto"/>
        <w:bottom w:val="none" w:sz="0" w:space="0" w:color="auto"/>
        <w:right w:val="none" w:sz="0" w:space="0" w:color="auto"/>
      </w:divBdr>
    </w:div>
    <w:div w:id="2105875984">
      <w:bodyDiv w:val="1"/>
      <w:marLeft w:val="0"/>
      <w:marRight w:val="0"/>
      <w:marTop w:val="0"/>
      <w:marBottom w:val="0"/>
      <w:divBdr>
        <w:top w:val="none" w:sz="0" w:space="0" w:color="auto"/>
        <w:left w:val="none" w:sz="0" w:space="0" w:color="auto"/>
        <w:bottom w:val="none" w:sz="0" w:space="0" w:color="auto"/>
        <w:right w:val="none" w:sz="0" w:space="0" w:color="auto"/>
      </w:divBdr>
    </w:div>
    <w:div w:id="2117939496">
      <w:bodyDiv w:val="1"/>
      <w:marLeft w:val="0"/>
      <w:marRight w:val="0"/>
      <w:marTop w:val="0"/>
      <w:marBottom w:val="0"/>
      <w:divBdr>
        <w:top w:val="none" w:sz="0" w:space="0" w:color="auto"/>
        <w:left w:val="none" w:sz="0" w:space="0" w:color="auto"/>
        <w:bottom w:val="none" w:sz="0" w:space="0" w:color="auto"/>
        <w:right w:val="none" w:sz="0" w:space="0" w:color="auto"/>
      </w:divBdr>
    </w:div>
    <w:div w:id="2125034886">
      <w:bodyDiv w:val="1"/>
      <w:marLeft w:val="0"/>
      <w:marRight w:val="0"/>
      <w:marTop w:val="0"/>
      <w:marBottom w:val="0"/>
      <w:divBdr>
        <w:top w:val="none" w:sz="0" w:space="0" w:color="auto"/>
        <w:left w:val="none" w:sz="0" w:space="0" w:color="auto"/>
        <w:bottom w:val="none" w:sz="0" w:space="0" w:color="auto"/>
        <w:right w:val="none" w:sz="0" w:space="0" w:color="auto"/>
      </w:divBdr>
    </w:div>
    <w:div w:id="2126843358">
      <w:bodyDiv w:val="1"/>
      <w:marLeft w:val="0"/>
      <w:marRight w:val="0"/>
      <w:marTop w:val="0"/>
      <w:marBottom w:val="0"/>
      <w:divBdr>
        <w:top w:val="none" w:sz="0" w:space="0" w:color="auto"/>
        <w:left w:val="none" w:sz="0" w:space="0" w:color="auto"/>
        <w:bottom w:val="none" w:sz="0" w:space="0" w:color="auto"/>
        <w:right w:val="none" w:sz="0" w:space="0" w:color="auto"/>
      </w:divBdr>
    </w:div>
    <w:div w:id="2130852902">
      <w:bodyDiv w:val="1"/>
      <w:marLeft w:val="0"/>
      <w:marRight w:val="0"/>
      <w:marTop w:val="0"/>
      <w:marBottom w:val="0"/>
      <w:divBdr>
        <w:top w:val="none" w:sz="0" w:space="0" w:color="auto"/>
        <w:left w:val="none" w:sz="0" w:space="0" w:color="auto"/>
        <w:bottom w:val="none" w:sz="0" w:space="0" w:color="auto"/>
        <w:right w:val="none" w:sz="0" w:space="0" w:color="auto"/>
      </w:divBdr>
    </w:div>
    <w:div w:id="2131779640">
      <w:bodyDiv w:val="1"/>
      <w:marLeft w:val="0"/>
      <w:marRight w:val="0"/>
      <w:marTop w:val="0"/>
      <w:marBottom w:val="0"/>
      <w:divBdr>
        <w:top w:val="none" w:sz="0" w:space="0" w:color="auto"/>
        <w:left w:val="none" w:sz="0" w:space="0" w:color="auto"/>
        <w:bottom w:val="none" w:sz="0" w:space="0" w:color="auto"/>
        <w:right w:val="none" w:sz="0" w:space="0" w:color="auto"/>
      </w:divBdr>
    </w:div>
    <w:div w:id="2141412055">
      <w:bodyDiv w:val="1"/>
      <w:marLeft w:val="0"/>
      <w:marRight w:val="0"/>
      <w:marTop w:val="0"/>
      <w:marBottom w:val="0"/>
      <w:divBdr>
        <w:top w:val="none" w:sz="0" w:space="0" w:color="auto"/>
        <w:left w:val="none" w:sz="0" w:space="0" w:color="auto"/>
        <w:bottom w:val="none" w:sz="0" w:space="0" w:color="auto"/>
        <w:right w:val="none" w:sz="0" w:space="0" w:color="auto"/>
      </w:divBdr>
    </w:div>
    <w:div w:id="21468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Mor14</b:Tag>
    <b:SourceType>InternetSite</b:SourceType>
    <b:Guid>{057086D0-1C23-4039-852D-B708985AB1BE}</b:Guid>
    <b:Year>2002</b:Year>
    <b:URL>https://www.3ciencias.com/wp-content/uploads/2018/09/Art_2.pdf</b:URL>
    <b:Author>
      <b:Author>
        <b:NameList>
          <b:Person>
            <b:Last>Mora</b:Last>
            <b:First>Lujan</b:First>
          </b:Person>
        </b:NameList>
      </b:Author>
    </b:Author>
    <b:RefOrder>4</b:RefOrder>
  </b:Source>
  <b:Source>
    <b:Tag>Lor07</b:Tag>
    <b:SourceType>InternetSite</b:SourceType>
    <b:Guid>{1F0052AF-6953-4396-970F-A437CBC2BE7B}</b:Guid>
    <b:Year>2007</b:Year>
    <b:URL>https://sites.google.com/site/sergioegtza21/1-definiciones-de-automatizacion/1-1-definiciones-de-automatizacion</b:URL>
    <b:Author>
      <b:Author>
        <b:NameList>
          <b:Person>
            <b:Last>Lorenzo</b:Last>
          </b:Person>
        </b:NameList>
      </b:Author>
    </b:Author>
    <b:RefOrder>5</b:RefOrder>
  </b:Source>
  <b:Source>
    <b:Tag>Sup15</b:Tag>
    <b:SourceType>Book</b:SourceType>
    <b:Guid>{A7B95D2D-4418-42E5-9AF4-31F246D5CCAC}</b:Guid>
    <b:Title>Como Empezar una Tesis</b:Title>
    <b:Year>2015</b:Year>
    <b:URL>http://florfanysantacruz.blogspot.com/2015/08/el-marco-teorico-antecedentes.html#:~:text=Por%20otro%20lado%2C%20Arias%20(2012,108).</b:URL>
    <b:Author>
      <b:Author>
        <b:NameList>
          <b:Person>
            <b:Last>Supo</b:Last>
            <b:First>Jóse</b:First>
          </b:Person>
        </b:NameList>
      </b:Author>
    </b:Author>
    <b:City>Paucarpata</b:City>
    <b:Publisher> BIOESTADISTICO EIRL</b:Publisher>
    <b:RefOrder>27</b:RefOrder>
  </b:Source>
  <b:Source>
    <b:Tag>Bar10</b:Tag>
    <b:SourceType>InternetSite</b:SourceType>
    <b:Guid>{BD64DE33-B947-4CAC-B6E0-59CF353BEA7F}</b:Guid>
    <b:Year>2010</b:Year>
    <b:Author>
      <b:Author>
        <b:NameList>
          <b:Person>
            <b:Last>Barrera</b:Last>
          </b:Person>
        </b:NameList>
      </b:Author>
    </b:Author>
    <b:URL>https://www.uaeh.edu.mx/docencia/P_Presentaciones/prepa3/Presentaciones_Enero_Junio_2014/Definicion%20de%20Internet.pdf</b:URL>
    <b:RefOrder>2</b:RefOrder>
  </b:Source>
  <b:Source>
    <b:Tag>Ari12</b:Tag>
    <b:SourceType>Book</b:SourceType>
    <b:Guid>{A721BFF9-0C3B-49FD-B141-32E204D20257}</b:Guid>
    <b:Title>El Proyecto de Investigacion</b:Title>
    <b:Year>2012</b:Year>
    <b:City>Caracas</b:City>
    <b:Publisher>Episteme</b:Publisher>
    <b:Author>
      <b:Author>
        <b:NameList>
          <b:Person>
            <b:Last>Arias</b:Last>
          </b:Person>
        </b:NameList>
      </b:Author>
    </b:Author>
    <b:RefOrder>7</b:RefOrder>
  </b:Source>
  <b:Source>
    <b:Tag>DeJ20</b:Tag>
    <b:SourceType>JournalArticle</b:SourceType>
    <b:Guid>{27EEABBC-D1E9-46DE-910C-F51203BFB73A}</b:Guid>
    <b:Title>ANÁLISIS DE LA IMPLEMENTACIÓN DE UN SISTEMA DE TUTORÍAS PARA LA EDUCACIÓN SUPERIOR</b:Title>
    <b:JournalName>Acta Educativa</b:JournalName>
    <b:Year>2020</b:Year>
    <b:Author>
      <b:Author>
        <b:NameList>
          <b:Person>
            <b:Last>De Jesus Flores</b:Last>
            <b:First>Antonio</b:First>
          </b:Person>
          <b:Person>
            <b:Last>Jaimes Jaimes</b:Last>
            <b:First>Adán</b:First>
          </b:Person>
          <b:Person>
            <b:Last>Jaimes Albíter</b:Last>
            <b:First>Mayte</b:First>
          </b:Person>
        </b:NameList>
      </b:Author>
    </b:Author>
    <b:RefOrder>10</b:RefOrder>
  </b:Source>
  <b:Source>
    <b:Tag>Moi18</b:Tag>
    <b:SourceType>Report</b:SourceType>
    <b:Guid>{1805B524-A5D8-4C68-8BAA-804261DE9D31}</b:Guid>
    <b:Title>APLICACIÓN WEB PARA PLANIFICACIÓN Y GESTIÓN DE TUTORÍAS DOCENTE-ESTUDIANTES DE LA FACULTAD DE CIENCIAS MATEMÁTICAS Y FÍSICAS DE LA UNIVERSIDAD DE GUAYAQUIL USANDO NODE.JS.</b:Title>
    <b:Year>2018</b:Year>
    <b:City>Guayaquil</b:City>
    <b:Author>
      <b:Author>
        <b:NameList>
          <b:Person>
            <b:Last>Moisés</b:Last>
            <b:First>Alejandro</b:First>
          </b:Person>
          <b:Person>
            <b:Last>Muñoz</b:Last>
            <b:First>Anthony</b:First>
          </b:Person>
        </b:NameList>
      </b:Author>
    </b:Author>
    <b:RefOrder>11</b:RefOrder>
  </b:Source>
  <b:Source>
    <b:Tag>Par21</b:Tag>
    <b:SourceType>InternetSite</b:SourceType>
    <b:Guid>{A871D7C1-CBD7-40FD-A1E9-C28649966DA4}</b:Guid>
    <b:Year>2021</b:Year>
    <b:Month>Agosto</b:Month>
    <b:Day>30</b:Day>
    <b:URL>https://www.crehana.com/blog/desarrollo-web/como-funciona-la-web/</b:URL>
    <b:Author>
      <b:Author>
        <b:NameList>
          <b:Person>
            <b:Last>Pardo</b:Last>
            <b:First>Santiago</b:First>
          </b:Person>
        </b:NameList>
      </b:Author>
    </b:Author>
    <b:RefOrder>3</b:RefOrder>
  </b:Source>
  <b:Source>
    <b:Tag>Ari122</b:Tag>
    <b:SourceType>Book</b:SourceType>
    <b:Guid>{ACDF4CA1-ED6F-417B-BD12-F49F54648F06}</b:Guid>
    <b:Title>El Proyecto de Investigación 6ta Edición</b:Title>
    <b:Year>2012</b:Year>
    <b:City>Caracas</b:City>
    <b:Publisher>Episteme</b:Publisher>
    <b:Author>
      <b:Author>
        <b:NameList>
          <b:Person>
            <b:Last>Arias</b:Last>
            <b:First>Fidias</b:First>
          </b:Person>
        </b:NameList>
      </b:Author>
    </b:Author>
    <b:RefOrder>8</b:RefOrder>
  </b:Source>
  <b:Source>
    <b:Tag>Zul17</b:Tag>
    <b:SourceType>JournalArticle</b:SourceType>
    <b:Guid>{C5262B3D-B202-447F-842C-ECFEF8540039}</b:Guid>
    <b:Title>Diseño e Implementación de una Plataforma Digital para la Gestión de Tutorías y su Impacto en la Deserción de Estudiantes de Nivel Superior</b:Title>
    <b:Year>2017</b:Year>
    <b:JournalName>ReCIBE</b:JournalName>
    <b:Pages>127-138</b:Pages>
    <b:Publisher>Recibe</b:Publisher>
    <b:City>Mexico</b:City>
    <b:Author>
      <b:Author>
        <b:NameList>
          <b:Person>
            <b:Last>Marín</b:Last>
            <b:First>Christian</b:First>
          </b:Person>
          <b:Person>
            <b:Last>Sánchez</b:Last>
            <b:First>Miriam</b:First>
          </b:Person>
          <b:Person>
            <b:Last>Vega</b:Last>
            <b:First>María</b:First>
          </b:Person>
          <b:Person>
            <b:Last>Hernández</b:Last>
            <b:First>Jóse</b:First>
          </b:Person>
        </b:NameList>
      </b:Author>
    </b:Author>
    <b:RefOrder>9</b:RefOrder>
  </b:Source>
  <b:Source>
    <b:Tag>Rob19</b:Tag>
    <b:SourceType>InternetSite</b:SourceType>
    <b:Guid>{F9CF8989-5E11-4DD0-A164-799C81D38F03}</b:Guid>
    <b:Title>OpenWebinars</b:Title>
    <b:Year>2019</b:Year>
    <b:Month>Septiembre</b:Month>
    <b:Day>24</b:Day>
    <b:URL>https://openwebinars.net/blog/que-es-mysql/</b:URL>
    <b:Author>
      <b:Author>
        <b:NameList>
          <b:Person>
            <b:Last>Robledano</b:Last>
            <b:First>Angel</b:First>
          </b:Person>
        </b:NameList>
      </b:Author>
    </b:Author>
    <b:RefOrder>17</b:RefOrder>
  </b:Source>
  <b:Source>
    <b:Tag>Her18</b:Tag>
    <b:SourceType>JournalArticle</b:SourceType>
    <b:Guid>{EB408D8F-C0C8-418C-B9B5-B83AAAF96FC8}</b:Guid>
    <b:Title>Las prácticas investigativas contemporáneas. Los retos de sus nuevos planteamientos epistemológicos</b:Title>
    <b:Year>2018</b:Year>
    <b:JournalName>Revista Scientific</b:JournalName>
    <b:Author>
      <b:Author>
        <b:NameList>
          <b:Person>
            <b:Last>Herrera</b:Last>
            <b:First>Jose</b:First>
          </b:Person>
        </b:NameList>
      </b:Author>
    </b:Author>
    <b:RefOrder>20</b:RefOrder>
  </b:Source>
  <b:Source>
    <b:Tag>Sch02</b:Tag>
    <b:SourceType>DocumentFromInternetSite</b:SourceType>
    <b:Guid>{A100AD76-C95A-4279-A28A-565CA3BA934C}</b:Guid>
    <b:Year>2020</b:Year>
    <b:Month>11</b:Month>
    <b:URL>https://scrumguides.org/docs/scrumguide/v2020/2020-Scrum-Guide-Spanish-European.pdf</b:URL>
    <b:Author>
      <b:Author>
        <b:NameList>
          <b:Person>
            <b:Last>Schwaber</b:Last>
            <b:First>Ken </b:First>
          </b:Person>
          <b:Person>
            <b:Last>Sutherland</b:Last>
            <b:First>Jeff </b:First>
          </b:Person>
        </b:NameList>
      </b:Author>
    </b:Author>
    <b:RefOrder>28</b:RefOrder>
  </b:Source>
  <b:Source>
    <b:Tag>Her14</b:Tag>
    <b:SourceType>Book</b:SourceType>
    <b:Guid>{C224C15B-E406-4293-9E2B-F1B9EA59F25E}</b:Guid>
    <b:Title>Metodología de la Investigación Sexta Edición</b:Title>
    <b:Year>2014</b:Year>
    <b:City>Mexico D.F</b:City>
    <b:Publisher>MacGraw Hill Education</b:Publisher>
    <b:Author>
      <b:Author>
        <b:NameList>
          <b:Person>
            <b:Last>Hernández Sampieri</b:Last>
            <b:First>Roberto</b:First>
          </b:Person>
          <b:Person>
            <b:Last>Fernández Collado</b:Last>
            <b:First>Carlos</b:First>
          </b:Person>
          <b:Person>
            <b:Last>Baptista</b:Last>
            <b:First>Maria del Pilar</b:First>
          </b:Person>
        </b:NameList>
      </b:Author>
    </b:Author>
    <b:RefOrder>6</b:RefOrder>
  </b:Source>
  <b:Source>
    <b:Tag>Her141</b:Tag>
    <b:SourceType>Book</b:SourceType>
    <b:Guid>{77EB4E56-6A2D-4341-BE51-A8D4B01407A6}</b:Guid>
    <b:Title>Metodologia de la Investigación Sexta Edición</b:Title>
    <b:Year>2014</b:Year>
    <b:City>México D.F</b:City>
    <b:Publisher>Mc Graw Hill</b:Publisher>
    <b:Author>
      <b:Author>
        <b:NameList>
          <b:Person>
            <b:Last>Hernández</b:Last>
            <b:First>Roberto</b:First>
          </b:Person>
          <b:Person>
            <b:Last>Fernández</b:Last>
            <b:First>Carlos</b:First>
          </b:Person>
          <b:Person>
            <b:Last>Baptista</b:Last>
            <b:First>Maria</b:First>
            <b:Middle>del Pilar</b:Middle>
          </b:Person>
        </b:NameList>
      </b:Author>
    </b:Author>
    <b:RefOrder>21</b:RefOrder>
  </b:Source>
  <b:Source>
    <b:Tag>Ari06</b:Tag>
    <b:SourceType>Book</b:SourceType>
    <b:Guid>{E70BEE95-6328-47BE-81CB-283900F46E6C}</b:Guid>
    <b:Title>El Proyecto de Investigación Quinta Edición</b:Title>
    <b:Year>2006</b:Year>
    <b:City>Caracas</b:City>
    <b:Publisher>Episteme</b:Publisher>
    <b:Author>
      <b:Author>
        <b:NameList>
          <b:Person>
            <b:Last>Arias</b:Last>
            <b:First>Fidias</b:First>
          </b:Person>
        </b:NameList>
      </b:Author>
    </b:Author>
    <b:RefOrder>22</b:RefOrder>
  </b:Source>
  <b:Source>
    <b:Tag>Sch20</b:Tag>
    <b:SourceType>Report</b:SourceType>
    <b:Guid>{6819A7B0-4D49-412B-958C-7F5E0805BE31}</b:Guid>
    <b:Title>La Guía de Scrum</b:Title>
    <b:Year>2020</b:Year>
    <b:Author>
      <b:Author>
        <b:NameList>
          <b:Person>
            <b:Last>Schwaber</b:Last>
            <b:First>Ken</b:First>
          </b:Person>
          <b:Person>
            <b:Last>Sutherland</b:Last>
            <b:First>Jeff</b:First>
          </b:Person>
        </b:NameList>
      </b:Author>
    </b:Author>
    <b:RefOrder>25</b:RefOrder>
  </b:Source>
  <b:Source>
    <b:Tag>Var22</b:Tag>
    <b:SourceType>DocumentFromInternetSite</b:SourceType>
    <b:Guid>{A9AB8B35-777F-4859-8334-1E4D44AC172C}</b:Guid>
    <b:Year>2022</b:Year>
    <b:URL>https://www.academia.edu/19615055/Que_es_un_framework_web#:~:text=En%20general%2C%20con%20el%20t%C3%A9rmino,el%20desarrollo%20de%20una%20aplicaci%C3%B3n.</b:URL>
    <b:Author>
      <b:Author>
        <b:NameList>
          <b:Person>
            <b:Last>Varela</b:Last>
            <b:First>Alex</b:First>
          </b:Person>
        </b:NameList>
      </b:Author>
    </b:Author>
    <b:RefOrder>14</b:RefOrder>
  </b:Source>
  <b:Source>
    <b:Tag>Nuñ21</b:Tag>
    <b:SourceType>JournalArticle</b:SourceType>
    <b:Guid>{5F0B380F-F455-49E5-B240-E7BB9547B4FD}</b:Guid>
    <b:Title>Tutoría académica en la educación superior: el rol del autor académico, tutor pedagógico y del estudiante en la modalidad a distancia</b:Title>
    <b:Year>2021</b:Year>
    <b:Pages>1</b:Pages>
    <b:Author>
      <b:Author>
        <b:NameList>
          <b:Person>
            <b:Last>Nuñez</b:Last>
            <b:First>Aracelly</b:First>
          </b:Person>
        </b:NameList>
      </b:Author>
    </b:Author>
    <b:RefOrder>18</b:RefOrder>
  </b:Source>
  <b:Source>
    <b:Tag>Cua96</b:Tag>
    <b:SourceType>Report</b:SourceType>
    <b:Guid>{25D4D970-C0A4-4EC5-BB23-9883D096D79E}</b:Guid>
    <b:Title>INTERNET: CONCEPTOS BÁSICOS.</b:Title>
    <b:Year>1996</b:Year>
    <b:Author>
      <b:Author>
        <b:NameList>
          <b:Person>
            <b:Last>Cuadra</b:Last>
            <b:First>Elena de la</b:First>
          </b:Person>
        </b:NameList>
      </b:Author>
    </b:Author>
    <b:RefOrder>1</b:RefOrder>
  </b:Source>
  <b:Source>
    <b:Tag>Her10</b:Tag>
    <b:SourceType>Book</b:SourceType>
    <b:Guid>{EDC744CC-DDCE-4241-AFD8-C59424D5E2D8}</b:Guid>
    <b:Title>Metodología de la Investigación Quinta Edición</b:Title>
    <b:Year>2010</b:Year>
    <b:City>Mexico D.F</b:City>
    <b:Publisher>Mc Graw Hill</b:Publisher>
    <b:Author>
      <b:Author>
        <b:NameList>
          <b:Person>
            <b:Last>Hernádez</b:Last>
            <b:First>Roberto</b:First>
          </b:Person>
          <b:Person>
            <b:Last>Fernández</b:Last>
            <b:First>Carlos</b:First>
          </b:Person>
          <b:Person>
            <b:Last>Baptista</b:Last>
            <b:First>Maria</b:First>
            <b:Middle>del Pilas</b:Middle>
          </b:Person>
        </b:NameList>
      </b:Author>
    </b:Author>
    <b:RefOrder>23</b:RefOrder>
  </b:Source>
  <b:Source>
    <b:Tag>Rea21</b:Tag>
    <b:SourceType>InternetSite</b:SourceType>
    <b:Guid>{2A55D278-F584-4B84-9F0C-D8F01EF68425}</b:Guid>
    <b:Year>2021</b:Year>
    <b:Author>
      <b:Author>
        <b:NameList>
          <b:Person>
            <b:Last>RAE</b:Last>
          </b:Person>
        </b:NameList>
      </b:Author>
    </b:Author>
    <b:URL>https://dle.rae.es/gestionar?m=form</b:URL>
    <b:Title>Real Academia Español</b:Title>
    <b:RefOrder>19</b:RefOrder>
  </b:Source>
  <b:Source>
    <b:Tag>Zof13</b:Tag>
    <b:SourceType>Book</b:SourceType>
    <b:Guid>{0E75683E-EAD4-46C9-8A9D-02DB83F24A68}</b:Guid>
    <b:Title>Aplicaciones Wev</b:Title>
    <b:Year>2013</b:Year>
    <b:Author>
      <b:Author>
        <b:NameList>
          <b:Person>
            <b:Last>Zofío</b:Last>
            <b:First>Javier</b:First>
          </b:Person>
        </b:NameList>
      </b:Author>
    </b:Author>
    <b:City>Madrid</b:City>
    <b:Publisher>Macmillan Iberia</b:Publisher>
    <b:RefOrder>12</b:RefOrder>
  </b:Source>
  <b:Source>
    <b:Tag>Stu17</b:Tag>
    <b:SourceType>Report</b:SourceType>
    <b:Guid>{6062AA1E-54FA-4AB7-A6A7-137AD5D02FC1}</b:Guid>
    <b:Title>ESTUDIO DEL FRAMEWORK ANGULARJS Y SU</b:Title>
    <b:Year>2017</b:Year>
    <b:City>Chillan</b:City>
    <b:Author>
      <b:Author>
        <b:NameList>
          <b:Person>
            <b:Last>Stuardo</b:Last>
            <b:First>Camilo</b:First>
          </b:Person>
        </b:NameList>
      </b:Author>
    </b:Author>
    <b:RefOrder>15</b:RefOrder>
  </b:Source>
  <b:Source>
    <b:Tag>RAE21</b:Tag>
    <b:SourceType>InternetSite</b:SourceType>
    <b:Guid>{0C8443B4-01F8-4F5B-B0C7-3FDC8462D03A}</b:Guid>
    <b:Title>Real Academia Española</b:Title>
    <b:Year>2021</b:Year>
    <b:URL>https://dle.rae.es/programar?m=form</b:URL>
    <b:Author>
      <b:Author>
        <b:NameList>
          <b:Person>
            <b:Last>RAE</b:Last>
          </b:Person>
        </b:NameList>
      </b:Author>
    </b:Author>
    <b:RefOrder>13</b:RefOrder>
  </b:Source>
  <b:Source>
    <b:Tag>Dur21</b:Tag>
    <b:SourceType>JournalArticle</b:SourceType>
    <b:Guid>{03A68698-3D6E-4ED8-B137-3EA4A017FDE5}</b:Guid>
    <b:Title>Aplicación del coeficiente de confiabilidad de Kuder Richardson en una escala para la revisión y prevención de los efectos de las rutinas formadas durante el periodo de confinamiento a partir de la identificación del seguimiento de medidas de seguridad, d</b:Title>
    <b:Year>2021</b:Year>
    <b:Author>
      <b:Author>
        <b:NameList>
          <b:Person>
            <b:Last>Durán</b:Last>
            <b:First>Fernanda</b:First>
          </b:Person>
          <b:Person>
            <b:Last>Lara</b:Last>
            <b:First>Gabriel</b:First>
          </b:Person>
        </b:NameList>
      </b:Author>
    </b:Author>
    <b:RefOrder>24</b:RefOrder>
  </b:Source>
  <b:Source>
    <b:Tag>Som11</b:Tag>
    <b:SourceType>Book</b:SourceType>
    <b:Guid>{6B883CA9-69A4-44F6-9FE2-F8B62396CED7}</b:Guid>
    <b:Title>Ingenieria de Software</b:Title>
    <b:Year>2011</b:Year>
    <b:Publisher>Pearson</b:Publisher>
    <b:Author>
      <b:Author>
        <b:NameList>
          <b:Person>
            <b:Last>Sommerville</b:Last>
            <b:First>Ian</b:First>
          </b:Person>
        </b:NameList>
      </b:Author>
    </b:Author>
    <b:RefOrder>26</b:RefOrder>
  </b:Source>
  <b:Source>
    <b:Tag>Mar15</b:Tag>
    <b:SourceType>Report</b:SourceType>
    <b:Guid>{C8DA32D0-A592-4921-ADC9-8598DFB14738}</b:Guid>
    <b:Title>NODE.JS Do's and Don'ts</b:Title>
    <b:Year>2015</b:Year>
    <b:City>Valencia</b:City>
    <b:Author>
      <b:Author>
        <b:NameList>
          <b:Person>
            <b:Last>Martínez</b:Last>
            <b:First>Juan</b:First>
          </b:Person>
        </b:NameList>
      </b:Author>
    </b:Author>
    <b:RefOrder>16</b:RefOrder>
  </b:Source>
</b:Sources>
</file>

<file path=customXml/itemProps1.xml><?xml version="1.0" encoding="utf-8"?>
<ds:datastoreItem xmlns:ds="http://schemas.openxmlformats.org/officeDocument/2006/customXml" ds:itemID="{FF0AEDD1-9D9F-4BB7-8C59-732AFB05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46</Pages>
  <Words>9038</Words>
  <Characters>51520</Characters>
  <Application>Microsoft Office Word</Application>
  <DocSecurity>0</DocSecurity>
  <Lines>429</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NATALIA MOYA ALBAN</dc:creator>
  <cp:keywords/>
  <dc:description/>
  <cp:lastModifiedBy>Unibe</cp:lastModifiedBy>
  <cp:revision>9</cp:revision>
  <dcterms:created xsi:type="dcterms:W3CDTF">2022-08-08T14:03:00Z</dcterms:created>
  <dcterms:modified xsi:type="dcterms:W3CDTF">2022-08-08T18:01:00Z</dcterms:modified>
</cp:coreProperties>
</file>